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5BC2290" w14:textId="23BE78A9" w:rsidR="001953F0" w:rsidRPr="00F50E90" w:rsidRDefault="001953F0" w:rsidP="001953F0">
      <w:pPr>
        <w:keepNext/>
        <w:keepLines/>
        <w:tabs>
          <w:tab w:val="left" w:pos="5184"/>
        </w:tabs>
        <w:spacing w:before="320" w:after="240" w:line="300" w:lineRule="exact"/>
        <w:ind w:left="567" w:right="1134"/>
        <w:rPr>
          <w:b/>
          <w:sz w:val="28"/>
        </w:rPr>
      </w:pPr>
      <w:bookmarkStart w:id="0" w:name="_Toc485284858"/>
      <w:bookmarkStart w:id="1" w:name="_Toc485284941"/>
      <w:r w:rsidRPr="00F50E90">
        <w:rPr>
          <w:b/>
          <w:sz w:val="28"/>
        </w:rPr>
        <w:t>D</w:t>
      </w:r>
      <w:bookmarkStart w:id="2" w:name="_Ref168576464"/>
      <w:bookmarkEnd w:id="2"/>
      <w:r w:rsidRPr="00F50E90">
        <w:rPr>
          <w:b/>
          <w:sz w:val="28"/>
        </w:rPr>
        <w:t>raft decision -/CMA.6</w:t>
      </w:r>
    </w:p>
    <w:p w14:paraId="2D86DEEE" w14:textId="6C9ED4CC" w:rsidR="001953F0" w:rsidRPr="00F50E90" w:rsidRDefault="001953F0" w:rsidP="001953F0">
      <w:pPr>
        <w:keepNext/>
        <w:keepLines/>
        <w:spacing w:before="360" w:after="240" w:line="300" w:lineRule="exact"/>
        <w:ind w:left="567" w:right="1134"/>
        <w:rPr>
          <w:b/>
          <w:sz w:val="28"/>
        </w:rPr>
      </w:pPr>
      <w:r w:rsidRPr="00F50E90">
        <w:rPr>
          <w:b/>
          <w:sz w:val="28"/>
        </w:rPr>
        <w:t>Matters relating to cooperative approaches referred to in Article</w:t>
      </w:r>
      <w:r w:rsidR="0030107C">
        <w:rPr>
          <w:b/>
          <w:sz w:val="28"/>
        </w:rPr>
        <w:t> </w:t>
      </w:r>
      <w:r w:rsidRPr="00F50E90">
        <w:rPr>
          <w:b/>
          <w:sz w:val="28"/>
        </w:rPr>
        <w:t>6, paragraph 2, of the Paris Agreement</w:t>
      </w:r>
    </w:p>
    <w:p w14:paraId="2A232A87" w14:textId="77777777" w:rsidR="001953F0" w:rsidRPr="00F50E90" w:rsidRDefault="001953F0" w:rsidP="001953F0">
      <w:pPr>
        <w:spacing w:after="120"/>
        <w:ind w:left="1134" w:right="1133" w:firstLine="567"/>
        <w:jc w:val="both"/>
        <w:rPr>
          <w:i/>
        </w:rPr>
      </w:pPr>
      <w:r w:rsidRPr="00F50E90">
        <w:rPr>
          <w:i/>
        </w:rPr>
        <w:t>The Conference of the Parties serving as the meeting of the Parties to the Paris Agreement</w:t>
      </w:r>
      <w:r w:rsidRPr="00F50E90">
        <w:t>,</w:t>
      </w:r>
      <w:r w:rsidRPr="00F50E90">
        <w:rPr>
          <w:i/>
        </w:rPr>
        <w:t xml:space="preserve"> </w:t>
      </w:r>
    </w:p>
    <w:p w14:paraId="22233D42" w14:textId="77777777" w:rsidR="001953F0" w:rsidRPr="00F50E90" w:rsidRDefault="001953F0" w:rsidP="001953F0">
      <w:pPr>
        <w:spacing w:after="120"/>
        <w:ind w:left="1134" w:right="-1" w:firstLine="567"/>
        <w:jc w:val="both"/>
      </w:pPr>
      <w:r w:rsidRPr="00F50E90">
        <w:rPr>
          <w:i/>
        </w:rPr>
        <w:t xml:space="preserve">Recalling </w:t>
      </w:r>
      <w:r w:rsidRPr="00F50E90">
        <w:t>decision 2/CMA.3 and its annex,</w:t>
      </w:r>
    </w:p>
    <w:p w14:paraId="3CF1DA01" w14:textId="77777777" w:rsidR="001953F0" w:rsidRPr="00F50E90" w:rsidRDefault="001953F0" w:rsidP="001953F0">
      <w:pPr>
        <w:spacing w:after="120"/>
        <w:ind w:left="1134" w:right="-1" w:firstLine="567"/>
        <w:jc w:val="both"/>
      </w:pPr>
      <w:r w:rsidRPr="00F50E90">
        <w:rPr>
          <w:i/>
        </w:rPr>
        <w:tab/>
        <w:t>Also recalling</w:t>
      </w:r>
      <w:r w:rsidRPr="00F50E90">
        <w:t xml:space="preserve"> decision 6/CMA.4 and its annexes, </w:t>
      </w:r>
    </w:p>
    <w:p w14:paraId="254527B7" w14:textId="2A0898DE" w:rsidR="001953F0" w:rsidRPr="00F50E90" w:rsidRDefault="001953F0" w:rsidP="001953F0">
      <w:pPr>
        <w:keepNext/>
        <w:keepLines/>
        <w:numPr>
          <w:ilvl w:val="0"/>
          <w:numId w:val="1"/>
        </w:numPr>
        <w:tabs>
          <w:tab w:val="left" w:pos="1701"/>
        </w:tabs>
        <w:spacing w:before="360" w:after="240" w:line="300" w:lineRule="exact"/>
        <w:ind w:right="1134"/>
        <w:jc w:val="both"/>
        <w:rPr>
          <w:i/>
        </w:rPr>
      </w:pPr>
      <w:r w:rsidRPr="00F50E90">
        <w:rPr>
          <w:b/>
          <w:sz w:val="28"/>
        </w:rPr>
        <w:t xml:space="preserve">Scope and definition of a cooperative </w:t>
      </w:r>
      <w:commentRangeStart w:id="3"/>
      <w:commentRangeStart w:id="4"/>
      <w:r w:rsidRPr="00F50E90">
        <w:rPr>
          <w:b/>
          <w:sz w:val="28"/>
        </w:rPr>
        <w:t>approach</w:t>
      </w:r>
      <w:commentRangeEnd w:id="3"/>
      <w:r w:rsidR="00EB5B70">
        <w:rPr>
          <w:rStyle w:val="CommentReference"/>
        </w:rPr>
        <w:commentReference w:id="3"/>
      </w:r>
      <w:commentRangeEnd w:id="4"/>
      <w:r w:rsidR="00EB5B70">
        <w:rPr>
          <w:rStyle w:val="CommentReference"/>
        </w:rPr>
        <w:commentReference w:id="4"/>
      </w:r>
    </w:p>
    <w:p w14:paraId="691158AA" w14:textId="4CB25E95" w:rsidR="00A66FA0" w:rsidRPr="00F50E90" w:rsidRDefault="00A66FA0" w:rsidP="00A66FA0">
      <w:pPr>
        <w:numPr>
          <w:ilvl w:val="5"/>
          <w:numId w:val="9"/>
        </w:numPr>
        <w:tabs>
          <w:tab w:val="left" w:pos="1701"/>
        </w:tabs>
        <w:spacing w:after="120"/>
        <w:ind w:left="1134" w:right="1134"/>
        <w:jc w:val="both"/>
      </w:pPr>
      <w:commentRangeStart w:id="5"/>
      <w:r w:rsidRPr="00F50E90">
        <w:rPr>
          <w:i/>
        </w:rPr>
        <w:t>Decides</w:t>
      </w:r>
      <w:commentRangeEnd w:id="5"/>
      <w:r w:rsidR="00E123C5">
        <w:rPr>
          <w:rStyle w:val="CommentReference"/>
        </w:rPr>
        <w:commentReference w:id="5"/>
      </w:r>
      <w:r w:rsidRPr="00F50E90">
        <w:rPr>
          <w:i/>
        </w:rPr>
        <w:t xml:space="preserve"> </w:t>
      </w:r>
      <w:r w:rsidRPr="00F50E90">
        <w:t xml:space="preserve">that a cooperative approach is the voluntary participation of a </w:t>
      </w:r>
      <w:commentRangeStart w:id="6"/>
      <w:r w:rsidRPr="00F50E90">
        <w:t>Party</w:t>
      </w:r>
      <w:commentRangeEnd w:id="6"/>
      <w:r w:rsidR="000214E6">
        <w:rPr>
          <w:rStyle w:val="CommentReference"/>
        </w:rPr>
        <w:commentReference w:id="6"/>
      </w:r>
      <w:r w:rsidRPr="00F50E90">
        <w:t xml:space="preserve"> or Parties in applying guidance related to Article 6</w:t>
      </w:r>
      <w:r w:rsidR="00C9284F" w:rsidRPr="00F50E90">
        <w:t xml:space="preserve">, paragraph </w:t>
      </w:r>
      <w:r w:rsidRPr="00F50E90">
        <w:t xml:space="preserve">2, </w:t>
      </w:r>
      <w:r w:rsidR="00C9284F" w:rsidRPr="00F50E90">
        <w:t xml:space="preserve">of the Paris Agreement, </w:t>
      </w:r>
      <w:r w:rsidRPr="00F50E90">
        <w:t xml:space="preserve">which includes implementing national arrangements concerning mitigation outcomes from </w:t>
      </w:r>
      <w:commentRangeStart w:id="7"/>
      <w:r w:rsidRPr="00F50E90">
        <w:t>authorized</w:t>
      </w:r>
      <w:commentRangeEnd w:id="7"/>
      <w:r w:rsidR="00CD22EB">
        <w:rPr>
          <w:rStyle w:val="CommentReference"/>
        </w:rPr>
        <w:commentReference w:id="7"/>
      </w:r>
      <w:r w:rsidRPr="00F50E90">
        <w:t xml:space="preserve"> underlying mechanisms or </w:t>
      </w:r>
      <w:commentRangeStart w:id="8"/>
      <w:r w:rsidRPr="00F50E90">
        <w:t>frameworks</w:t>
      </w:r>
      <w:commentRangeEnd w:id="8"/>
      <w:r w:rsidR="00A434C2">
        <w:rPr>
          <w:rStyle w:val="CommentReference"/>
        </w:rPr>
        <w:commentReference w:id="8"/>
      </w:r>
      <w:r w:rsidRPr="00F50E90">
        <w:t xml:space="preserve"> and allows for the international transfer of </w:t>
      </w:r>
      <w:r w:rsidR="00C90DE0" w:rsidRPr="00F50E90">
        <w:t>th</w:t>
      </w:r>
      <w:r w:rsidR="00AD34C4" w:rsidRPr="00F50E90">
        <w:t>o</w:t>
      </w:r>
      <w:r w:rsidR="00C90DE0" w:rsidRPr="00F50E90">
        <w:t xml:space="preserve">se </w:t>
      </w:r>
      <w:r w:rsidRPr="00F50E90">
        <w:t>mitigation outcomes toward</w:t>
      </w:r>
      <w:r w:rsidR="00280252" w:rsidRPr="00F50E90">
        <w:t>s</w:t>
      </w:r>
      <w:r w:rsidRPr="00F50E90">
        <w:t xml:space="preserve"> nationally determined contributions or other international mitigation </w:t>
      </w:r>
      <w:commentRangeStart w:id="9"/>
      <w:r w:rsidR="00FA2076">
        <w:t>purposes</w:t>
      </w:r>
      <w:commentRangeEnd w:id="9"/>
      <w:r w:rsidR="000016FA">
        <w:rPr>
          <w:rStyle w:val="CommentReference"/>
        </w:rPr>
        <w:commentReference w:id="9"/>
      </w:r>
      <w:commentRangeStart w:id="10"/>
      <w:r w:rsidRPr="00F50E90">
        <w:t>,</w:t>
      </w:r>
      <w:commentRangeEnd w:id="10"/>
      <w:r w:rsidR="00F80B16">
        <w:rPr>
          <w:rStyle w:val="CommentReference"/>
        </w:rPr>
        <w:commentReference w:id="10"/>
      </w:r>
      <w:r w:rsidRPr="00F50E90">
        <w:t xml:space="preserve"> ensuring alignment with underlying mechanisms and </w:t>
      </w:r>
      <w:r w:rsidR="00410880" w:rsidRPr="00F50E90">
        <w:t xml:space="preserve">relevant </w:t>
      </w:r>
      <w:r w:rsidRPr="00F50E90">
        <w:t xml:space="preserve">CMA decisions, and </w:t>
      </w:r>
      <w:r w:rsidR="0048681F" w:rsidRPr="00F50E90">
        <w:t>that</w:t>
      </w:r>
      <w:r w:rsidRPr="00F50E90">
        <w:t>:</w:t>
      </w:r>
    </w:p>
    <w:p w14:paraId="59837302" w14:textId="10B27ADE" w:rsidR="00A66FA0" w:rsidRPr="00F50E90" w:rsidRDefault="00997E21" w:rsidP="00A66FA0">
      <w:pPr>
        <w:numPr>
          <w:ilvl w:val="6"/>
          <w:numId w:val="9"/>
        </w:numPr>
        <w:spacing w:after="120"/>
        <w:ind w:right="1134"/>
        <w:jc w:val="both"/>
      </w:pPr>
      <w:r w:rsidRPr="00F50E90">
        <w:t>A</w:t>
      </w:r>
      <w:r w:rsidR="00CD3827" w:rsidRPr="00F50E90">
        <w:t xml:space="preserve"> cooperative approach </w:t>
      </w:r>
      <w:r w:rsidR="009E4ACF">
        <w:t>involving</w:t>
      </w:r>
      <w:r w:rsidR="00CD3827" w:rsidRPr="00F50E90">
        <w:t xml:space="preserve"> </w:t>
      </w:r>
      <w:r w:rsidR="00652A4B" w:rsidRPr="00F50E90">
        <w:t xml:space="preserve">mitigation outcomes authorized by a first transferring Party </w:t>
      </w:r>
      <w:r w:rsidR="00652A4B">
        <w:t xml:space="preserve">for </w:t>
      </w:r>
      <w:r w:rsidR="00CD3827" w:rsidRPr="00F50E90">
        <w:t xml:space="preserve">use towards the achievement of an NDC shall involve at least two Parties </w:t>
      </w:r>
      <w:r w:rsidR="00955C1E" w:rsidRPr="00F50E90">
        <w:t xml:space="preserve">participating in that approach </w:t>
      </w:r>
      <w:r w:rsidR="00CD3827" w:rsidRPr="00F50E90">
        <w:t xml:space="preserve">and that a cooperative approach for </w:t>
      </w:r>
      <w:r w:rsidR="0034730F" w:rsidRPr="00F50E90">
        <w:t xml:space="preserve">mitigation outcomes authorized </w:t>
      </w:r>
      <w:r w:rsidR="0034730F">
        <w:t xml:space="preserve">for </w:t>
      </w:r>
      <w:r w:rsidR="00CD3827" w:rsidRPr="00F50E90">
        <w:t>use for other international mitigation purposes shall involve at least one participating Party</w:t>
      </w:r>
      <w:r w:rsidR="00A66FA0" w:rsidRPr="00F50E90">
        <w:t>;</w:t>
      </w:r>
    </w:p>
    <w:p w14:paraId="22DFFA3B" w14:textId="6E2634F8" w:rsidR="00A66FA0" w:rsidRPr="00F50E90" w:rsidRDefault="00666B2B" w:rsidP="00A66FA0">
      <w:pPr>
        <w:numPr>
          <w:ilvl w:val="6"/>
          <w:numId w:val="9"/>
        </w:numPr>
        <w:tabs>
          <w:tab w:val="clear" w:pos="1702"/>
          <w:tab w:val="left" w:pos="1701"/>
        </w:tabs>
        <w:spacing w:after="120"/>
        <w:ind w:right="1134"/>
        <w:jc w:val="both"/>
      </w:pPr>
      <w:r w:rsidRPr="00F50E90">
        <w:t xml:space="preserve">A cooperative approach </w:t>
      </w:r>
      <w:r w:rsidR="009E4ACF">
        <w:t xml:space="preserve">involving </w:t>
      </w:r>
      <w:r w:rsidR="007E2DF8" w:rsidRPr="00F50E90">
        <w:t xml:space="preserve">mitigation outcomes authorized </w:t>
      </w:r>
      <w:r w:rsidR="009E4ACF" w:rsidRPr="00F50E90">
        <w:t xml:space="preserve">by a first transferring Party </w:t>
      </w:r>
      <w:r w:rsidR="007E2DF8" w:rsidRPr="00F50E90">
        <w:t xml:space="preserve">for use towards the achievement of an NDC </w:t>
      </w:r>
      <w:commentRangeStart w:id="11"/>
      <w:r w:rsidR="007E2DF8" w:rsidRPr="00F50E90">
        <w:t>or</w:t>
      </w:r>
      <w:commentRangeEnd w:id="11"/>
      <w:r w:rsidR="00342B2A">
        <w:rPr>
          <w:rStyle w:val="CommentReference"/>
        </w:rPr>
        <w:commentReference w:id="11"/>
      </w:r>
      <w:r w:rsidR="007E2DF8" w:rsidRPr="00F50E90">
        <w:t xml:space="preserve"> other international mitigation purposes </w:t>
      </w:r>
      <w:r w:rsidR="00A11909">
        <w:t>may</w:t>
      </w:r>
      <w:r w:rsidR="00A11909" w:rsidRPr="00F50E90">
        <w:t xml:space="preserve"> </w:t>
      </w:r>
      <w:r w:rsidR="007E2DF8" w:rsidRPr="00F50E90">
        <w:t xml:space="preserve">only be </w:t>
      </w:r>
      <w:commentRangeStart w:id="12"/>
      <w:r w:rsidR="007E2DF8" w:rsidRPr="00F50E90">
        <w:t xml:space="preserve">used or cancelled </w:t>
      </w:r>
      <w:commentRangeEnd w:id="12"/>
      <w:r w:rsidR="00FA026B">
        <w:rPr>
          <w:rStyle w:val="CommentReference"/>
        </w:rPr>
        <w:commentReference w:id="12"/>
      </w:r>
      <w:r w:rsidR="007E2DF8" w:rsidRPr="00F50E90">
        <w:t xml:space="preserve">by a participating Party or an </w:t>
      </w:r>
      <w:commentRangeStart w:id="13"/>
      <w:r w:rsidR="007E2DF8" w:rsidRPr="00F50E90">
        <w:t>entity</w:t>
      </w:r>
      <w:commentRangeEnd w:id="13"/>
      <w:r w:rsidR="003B3548">
        <w:rPr>
          <w:rStyle w:val="CommentReference"/>
        </w:rPr>
        <w:commentReference w:id="13"/>
      </w:r>
      <w:r w:rsidR="007E2DF8" w:rsidRPr="00F50E90">
        <w:t xml:space="preserve"> authorized by </w:t>
      </w:r>
      <w:r w:rsidR="005408D7" w:rsidRPr="00F50E90">
        <w:t xml:space="preserve">a </w:t>
      </w:r>
      <w:r w:rsidR="007E2DF8" w:rsidRPr="00F50E90">
        <w:t>Party</w:t>
      </w:r>
      <w:r w:rsidR="0025741A">
        <w:t xml:space="preserve"> participating</w:t>
      </w:r>
      <w:r w:rsidR="00A11909">
        <w:t xml:space="preserve"> </w:t>
      </w:r>
      <w:r w:rsidR="002A4568">
        <w:t>in th</w:t>
      </w:r>
      <w:r w:rsidR="0025741A">
        <w:t>e</w:t>
      </w:r>
      <w:r w:rsidR="002A4568">
        <w:t xml:space="preserve"> cooperative approach</w:t>
      </w:r>
      <w:r w:rsidR="0025741A">
        <w:t xml:space="preserve"> in </w:t>
      </w:r>
      <w:commentRangeStart w:id="14"/>
      <w:commentRangeStart w:id="15"/>
      <w:commentRangeStart w:id="16"/>
      <w:r w:rsidR="0025741A">
        <w:t>question</w:t>
      </w:r>
      <w:commentRangeEnd w:id="14"/>
      <w:r w:rsidR="00AD5A57">
        <w:rPr>
          <w:rStyle w:val="CommentReference"/>
        </w:rPr>
        <w:commentReference w:id="14"/>
      </w:r>
      <w:commentRangeEnd w:id="15"/>
      <w:r w:rsidR="005F1497">
        <w:rPr>
          <w:rStyle w:val="CommentReference"/>
        </w:rPr>
        <w:commentReference w:id="15"/>
      </w:r>
      <w:commentRangeEnd w:id="16"/>
      <w:r w:rsidR="000B3C5E">
        <w:rPr>
          <w:rStyle w:val="CommentReference"/>
        </w:rPr>
        <w:commentReference w:id="16"/>
      </w:r>
      <w:r w:rsidR="00A66FA0" w:rsidRPr="00F50E90">
        <w:t>;</w:t>
      </w:r>
    </w:p>
    <w:p w14:paraId="058F6F7F" w14:textId="77777777" w:rsidR="00A66FA0" w:rsidRPr="00F50E90" w:rsidRDefault="00A66FA0" w:rsidP="00A66FA0">
      <w:pPr>
        <w:keepNext/>
        <w:keepLines/>
        <w:numPr>
          <w:ilvl w:val="0"/>
          <w:numId w:val="1"/>
        </w:numPr>
        <w:tabs>
          <w:tab w:val="left" w:pos="1701"/>
        </w:tabs>
        <w:spacing w:before="360" w:after="240" w:line="300" w:lineRule="exact"/>
        <w:ind w:right="1134"/>
        <w:jc w:val="both"/>
        <w:rPr>
          <w:b/>
          <w:sz w:val="28"/>
        </w:rPr>
      </w:pPr>
      <w:r w:rsidRPr="00F50E90">
        <w:rPr>
          <w:b/>
          <w:sz w:val="28"/>
        </w:rPr>
        <w:t>Further guidance on initial repo</w:t>
      </w:r>
      <w:commentRangeStart w:id="17"/>
      <w:r w:rsidRPr="00F50E90">
        <w:rPr>
          <w:b/>
          <w:sz w:val="28"/>
        </w:rPr>
        <w:t>r</w:t>
      </w:r>
      <w:commentRangeEnd w:id="17"/>
      <w:r w:rsidR="009D1BFF">
        <w:rPr>
          <w:rStyle w:val="CommentReference"/>
        </w:rPr>
        <w:commentReference w:id="17"/>
      </w:r>
      <w:commentRangeStart w:id="18"/>
      <w:r w:rsidRPr="00F50E90">
        <w:rPr>
          <w:b/>
          <w:sz w:val="28"/>
        </w:rPr>
        <w:t>t</w:t>
      </w:r>
      <w:commentRangeEnd w:id="18"/>
      <w:r w:rsidR="00493486">
        <w:rPr>
          <w:rStyle w:val="CommentReference"/>
        </w:rPr>
        <w:commentReference w:id="18"/>
      </w:r>
      <w:commentRangeStart w:id="19"/>
      <w:r w:rsidRPr="00F50E90">
        <w:rPr>
          <w:b/>
          <w:sz w:val="28"/>
        </w:rPr>
        <w:t>s</w:t>
      </w:r>
      <w:commentRangeEnd w:id="19"/>
      <w:r w:rsidR="008B42B2">
        <w:rPr>
          <w:rStyle w:val="CommentReference"/>
        </w:rPr>
        <w:commentReference w:id="19"/>
      </w:r>
    </w:p>
    <w:p w14:paraId="3E0A19B3" w14:textId="32A5BC40" w:rsidR="00A66FA0" w:rsidRPr="00F50E90" w:rsidRDefault="00A66FA0" w:rsidP="00A66FA0">
      <w:pPr>
        <w:numPr>
          <w:ilvl w:val="5"/>
          <w:numId w:val="9"/>
        </w:numPr>
        <w:tabs>
          <w:tab w:val="left" w:pos="1701"/>
        </w:tabs>
        <w:spacing w:after="120"/>
        <w:ind w:left="1134" w:right="1134"/>
        <w:jc w:val="both"/>
        <w:rPr>
          <w:b/>
          <w:bCs/>
        </w:rPr>
      </w:pPr>
      <w:r w:rsidRPr="00F50E90">
        <w:rPr>
          <w:i/>
          <w:iCs/>
        </w:rPr>
        <w:t>Requests</w:t>
      </w:r>
      <w:r w:rsidRPr="00F50E90">
        <w:t xml:space="preserve"> that </w:t>
      </w:r>
      <w:r w:rsidR="002371E5" w:rsidRPr="00F50E90">
        <w:t xml:space="preserve">a </w:t>
      </w:r>
      <w:r w:rsidRPr="00F50E90">
        <w:t xml:space="preserve">participating </w:t>
      </w:r>
      <w:r w:rsidR="002371E5" w:rsidRPr="00F50E90">
        <w:t>Party</w:t>
      </w:r>
      <w:r w:rsidRPr="00F50E90">
        <w:t xml:space="preserve">, in providing information in its initial report in respect of decision 2/CMA.3, annex, paragraph 18(a), </w:t>
      </w:r>
      <w:r w:rsidR="003E7FCF" w:rsidRPr="00F50E90">
        <w:t xml:space="preserve">should </w:t>
      </w:r>
      <w:r w:rsidRPr="00F50E90">
        <w:t>include, if applicab</w:t>
      </w:r>
      <w:commentRangeStart w:id="20"/>
      <w:r w:rsidRPr="00F50E90">
        <w:t>l</w:t>
      </w:r>
      <w:commentRangeEnd w:id="20"/>
      <w:r w:rsidR="00CF4FC1">
        <w:rPr>
          <w:rStyle w:val="CommentReference"/>
        </w:rPr>
        <w:commentReference w:id="20"/>
      </w:r>
      <w:r w:rsidRPr="00F50E90">
        <w:t>e:</w:t>
      </w:r>
    </w:p>
    <w:p w14:paraId="2488C670" w14:textId="56A9AF84" w:rsidR="00A66FA0" w:rsidRPr="00F50E90" w:rsidRDefault="00A66FA0" w:rsidP="00A66FA0">
      <w:pPr>
        <w:numPr>
          <w:ilvl w:val="6"/>
          <w:numId w:val="9"/>
        </w:numPr>
        <w:spacing w:after="120"/>
        <w:ind w:right="1134"/>
        <w:jc w:val="both"/>
      </w:pPr>
      <w:r w:rsidRPr="00F50E90">
        <w:t xml:space="preserve">A description of whether the cooperative approach involves a baseline-and-credit approach or a cap-and-trade system, and in the case of a cap-and-trade system, a description of the methodology for determining the mitigation outcomes resulting from </w:t>
      </w:r>
      <w:r w:rsidR="00034982" w:rsidRPr="00F50E90">
        <w:t>that</w:t>
      </w:r>
      <w:r w:rsidRPr="00F50E90">
        <w:t xml:space="preserve"> system;</w:t>
      </w:r>
    </w:p>
    <w:p w14:paraId="2E318B6F" w14:textId="703C784C" w:rsidR="00A66FA0" w:rsidRPr="00F50E90" w:rsidRDefault="00EF7632" w:rsidP="00A66FA0">
      <w:pPr>
        <w:numPr>
          <w:ilvl w:val="6"/>
          <w:numId w:val="9"/>
        </w:numPr>
        <w:spacing w:after="120"/>
        <w:ind w:right="1134"/>
        <w:jc w:val="both"/>
      </w:pPr>
      <w:r w:rsidRPr="00F50E90">
        <w:t>A description of a</w:t>
      </w:r>
      <w:r w:rsidR="00A66FA0" w:rsidRPr="00F50E90">
        <w:t>ny arrangements for authorizing using participating Parties or entities;</w:t>
      </w:r>
    </w:p>
    <w:p w14:paraId="3DBEE582" w14:textId="7B160F7E" w:rsidR="00A66FA0" w:rsidRPr="00F50E90" w:rsidRDefault="00BE31B9" w:rsidP="00A66FA0">
      <w:pPr>
        <w:numPr>
          <w:ilvl w:val="5"/>
          <w:numId w:val="9"/>
        </w:numPr>
        <w:tabs>
          <w:tab w:val="left" w:pos="1701"/>
        </w:tabs>
        <w:spacing w:after="120"/>
        <w:ind w:left="1134" w:right="1134"/>
        <w:jc w:val="both"/>
      </w:pPr>
      <w:r w:rsidRPr="00F50E90">
        <w:rPr>
          <w:i/>
          <w:iCs/>
        </w:rPr>
        <w:t>Also r</w:t>
      </w:r>
      <w:r w:rsidR="00A66FA0" w:rsidRPr="00F50E90">
        <w:rPr>
          <w:i/>
          <w:iCs/>
        </w:rPr>
        <w:t>equests</w:t>
      </w:r>
      <w:r w:rsidR="00A66FA0" w:rsidRPr="00F50E90">
        <w:t xml:space="preserve"> that </w:t>
      </w:r>
      <w:bookmarkStart w:id="21" w:name="_Hlk182557609"/>
      <w:r w:rsidR="00C618D3" w:rsidRPr="00F50E90">
        <w:t>a participating Party</w:t>
      </w:r>
      <w:r w:rsidR="00A66FA0" w:rsidRPr="00F50E90">
        <w:t xml:space="preserve">, in providing information in its </w:t>
      </w:r>
      <w:bookmarkEnd w:id="21"/>
      <w:r w:rsidR="00A66FA0" w:rsidRPr="00F50E90">
        <w:t xml:space="preserve">initial report in respect of decision 2/CMA.3, annex, paragraph 18(c), should </w:t>
      </w:r>
      <w:r w:rsidR="00B64ACE" w:rsidRPr="00F50E90">
        <w:t>specify</w:t>
      </w:r>
      <w:r w:rsidR="00A66FA0" w:rsidRPr="00F50E90">
        <w:t xml:space="preserve">, if applicable: </w:t>
      </w:r>
    </w:p>
    <w:p w14:paraId="5F77914E" w14:textId="75EC28FC" w:rsidR="00A66FA0" w:rsidRPr="00F50E90" w:rsidRDefault="00B64ACE" w:rsidP="00A66FA0">
      <w:pPr>
        <w:numPr>
          <w:ilvl w:val="6"/>
          <w:numId w:val="9"/>
        </w:numPr>
        <w:spacing w:after="120"/>
        <w:ind w:right="1134"/>
        <w:jc w:val="both"/>
      </w:pPr>
      <w:r w:rsidRPr="00F50E90">
        <w:t>T</w:t>
      </w:r>
      <w:r w:rsidR="00A66FA0" w:rsidRPr="00F50E90">
        <w:t>he indicator</w:t>
      </w:r>
      <w:commentRangeStart w:id="22"/>
      <w:r w:rsidR="00A66FA0" w:rsidRPr="00F50E90">
        <w:t xml:space="preserve">s </w:t>
      </w:r>
      <w:commentRangeEnd w:id="22"/>
      <w:r w:rsidR="00F66581">
        <w:rPr>
          <w:rStyle w:val="CommentReference"/>
        </w:rPr>
        <w:commentReference w:id="22"/>
      </w:r>
      <w:r w:rsidR="00A66FA0" w:rsidRPr="00F50E90">
        <w:t>to which corresponding adjustments will be applied;</w:t>
      </w:r>
    </w:p>
    <w:p w14:paraId="090E3874" w14:textId="77777777" w:rsidR="00A66FA0" w:rsidRPr="00F50E90" w:rsidRDefault="00A66FA0" w:rsidP="00A66FA0">
      <w:pPr>
        <w:numPr>
          <w:ilvl w:val="6"/>
          <w:numId w:val="9"/>
        </w:numPr>
        <w:spacing w:after="120"/>
        <w:ind w:right="1134"/>
        <w:jc w:val="both"/>
      </w:pPr>
      <w:r w:rsidRPr="00F50E90">
        <w:t>The methods used for establishing the indicative trajectory, trajectories or budgets and the resulting trajectory, trajectories or budget for each relevant indicator, where applicable;</w:t>
      </w:r>
    </w:p>
    <w:p w14:paraId="019868D3" w14:textId="32C96DA3" w:rsidR="00A66FA0" w:rsidRPr="00F50E90" w:rsidRDefault="00A66FA0" w:rsidP="00A66FA0">
      <w:pPr>
        <w:numPr>
          <w:ilvl w:val="6"/>
          <w:numId w:val="9"/>
        </w:numPr>
        <w:spacing w:after="120"/>
        <w:ind w:right="1134"/>
        <w:jc w:val="both"/>
        <w:rPr>
          <w:b/>
        </w:rPr>
      </w:pPr>
      <w:r w:rsidRPr="00F50E90">
        <w:t>How the method for applying corresponding adjustments ensures that implementation of the cooperative approach(es) do(es) not lead to a net increase in emissions of participating Parties within and between NDC implementation periods and that corresponding adjustments are representative of and consistent with participating Parties’ NDC implementation and achievement;</w:t>
      </w:r>
    </w:p>
    <w:p w14:paraId="4EFA2059" w14:textId="37B02AEE" w:rsidR="00A66FA0" w:rsidRPr="00F50E90" w:rsidRDefault="0005728C" w:rsidP="00A66FA0">
      <w:pPr>
        <w:numPr>
          <w:ilvl w:val="5"/>
          <w:numId w:val="9"/>
        </w:numPr>
        <w:tabs>
          <w:tab w:val="left" w:pos="1701"/>
        </w:tabs>
        <w:spacing w:after="120"/>
        <w:ind w:left="1134" w:right="1134"/>
        <w:jc w:val="both"/>
        <w:rPr>
          <w:b/>
        </w:rPr>
      </w:pPr>
      <w:r w:rsidRPr="00F50E90">
        <w:rPr>
          <w:bCs/>
          <w:i/>
          <w:iCs/>
        </w:rPr>
        <w:t>Further r</w:t>
      </w:r>
      <w:r w:rsidR="00A66FA0" w:rsidRPr="00F50E90">
        <w:rPr>
          <w:bCs/>
          <w:i/>
          <w:iCs/>
        </w:rPr>
        <w:t>equests</w:t>
      </w:r>
      <w:r w:rsidR="00A66FA0" w:rsidRPr="00F50E90">
        <w:rPr>
          <w:bCs/>
        </w:rPr>
        <w:t xml:space="preserve"> that </w:t>
      </w:r>
      <w:r w:rsidR="003E7FCF" w:rsidRPr="00F50E90">
        <w:rPr>
          <w:bCs/>
        </w:rPr>
        <w:t xml:space="preserve">a participating Party, in providing information in its </w:t>
      </w:r>
      <w:r w:rsidR="00A66FA0" w:rsidRPr="00F50E90">
        <w:rPr>
          <w:bCs/>
        </w:rPr>
        <w:t xml:space="preserve">initial report in respect of decision 2/CMA.3, annex, paragraph 18(d), should include, if applicable, </w:t>
      </w:r>
      <w:r w:rsidR="005F37FE" w:rsidRPr="00F50E90">
        <w:t>the</w:t>
      </w:r>
      <w:r w:rsidR="00A66FA0" w:rsidRPr="00F50E90">
        <w:t xml:space="preserve"> methodological approaches used for quantifying the mitigation outcomes derived from the cooperative approach;</w:t>
      </w:r>
    </w:p>
    <w:p w14:paraId="6CB7CAED" w14:textId="21917CAD" w:rsidR="00A66FA0" w:rsidRPr="00F50E90" w:rsidRDefault="00A66FA0" w:rsidP="00A66FA0">
      <w:pPr>
        <w:numPr>
          <w:ilvl w:val="5"/>
          <w:numId w:val="9"/>
        </w:numPr>
        <w:tabs>
          <w:tab w:val="left" w:pos="1701"/>
        </w:tabs>
        <w:spacing w:after="120"/>
        <w:ind w:left="1134" w:right="1134"/>
        <w:jc w:val="both"/>
        <w:rPr>
          <w:bCs/>
        </w:rPr>
      </w:pPr>
      <w:r w:rsidRPr="00F50E90">
        <w:rPr>
          <w:bCs/>
          <w:i/>
          <w:iCs/>
        </w:rPr>
        <w:t>Requests</w:t>
      </w:r>
      <w:r w:rsidRPr="00F50E90">
        <w:rPr>
          <w:bCs/>
        </w:rPr>
        <w:t xml:space="preserve"> that </w:t>
      </w:r>
      <w:r w:rsidR="003E7FCF" w:rsidRPr="00F50E90">
        <w:rPr>
          <w:bCs/>
        </w:rPr>
        <w:t xml:space="preserve">a participating Party, in providing information in its </w:t>
      </w:r>
      <w:r w:rsidRPr="00F50E90">
        <w:rPr>
          <w:bCs/>
        </w:rPr>
        <w:t>initial report in respect of decision 2/CMA.3, annex, paragraph 18(h)(i), should include, if applicable</w:t>
      </w:r>
      <w:r w:rsidR="00E553BE" w:rsidRPr="00F50E90">
        <w:rPr>
          <w:bCs/>
        </w:rPr>
        <w:t>,</w:t>
      </w:r>
      <w:r w:rsidR="009E4E4B" w:rsidRPr="00F50E90">
        <w:rPr>
          <w:bCs/>
        </w:rPr>
        <w:t xml:space="preserve"> information on</w:t>
      </w:r>
      <w:r w:rsidRPr="00F50E90">
        <w:rPr>
          <w:bCs/>
        </w:rPr>
        <w:t xml:space="preserve">: </w:t>
      </w:r>
    </w:p>
    <w:p w14:paraId="61F0CE2C" w14:textId="77777777" w:rsidR="00A66FA0" w:rsidRPr="00F50E90" w:rsidRDefault="00A66FA0" w:rsidP="0069667D">
      <w:pPr>
        <w:numPr>
          <w:ilvl w:val="6"/>
          <w:numId w:val="9"/>
        </w:numPr>
        <w:tabs>
          <w:tab w:val="clear" w:pos="1702"/>
          <w:tab w:val="left" w:pos="1701"/>
        </w:tabs>
        <w:spacing w:after="120"/>
        <w:ind w:right="1134"/>
        <w:jc w:val="both"/>
      </w:pPr>
      <w:r w:rsidRPr="00F50E90">
        <w:t xml:space="preserve">How the cooperative approach facilitates the achievement of the long-term goals of the Paris </w:t>
      </w:r>
      <w:r w:rsidRPr="003670E8">
        <w:rPr>
          <w:bCs/>
        </w:rPr>
        <w:t>Agreement</w:t>
      </w:r>
      <w:r w:rsidRPr="00F50E90">
        <w:t xml:space="preserve"> and avoids locking in emission levels, technologies or practices that are inconsistent with achieving those goals;</w:t>
      </w:r>
    </w:p>
    <w:p w14:paraId="6E22535C" w14:textId="3DC26E96" w:rsidR="00A66FA0" w:rsidRPr="00F50E90" w:rsidRDefault="00A66FA0" w:rsidP="0069667D">
      <w:pPr>
        <w:numPr>
          <w:ilvl w:val="6"/>
          <w:numId w:val="9"/>
        </w:numPr>
        <w:tabs>
          <w:tab w:val="clear" w:pos="1702"/>
          <w:tab w:val="left" w:pos="1701"/>
        </w:tabs>
        <w:spacing w:after="120"/>
        <w:ind w:right="1134"/>
        <w:jc w:val="both"/>
      </w:pPr>
      <w:r w:rsidRPr="00F50E90">
        <w:t xml:space="preserve">How participation in each cooperative approach and </w:t>
      </w:r>
      <w:r w:rsidR="00253A7B" w:rsidRPr="00F50E90">
        <w:t xml:space="preserve">the combination of </w:t>
      </w:r>
      <w:r w:rsidRPr="00F50E90">
        <w:t xml:space="preserve">all cooperative approaches in which the Party participates contributes to implementation of </w:t>
      </w:r>
      <w:r w:rsidR="00421DF3" w:rsidRPr="00F50E90">
        <w:t>the Party’s</w:t>
      </w:r>
      <w:r w:rsidRPr="00F50E90">
        <w:t xml:space="preserve"> NDC and long-term low-emission development strategy, if it has submitted one, and the long-term goals of the Paris Agreement;</w:t>
      </w:r>
    </w:p>
    <w:p w14:paraId="35E4E769" w14:textId="219041B2" w:rsidR="00A66FA0" w:rsidRPr="00F50E90" w:rsidRDefault="00A66FA0" w:rsidP="0069667D">
      <w:pPr>
        <w:numPr>
          <w:ilvl w:val="6"/>
          <w:numId w:val="9"/>
        </w:numPr>
        <w:tabs>
          <w:tab w:val="clear" w:pos="1702"/>
          <w:tab w:val="left" w:pos="1701"/>
        </w:tabs>
        <w:spacing w:after="120"/>
        <w:ind w:right="1134"/>
        <w:jc w:val="both"/>
        <w:rPr>
          <w:b/>
        </w:rPr>
      </w:pPr>
      <w:r w:rsidRPr="00F50E90">
        <w:t>How the mitigation outcomes from each cooperative approach are shared between the participating Parties;</w:t>
      </w:r>
    </w:p>
    <w:p w14:paraId="298E6BB5" w14:textId="10F6FD8E" w:rsidR="00A66FA0" w:rsidRPr="00F50E90" w:rsidRDefault="0005728C" w:rsidP="00A66FA0">
      <w:pPr>
        <w:numPr>
          <w:ilvl w:val="5"/>
          <w:numId w:val="9"/>
        </w:numPr>
        <w:tabs>
          <w:tab w:val="left" w:pos="1701"/>
        </w:tabs>
        <w:spacing w:after="120"/>
        <w:ind w:left="1134" w:right="1134"/>
        <w:jc w:val="both"/>
        <w:rPr>
          <w:bCs/>
        </w:rPr>
      </w:pPr>
      <w:r w:rsidRPr="00F50E90">
        <w:rPr>
          <w:bCs/>
          <w:i/>
          <w:iCs/>
        </w:rPr>
        <w:t>Also r</w:t>
      </w:r>
      <w:r w:rsidR="00A66FA0" w:rsidRPr="00F50E90">
        <w:rPr>
          <w:bCs/>
          <w:i/>
          <w:iCs/>
        </w:rPr>
        <w:t>equests</w:t>
      </w:r>
      <w:r w:rsidR="00A66FA0" w:rsidRPr="00F50E90">
        <w:rPr>
          <w:bCs/>
        </w:rPr>
        <w:t xml:space="preserve"> that participating Parties, in providing information in  initial report in respect of decision 2/CMA.3, annex, paragraph 18(h)(ii), should include, if applicable</w:t>
      </w:r>
      <w:r w:rsidR="00E8702F" w:rsidRPr="00F50E90">
        <w:rPr>
          <w:bCs/>
        </w:rPr>
        <w:t>,</w:t>
      </w:r>
      <w:r w:rsidR="009E4E4B" w:rsidRPr="00F50E90">
        <w:rPr>
          <w:bCs/>
        </w:rPr>
        <w:t xml:space="preserve"> information o</w:t>
      </w:r>
      <w:commentRangeStart w:id="23"/>
      <w:r w:rsidR="009E4E4B" w:rsidRPr="00F50E90">
        <w:rPr>
          <w:bCs/>
        </w:rPr>
        <w:t>n</w:t>
      </w:r>
      <w:commentRangeEnd w:id="23"/>
      <w:r w:rsidR="00872EC2">
        <w:rPr>
          <w:rStyle w:val="CommentReference"/>
        </w:rPr>
        <w:commentReference w:id="23"/>
      </w:r>
      <w:r w:rsidR="00A66FA0" w:rsidRPr="00F50E90">
        <w:rPr>
          <w:bCs/>
        </w:rPr>
        <w:t>:</w:t>
      </w:r>
    </w:p>
    <w:p w14:paraId="57C6B9F2" w14:textId="137DEE4F" w:rsidR="00A66FA0" w:rsidRPr="00F50E90" w:rsidRDefault="00A66FA0" w:rsidP="00800E5E">
      <w:pPr>
        <w:numPr>
          <w:ilvl w:val="6"/>
          <w:numId w:val="9"/>
        </w:numPr>
        <w:tabs>
          <w:tab w:val="clear" w:pos="1702"/>
          <w:tab w:val="left" w:pos="1701"/>
        </w:tabs>
        <w:spacing w:after="120"/>
        <w:ind w:right="1134"/>
        <w:jc w:val="both"/>
      </w:pPr>
      <w:r w:rsidRPr="00F50E90">
        <w:t xml:space="preserve">How uncertainties in the quantification of emission reductions and removals are assessed and how such uncertainties are addressed in a conservative manner; </w:t>
      </w:r>
    </w:p>
    <w:p w14:paraId="7DD865C8" w14:textId="4B3A02D1" w:rsidR="00A66FA0" w:rsidRPr="00F50E90" w:rsidRDefault="00A66FA0" w:rsidP="00800E5E">
      <w:pPr>
        <w:numPr>
          <w:ilvl w:val="6"/>
          <w:numId w:val="9"/>
        </w:numPr>
        <w:tabs>
          <w:tab w:val="clear" w:pos="1702"/>
          <w:tab w:val="left" w:pos="1701"/>
        </w:tabs>
        <w:spacing w:after="120"/>
        <w:ind w:right="1134"/>
        <w:jc w:val="both"/>
      </w:pPr>
      <w:r w:rsidRPr="00F50E90">
        <w:t xml:space="preserve">How any baseline or reference levels have been established, including how it </w:t>
      </w:r>
      <w:r w:rsidR="000E7051" w:rsidRPr="00F50E90">
        <w:t>has been</w:t>
      </w:r>
      <w:r w:rsidRPr="00F50E90">
        <w:t xml:space="preserve"> ensured that they are conservative and below </w:t>
      </w:r>
      <w:r w:rsidR="000E7051" w:rsidRPr="00F50E90">
        <w:t xml:space="preserve">the level of </w:t>
      </w:r>
      <w:r w:rsidRPr="00F50E90">
        <w:t xml:space="preserve">‘business as usual’ emission projections, and </w:t>
      </w:r>
      <w:r w:rsidR="005034C1" w:rsidRPr="00F50E90">
        <w:t>which</w:t>
      </w:r>
      <w:r w:rsidRPr="00F50E90">
        <w:t xml:space="preserve"> assumptions have been made, taking into account </w:t>
      </w:r>
      <w:r w:rsidR="005034C1" w:rsidRPr="00F50E90">
        <w:t xml:space="preserve">such </w:t>
      </w:r>
      <w:r w:rsidRPr="00F50E90">
        <w:t>uncertainty;</w:t>
      </w:r>
    </w:p>
    <w:p w14:paraId="71C5A6EF" w14:textId="2EF9259E" w:rsidR="00A66FA0" w:rsidRPr="00F50E90" w:rsidRDefault="00A66FA0" w:rsidP="00800E5E">
      <w:pPr>
        <w:numPr>
          <w:ilvl w:val="6"/>
          <w:numId w:val="9"/>
        </w:numPr>
        <w:tabs>
          <w:tab w:val="clear" w:pos="1702"/>
          <w:tab w:val="left" w:pos="1701"/>
        </w:tabs>
        <w:spacing w:after="120"/>
        <w:ind w:right="1134"/>
        <w:jc w:val="both"/>
        <w:rPr>
          <w:b/>
        </w:rPr>
      </w:pPr>
      <w:r w:rsidRPr="00F50E90">
        <w:t xml:space="preserve">How </w:t>
      </w:r>
      <w:r w:rsidR="005034C1" w:rsidRPr="00F50E90">
        <w:t xml:space="preserve">the </w:t>
      </w:r>
      <w:r w:rsidRPr="00F50E90">
        <w:t xml:space="preserve">host Party’s NDC and long-term low-emission development strategy, </w:t>
      </w:r>
      <w:r w:rsidR="00290D8E" w:rsidRPr="00F50E90">
        <w:t xml:space="preserve">if it has submitted one, as </w:t>
      </w:r>
      <w:r w:rsidR="0052765B" w:rsidRPr="00F50E90">
        <w:t xml:space="preserve">well as any relevant </w:t>
      </w:r>
      <w:r w:rsidRPr="00F50E90">
        <w:t>climate policies</w:t>
      </w:r>
      <w:r w:rsidR="0052765B" w:rsidRPr="00F50E90">
        <w:t>,</w:t>
      </w:r>
      <w:r w:rsidRPr="00F50E90">
        <w:t xml:space="preserve"> laws, regulations or targets</w:t>
      </w:r>
      <w:r w:rsidR="009E0A89" w:rsidRPr="00F50E90">
        <w:t>,</w:t>
      </w:r>
      <w:r w:rsidRPr="00F50E90">
        <w:t xml:space="preserve"> have been taken into account in establishing </w:t>
      </w:r>
      <w:r w:rsidR="005034C1" w:rsidRPr="00F50E90">
        <w:t xml:space="preserve">any </w:t>
      </w:r>
      <w:r w:rsidRPr="00F50E90">
        <w:t>baselines or reference levels;</w:t>
      </w:r>
    </w:p>
    <w:p w14:paraId="46A213A3" w14:textId="62FB3988" w:rsidR="00A66FA0" w:rsidRPr="00F50E90" w:rsidRDefault="00A66FA0" w:rsidP="00A66FA0">
      <w:pPr>
        <w:numPr>
          <w:ilvl w:val="6"/>
          <w:numId w:val="9"/>
        </w:numPr>
        <w:spacing w:after="120"/>
        <w:ind w:right="1134"/>
        <w:jc w:val="both"/>
      </w:pPr>
      <w:r w:rsidRPr="00F50E90">
        <w:t xml:space="preserve">How </w:t>
      </w:r>
      <w:r w:rsidR="008E00D9" w:rsidRPr="00F50E90">
        <w:t>‘</w:t>
      </w:r>
      <w:r w:rsidRPr="00F50E90">
        <w:t>business as usual</w:t>
      </w:r>
      <w:r w:rsidR="008E00D9" w:rsidRPr="00F50E90">
        <w:t>’</w:t>
      </w:r>
      <w:r w:rsidRPr="00F50E90">
        <w:t xml:space="preserve"> emission projections are defined and calculated in the standards applicable to the cooperative approach, taking into account the host Party’s NDC and long-term low-emission development strategy, if it has submitted one;</w:t>
      </w:r>
    </w:p>
    <w:p w14:paraId="52D834F2" w14:textId="34200E98" w:rsidR="00A66FA0" w:rsidRPr="00F50E90" w:rsidRDefault="00A66FA0" w:rsidP="00A66FA0">
      <w:pPr>
        <w:numPr>
          <w:ilvl w:val="6"/>
          <w:numId w:val="9"/>
        </w:numPr>
        <w:tabs>
          <w:tab w:val="clear" w:pos="1702"/>
          <w:tab w:val="left" w:pos="1701"/>
        </w:tabs>
        <w:spacing w:after="120"/>
        <w:ind w:right="1134"/>
        <w:jc w:val="both"/>
        <w:rPr>
          <w:b/>
        </w:rPr>
      </w:pPr>
      <w:r w:rsidRPr="00F50E90">
        <w:rPr>
          <w:bCs/>
        </w:rPr>
        <w:t>H</w:t>
      </w:r>
      <w:r w:rsidRPr="00F50E90">
        <w:t>ow</w:t>
      </w:r>
      <w:r w:rsidRPr="00F50E90">
        <w:rPr>
          <w:bCs/>
        </w:rPr>
        <w:t xml:space="preserve"> the risk of leakage is assessed, </w:t>
      </w:r>
      <w:r w:rsidR="00D21A13" w:rsidRPr="00F50E90">
        <w:rPr>
          <w:bCs/>
        </w:rPr>
        <w:t xml:space="preserve">and </w:t>
      </w:r>
      <w:r w:rsidRPr="00F50E90">
        <w:rPr>
          <w:bCs/>
        </w:rPr>
        <w:t xml:space="preserve">prevented or minimized, and how any remaining leakage will be quantified and deducted in the calculation of emission reductions or removals; </w:t>
      </w:r>
    </w:p>
    <w:p w14:paraId="4B7414DC" w14:textId="297B7FDF" w:rsidR="00A66FA0" w:rsidRPr="00F50E90" w:rsidRDefault="0005728C" w:rsidP="00A66FA0">
      <w:pPr>
        <w:numPr>
          <w:ilvl w:val="5"/>
          <w:numId w:val="9"/>
        </w:numPr>
        <w:tabs>
          <w:tab w:val="left" w:pos="1701"/>
        </w:tabs>
        <w:spacing w:after="120"/>
        <w:ind w:left="1134" w:right="1134"/>
        <w:jc w:val="both"/>
        <w:rPr>
          <w:bCs/>
        </w:rPr>
      </w:pPr>
      <w:r w:rsidRPr="00F50E90">
        <w:rPr>
          <w:bCs/>
          <w:i/>
          <w:iCs/>
        </w:rPr>
        <w:t>Fu</w:t>
      </w:r>
      <w:r w:rsidR="00C65F5B" w:rsidRPr="00F50E90">
        <w:rPr>
          <w:bCs/>
          <w:i/>
          <w:iCs/>
        </w:rPr>
        <w:t>r</w:t>
      </w:r>
      <w:r w:rsidRPr="00F50E90">
        <w:rPr>
          <w:bCs/>
          <w:i/>
          <w:iCs/>
        </w:rPr>
        <w:t>ther r</w:t>
      </w:r>
      <w:r w:rsidR="00A66FA0" w:rsidRPr="00F50E90">
        <w:rPr>
          <w:bCs/>
          <w:i/>
          <w:iCs/>
        </w:rPr>
        <w:t>equests</w:t>
      </w:r>
      <w:r w:rsidR="00A66FA0" w:rsidRPr="00F50E90">
        <w:rPr>
          <w:bCs/>
        </w:rPr>
        <w:t xml:space="preserve"> that </w:t>
      </w:r>
      <w:r w:rsidR="003E7FCF" w:rsidRPr="00F50E90">
        <w:rPr>
          <w:bCs/>
        </w:rPr>
        <w:t xml:space="preserve">a participating Party, in providing information in its </w:t>
      </w:r>
      <w:r w:rsidR="00A66FA0" w:rsidRPr="00F50E90">
        <w:rPr>
          <w:bCs/>
        </w:rPr>
        <w:t>initial report in respect of decision 2/CMA.3, annex, paragraph 18(h)(iii), should include, if applicable</w:t>
      </w:r>
      <w:r w:rsidR="00E660D6" w:rsidRPr="00F50E90">
        <w:rPr>
          <w:bCs/>
        </w:rPr>
        <w:t>,</w:t>
      </w:r>
      <w:r w:rsidR="009E4E4B" w:rsidRPr="00F50E90">
        <w:rPr>
          <w:bCs/>
        </w:rPr>
        <w:t xml:space="preserve"> information on</w:t>
      </w:r>
      <w:r w:rsidR="00A66FA0" w:rsidRPr="00F50E90">
        <w:rPr>
          <w:bCs/>
        </w:rPr>
        <w:t xml:space="preserve">: </w:t>
      </w:r>
    </w:p>
    <w:p w14:paraId="3F5119CF" w14:textId="074A63E0" w:rsidR="00A66FA0" w:rsidRPr="00F50E90" w:rsidRDefault="00A66FA0" w:rsidP="00A66FA0">
      <w:pPr>
        <w:numPr>
          <w:ilvl w:val="6"/>
          <w:numId w:val="9"/>
        </w:numPr>
        <w:spacing w:after="120"/>
        <w:ind w:right="1134"/>
        <w:jc w:val="both"/>
      </w:pPr>
      <w:r w:rsidRPr="00F50E90">
        <w:t>How the risk of non-permanence is assessed under the cooperative approach and minimized across several NDC periods, including the frequency and timing of risk assessments, the methodological approaches used</w:t>
      </w:r>
      <w:r w:rsidR="00920413" w:rsidRPr="00F50E90">
        <w:t xml:space="preserve"> for those assessments</w:t>
      </w:r>
      <w:r w:rsidRPr="00F50E90">
        <w:t>, the types of risk identified, the likelihood, scale and potential impacts</w:t>
      </w:r>
      <w:r w:rsidR="004340F6" w:rsidRPr="00F50E90">
        <w:t xml:space="preserve"> of such risks</w:t>
      </w:r>
      <w:r w:rsidRPr="00F50E90">
        <w:t>, and the time</w:t>
      </w:r>
      <w:r w:rsidR="00BC38FC" w:rsidRPr="00F50E90">
        <w:t>-</w:t>
      </w:r>
      <w:r w:rsidRPr="00F50E90">
        <w:t xml:space="preserve">horizons considered; </w:t>
      </w:r>
    </w:p>
    <w:p w14:paraId="2557E488" w14:textId="128E02A9" w:rsidR="00A66FA0" w:rsidRPr="00F50E90" w:rsidRDefault="00A66FA0" w:rsidP="00A66FA0">
      <w:pPr>
        <w:numPr>
          <w:ilvl w:val="6"/>
          <w:numId w:val="9"/>
        </w:numPr>
        <w:spacing w:after="120"/>
        <w:ind w:right="1134"/>
        <w:jc w:val="both"/>
      </w:pPr>
      <w:r w:rsidRPr="00F50E90">
        <w:t>How the risk of reversal with respect to the mitigation activities covered by the cooperative approach may impact the host Party’s capacity to achieve its NDC targets and adhere to its long-term low-emission development strategy</w:t>
      </w:r>
      <w:r w:rsidR="002912FA" w:rsidRPr="00F50E90">
        <w:t>, if it has submitted one</w:t>
      </w:r>
      <w:r w:rsidRPr="00F50E90">
        <w:t>;</w:t>
      </w:r>
    </w:p>
    <w:p w14:paraId="37E6F013" w14:textId="3990A2CA" w:rsidR="00A66FA0" w:rsidRPr="00F50E90" w:rsidRDefault="00720B15" w:rsidP="00A66FA0">
      <w:pPr>
        <w:numPr>
          <w:ilvl w:val="6"/>
          <w:numId w:val="9"/>
        </w:numPr>
        <w:spacing w:after="120"/>
        <w:ind w:right="1134"/>
        <w:jc w:val="both"/>
      </w:pPr>
      <w:r w:rsidRPr="00F50E90">
        <w:t xml:space="preserve">The </w:t>
      </w:r>
      <w:r w:rsidR="00A66FA0" w:rsidRPr="00F50E90">
        <w:t xml:space="preserve">frequency and timing of reversal risk assessments, the methodological approaches used for </w:t>
      </w:r>
      <w:r w:rsidRPr="00F50E90">
        <w:t>those</w:t>
      </w:r>
      <w:r w:rsidR="00A66FA0" w:rsidRPr="00F50E90">
        <w:t xml:space="preserve"> assessment</w:t>
      </w:r>
      <w:r w:rsidRPr="00F50E90">
        <w:t>s</w:t>
      </w:r>
      <w:r w:rsidR="00A66FA0" w:rsidRPr="00F50E90">
        <w:t xml:space="preserve">, and the types of </w:t>
      </w:r>
      <w:r w:rsidRPr="00F50E90">
        <w:t xml:space="preserve">reversal </w:t>
      </w:r>
      <w:r w:rsidR="00A66FA0" w:rsidRPr="00F50E90">
        <w:t>risk considered;</w:t>
      </w:r>
    </w:p>
    <w:p w14:paraId="3194EB5C" w14:textId="495C799E" w:rsidR="00A66FA0" w:rsidRPr="00F50E90" w:rsidRDefault="00A66FA0" w:rsidP="00A66FA0">
      <w:pPr>
        <w:numPr>
          <w:ilvl w:val="6"/>
          <w:numId w:val="9"/>
        </w:numPr>
        <w:spacing w:after="120"/>
        <w:ind w:right="1134"/>
        <w:jc w:val="both"/>
      </w:pPr>
      <w:r w:rsidRPr="00F50E90">
        <w:t xml:space="preserve">The measures taken to minimize reversal risks and </w:t>
      </w:r>
      <w:r w:rsidR="00720B15" w:rsidRPr="00F50E90">
        <w:t>the</w:t>
      </w:r>
      <w:r w:rsidRPr="00F50E90">
        <w:t xml:space="preserve"> time</w:t>
      </w:r>
      <w:r w:rsidR="00BC38FC" w:rsidRPr="00F50E90">
        <w:t>-</w:t>
      </w:r>
      <w:r w:rsidRPr="00F50E90">
        <w:t>horizons considered;</w:t>
      </w:r>
    </w:p>
    <w:p w14:paraId="3915F5D3" w14:textId="2BBE82A5" w:rsidR="00A66FA0" w:rsidRPr="00F50E90" w:rsidRDefault="00A66FA0" w:rsidP="00A66FA0">
      <w:pPr>
        <w:numPr>
          <w:ilvl w:val="6"/>
          <w:numId w:val="9"/>
        </w:numPr>
        <w:spacing w:after="120"/>
        <w:ind w:right="1134"/>
        <w:jc w:val="both"/>
      </w:pPr>
      <w:r w:rsidRPr="00F50E90">
        <w:t xml:space="preserve">How reversals and leakage are monitored and quantified, and when they occur, how they are addressed in full, including </w:t>
      </w:r>
      <w:r w:rsidR="00720B15" w:rsidRPr="00F50E90">
        <w:t>which</w:t>
      </w:r>
      <w:r w:rsidRPr="00F50E90">
        <w:t xml:space="preserve"> methodological approaches are used to address reversals</w:t>
      </w:r>
      <w:r w:rsidR="00587097" w:rsidRPr="00F50E90">
        <w:t>,</w:t>
      </w:r>
      <w:r w:rsidRPr="00F50E90">
        <w:t xml:space="preserve"> how the responsibility for addressing reversals and leakage is assigned, the duration and frequency of monitoring for reversals and leakage, and </w:t>
      </w:r>
      <w:r w:rsidR="00587097" w:rsidRPr="00F50E90">
        <w:t xml:space="preserve">the </w:t>
      </w:r>
      <w:r w:rsidRPr="00F50E90">
        <w:t xml:space="preserve">measures envisaged in case of failures in monitoring; </w:t>
      </w:r>
    </w:p>
    <w:p w14:paraId="1A846B7B" w14:textId="01228D7F" w:rsidR="00A66FA0" w:rsidRPr="00F50E90" w:rsidRDefault="00A66FA0" w:rsidP="00A66FA0">
      <w:pPr>
        <w:numPr>
          <w:ilvl w:val="6"/>
          <w:numId w:val="9"/>
        </w:numPr>
        <w:spacing w:after="120"/>
        <w:ind w:right="1134"/>
        <w:jc w:val="both"/>
      </w:pPr>
      <w:r w:rsidRPr="00F50E90">
        <w:t xml:space="preserve">Which Party or entity takes responsibility </w:t>
      </w:r>
      <w:r w:rsidR="00587097" w:rsidRPr="00F50E90">
        <w:t>for</w:t>
      </w:r>
      <w:r w:rsidRPr="00F50E90">
        <w:t xml:space="preserve"> compensat</w:t>
      </w:r>
      <w:r w:rsidR="00587097" w:rsidRPr="00F50E90">
        <w:t>ing</w:t>
      </w:r>
      <w:r w:rsidRPr="00F50E90">
        <w:t xml:space="preserve"> </w:t>
      </w:r>
      <w:r w:rsidR="00587097" w:rsidRPr="00F50E90">
        <w:t xml:space="preserve">for </w:t>
      </w:r>
      <w:r w:rsidRPr="00F50E90">
        <w:t>any reversals;</w:t>
      </w:r>
    </w:p>
    <w:p w14:paraId="651C20A1" w14:textId="73B20682" w:rsidR="00A66FA0" w:rsidRPr="00F50E90" w:rsidRDefault="00A66FA0" w:rsidP="00A66FA0">
      <w:pPr>
        <w:numPr>
          <w:ilvl w:val="6"/>
          <w:numId w:val="9"/>
        </w:numPr>
        <w:spacing w:after="120"/>
        <w:ind w:right="1134"/>
        <w:jc w:val="both"/>
      </w:pPr>
      <w:r w:rsidRPr="00F50E90">
        <w:t xml:space="preserve">Where a buffer reserve is used to address reversals, the method used to determine the amount of mitigation outcomes placed into the reserve, and how this method ensures that the reserve will be </w:t>
      </w:r>
      <w:r w:rsidR="00587097" w:rsidRPr="00F50E90">
        <w:t xml:space="preserve">sufficiently </w:t>
      </w:r>
      <w:r w:rsidRPr="00F50E90">
        <w:t xml:space="preserve">resilient to fully compensate </w:t>
      </w:r>
      <w:r w:rsidR="00587097" w:rsidRPr="00F50E90">
        <w:t xml:space="preserve">for </w:t>
      </w:r>
      <w:r w:rsidRPr="00F50E90">
        <w:t>potential reversals;</w:t>
      </w:r>
    </w:p>
    <w:p w14:paraId="031C9D41" w14:textId="081FB5F6" w:rsidR="00A66FA0" w:rsidRPr="00F50E90" w:rsidRDefault="00A66FA0" w:rsidP="00A66FA0">
      <w:pPr>
        <w:numPr>
          <w:ilvl w:val="6"/>
          <w:numId w:val="9"/>
        </w:numPr>
        <w:spacing w:after="120"/>
        <w:ind w:right="1134"/>
        <w:jc w:val="both"/>
      </w:pPr>
      <w:r w:rsidRPr="00F50E90">
        <w:t>Where mitigation outcomes are generated through nature-based emission reductions or enhanced removals, how it is ensured that calculated mitigation outcomes are caused by, and attributable to, anthropogenic activitie</w:t>
      </w:r>
      <w:commentRangeStart w:id="24"/>
      <w:r w:rsidRPr="00F50E90">
        <w:t>s</w:t>
      </w:r>
      <w:commentRangeEnd w:id="24"/>
      <w:r w:rsidR="00CE4194">
        <w:rPr>
          <w:rStyle w:val="CommentReference"/>
        </w:rPr>
        <w:commentReference w:id="24"/>
      </w:r>
      <w:r w:rsidRPr="00F50E90">
        <w:t>;</w:t>
      </w:r>
    </w:p>
    <w:p w14:paraId="7BC97524" w14:textId="4170023E" w:rsidR="00A66FA0" w:rsidRPr="00F50E90" w:rsidRDefault="00A66FA0" w:rsidP="00A66FA0">
      <w:pPr>
        <w:numPr>
          <w:ilvl w:val="5"/>
          <w:numId w:val="9"/>
        </w:numPr>
        <w:tabs>
          <w:tab w:val="left" w:pos="1701"/>
        </w:tabs>
        <w:spacing w:after="120"/>
        <w:ind w:right="1134"/>
        <w:jc w:val="both"/>
        <w:rPr>
          <w:b/>
        </w:rPr>
      </w:pPr>
      <w:r w:rsidRPr="00F50E90">
        <w:rPr>
          <w:bCs/>
          <w:i/>
          <w:iCs/>
        </w:rPr>
        <w:t>Requests</w:t>
      </w:r>
      <w:r w:rsidRPr="00F50E90">
        <w:rPr>
          <w:bCs/>
        </w:rPr>
        <w:t xml:space="preserve"> that </w:t>
      </w:r>
      <w:r w:rsidR="00BE30BD" w:rsidRPr="00F50E90">
        <w:rPr>
          <w:bCs/>
        </w:rPr>
        <w:t xml:space="preserve">a participating Party, in providing information in its </w:t>
      </w:r>
      <w:r w:rsidRPr="00F50E90">
        <w:rPr>
          <w:bCs/>
        </w:rPr>
        <w:t xml:space="preserve">initial </w:t>
      </w:r>
      <w:r w:rsidRPr="00F50E90">
        <w:t>report</w:t>
      </w:r>
      <w:r w:rsidRPr="00F50E90">
        <w:rPr>
          <w:bCs/>
        </w:rPr>
        <w:t xml:space="preserve"> in respect of decision 2/CMA.3, annex, paragraph 18(i)(ii), include, if applicable</w:t>
      </w:r>
      <w:r w:rsidR="00715852" w:rsidRPr="00F50E90">
        <w:rPr>
          <w:bCs/>
        </w:rPr>
        <w:t>,</w:t>
      </w:r>
      <w:r w:rsidR="003E23BA" w:rsidRPr="00F50E90">
        <w:rPr>
          <w:bCs/>
        </w:rPr>
        <w:t xml:space="preserve"> information on</w:t>
      </w:r>
      <w:r w:rsidRPr="00F50E90">
        <w:rPr>
          <w:bCs/>
        </w:rPr>
        <w:t>:</w:t>
      </w:r>
    </w:p>
    <w:p w14:paraId="7A9FDE90" w14:textId="77777777" w:rsidR="00A66FA0" w:rsidRPr="00F50E90" w:rsidRDefault="00A66FA0" w:rsidP="00A66FA0">
      <w:pPr>
        <w:numPr>
          <w:ilvl w:val="6"/>
          <w:numId w:val="9"/>
        </w:numPr>
        <w:spacing w:after="120"/>
        <w:ind w:right="1134"/>
        <w:jc w:val="both"/>
      </w:pPr>
      <w:r w:rsidRPr="00F50E90">
        <w:t xml:space="preserve">How it is ensured that decision-making processes are transparent and inclusive, and whether they include </w:t>
      </w:r>
      <w:r w:rsidRPr="00F50E90">
        <w:rPr>
          <w:bCs/>
        </w:rPr>
        <w:t>opportunities</w:t>
      </w:r>
      <w:r w:rsidRPr="00F50E90">
        <w:t xml:space="preserve"> for public participation and scrutiny;</w:t>
      </w:r>
    </w:p>
    <w:p w14:paraId="622A2E3A" w14:textId="6F1952BF" w:rsidR="00A66FA0" w:rsidRPr="00F50E90" w:rsidRDefault="003E23BA" w:rsidP="00A66FA0">
      <w:pPr>
        <w:numPr>
          <w:ilvl w:val="6"/>
          <w:numId w:val="9"/>
        </w:numPr>
        <w:spacing w:after="120"/>
        <w:ind w:right="1134"/>
        <w:jc w:val="both"/>
      </w:pPr>
      <w:r w:rsidRPr="00F50E90">
        <w:t xml:space="preserve">The </w:t>
      </w:r>
      <w:r w:rsidR="00A66FA0" w:rsidRPr="00F50E90">
        <w:t xml:space="preserve">standards and procedures for conducting </w:t>
      </w:r>
      <w:r w:rsidR="00A66FA0" w:rsidRPr="00F50E90">
        <w:rPr>
          <w:bCs/>
        </w:rPr>
        <w:t>stakeholder</w:t>
      </w:r>
      <w:r w:rsidR="00A66FA0" w:rsidRPr="00F50E90">
        <w:t xml:space="preserve"> consultation, including </w:t>
      </w:r>
      <w:r w:rsidRPr="00F50E90">
        <w:t xml:space="preserve">with </w:t>
      </w:r>
      <w:r w:rsidR="00A66FA0" w:rsidRPr="00F50E90">
        <w:t>civil society organi</w:t>
      </w:r>
      <w:r w:rsidR="008F023B" w:rsidRPr="00F50E90">
        <w:t>z</w:t>
      </w:r>
      <w:r w:rsidR="00A66FA0" w:rsidRPr="00F50E90">
        <w:t xml:space="preserve">ations, </w:t>
      </w:r>
      <w:r w:rsidR="00982720" w:rsidRPr="00F50E90">
        <w:t>I</w:t>
      </w:r>
      <w:r w:rsidR="00A66FA0" w:rsidRPr="00F50E90">
        <w:t>ndigenous communities and local governments;</w:t>
      </w:r>
    </w:p>
    <w:p w14:paraId="073C40EA" w14:textId="489A253A" w:rsidR="00A66FA0" w:rsidRPr="00F50E90" w:rsidRDefault="00180690" w:rsidP="00A66FA0">
      <w:pPr>
        <w:numPr>
          <w:ilvl w:val="6"/>
          <w:numId w:val="9"/>
        </w:numPr>
        <w:spacing w:after="120"/>
        <w:ind w:right="1134"/>
        <w:jc w:val="both"/>
      </w:pPr>
      <w:r w:rsidRPr="00F50E90">
        <w:rPr>
          <w:bCs/>
        </w:rPr>
        <w:t xml:space="preserve">The </w:t>
      </w:r>
      <w:r w:rsidR="00A66FA0" w:rsidRPr="00F50E90">
        <w:rPr>
          <w:bCs/>
        </w:rPr>
        <w:t>measures taken to ensure standards and procedures reflect best practice</w:t>
      </w:r>
      <w:r w:rsidR="006D1D39" w:rsidRPr="00F50E90">
        <w:rPr>
          <w:bCs/>
        </w:rPr>
        <w:t>s</w:t>
      </w:r>
      <w:r w:rsidR="00A66FA0" w:rsidRPr="00F50E90">
        <w:rPr>
          <w:bCs/>
        </w:rPr>
        <w:t>, for example the standards and procedures of the mechanism established by Article 6, paragraph 4</w:t>
      </w:r>
      <w:r w:rsidR="007C6275" w:rsidRPr="00F50E90">
        <w:rPr>
          <w:bCs/>
        </w:rPr>
        <w:t>,</w:t>
      </w:r>
      <w:r w:rsidR="00A66FA0" w:rsidRPr="00F50E90">
        <w:rPr>
          <w:bCs/>
        </w:rPr>
        <w:t xml:space="preserve"> of the Paris Agreement;</w:t>
      </w:r>
    </w:p>
    <w:p w14:paraId="2D92FC51" w14:textId="6A2F6D04" w:rsidR="00A66FA0" w:rsidRPr="00F50E90" w:rsidRDefault="0005728C" w:rsidP="00A66FA0">
      <w:pPr>
        <w:numPr>
          <w:ilvl w:val="5"/>
          <w:numId w:val="9"/>
        </w:numPr>
        <w:tabs>
          <w:tab w:val="left" w:pos="1701"/>
        </w:tabs>
        <w:spacing w:after="120"/>
        <w:ind w:left="1134" w:right="1134"/>
        <w:jc w:val="both"/>
        <w:rPr>
          <w:b/>
        </w:rPr>
      </w:pPr>
      <w:r w:rsidRPr="00F50E90">
        <w:rPr>
          <w:bCs/>
          <w:i/>
          <w:iCs/>
        </w:rPr>
        <w:t>Also r</w:t>
      </w:r>
      <w:r w:rsidR="00A66FA0" w:rsidRPr="00F50E90">
        <w:rPr>
          <w:bCs/>
          <w:i/>
          <w:iCs/>
        </w:rPr>
        <w:t>equests</w:t>
      </w:r>
      <w:r w:rsidR="00A66FA0" w:rsidRPr="00F50E90">
        <w:rPr>
          <w:bCs/>
        </w:rPr>
        <w:t xml:space="preserve"> that </w:t>
      </w:r>
      <w:r w:rsidR="00BE30BD" w:rsidRPr="00F50E90">
        <w:rPr>
          <w:bCs/>
        </w:rPr>
        <w:t xml:space="preserve">a participating Party, in providing information in its </w:t>
      </w:r>
      <w:r w:rsidR="00A66FA0" w:rsidRPr="00F50E90">
        <w:rPr>
          <w:bCs/>
        </w:rPr>
        <w:t xml:space="preserve">initial </w:t>
      </w:r>
      <w:r w:rsidR="00A66FA0" w:rsidRPr="00F50E90">
        <w:rPr>
          <w:iCs/>
        </w:rPr>
        <w:t>report</w:t>
      </w:r>
      <w:r w:rsidR="00A66FA0" w:rsidRPr="00F50E90">
        <w:rPr>
          <w:bCs/>
        </w:rPr>
        <w:t xml:space="preserve"> in respect of decision 2/CMA.3, annex, paragraph 18(i)(v), should include, if applicable, information on the </w:t>
      </w:r>
      <w:r w:rsidR="00A66FA0" w:rsidRPr="00F50E90">
        <w:t>contribution of resources as per decision 2/CMA.3, annex, paragraph 22(j)</w:t>
      </w:r>
      <w:r w:rsidR="007C6275" w:rsidRPr="00F50E90">
        <w:t>,</w:t>
      </w:r>
      <w:r w:rsidR="00A66FA0" w:rsidRPr="00F50E90">
        <w:t xml:space="preserve"> and chapter VII, paragraph 37;</w:t>
      </w:r>
    </w:p>
    <w:p w14:paraId="7AE688D0" w14:textId="2D71C8DA" w:rsidR="00A66FA0" w:rsidRPr="00F50E90" w:rsidRDefault="0005728C" w:rsidP="00A66FA0">
      <w:pPr>
        <w:numPr>
          <w:ilvl w:val="5"/>
          <w:numId w:val="9"/>
        </w:numPr>
        <w:tabs>
          <w:tab w:val="left" w:pos="1701"/>
        </w:tabs>
        <w:spacing w:after="120"/>
        <w:ind w:left="1134" w:right="1134"/>
        <w:jc w:val="both"/>
        <w:rPr>
          <w:b/>
        </w:rPr>
      </w:pPr>
      <w:r w:rsidRPr="00F50E90">
        <w:rPr>
          <w:bCs/>
          <w:i/>
          <w:iCs/>
        </w:rPr>
        <w:t>Further r</w:t>
      </w:r>
      <w:r w:rsidR="00A66FA0" w:rsidRPr="00F50E90">
        <w:rPr>
          <w:bCs/>
          <w:i/>
          <w:iCs/>
        </w:rPr>
        <w:t>equests</w:t>
      </w:r>
      <w:r w:rsidR="00A66FA0" w:rsidRPr="00F50E90">
        <w:rPr>
          <w:bCs/>
        </w:rPr>
        <w:t xml:space="preserve"> that </w:t>
      </w:r>
      <w:r w:rsidR="00BE30BD" w:rsidRPr="00F50E90">
        <w:rPr>
          <w:bCs/>
        </w:rPr>
        <w:t xml:space="preserve">a participating Party, in providing information in its </w:t>
      </w:r>
      <w:r w:rsidR="00A66FA0" w:rsidRPr="00F50E90">
        <w:rPr>
          <w:bCs/>
        </w:rPr>
        <w:t>initial report in respect of decision 2/CMA.3, annex, paragraph 18(i)(vi), include, if applicable, information on contribution to overall mitigation in global emissions as per decision 2/CMA.3, annex, paragraph 22(k)</w:t>
      </w:r>
      <w:r w:rsidR="007C6275" w:rsidRPr="00F50E90">
        <w:rPr>
          <w:bCs/>
        </w:rPr>
        <w:t>,</w:t>
      </w:r>
      <w:r w:rsidR="00A66FA0" w:rsidRPr="00F50E90">
        <w:rPr>
          <w:bCs/>
        </w:rPr>
        <w:t xml:space="preserve"> and chapter VII, paragraph 39;</w:t>
      </w:r>
    </w:p>
    <w:p w14:paraId="791B8826" w14:textId="77777777" w:rsidR="001953F0" w:rsidRPr="00F50E90" w:rsidRDefault="001953F0" w:rsidP="001953F0">
      <w:pPr>
        <w:keepNext/>
        <w:keepLines/>
        <w:numPr>
          <w:ilvl w:val="0"/>
          <w:numId w:val="1"/>
        </w:numPr>
        <w:tabs>
          <w:tab w:val="left" w:pos="1701"/>
        </w:tabs>
        <w:spacing w:before="360" w:after="240" w:line="300" w:lineRule="exact"/>
        <w:ind w:right="1134"/>
        <w:jc w:val="both"/>
      </w:pPr>
      <w:r w:rsidRPr="00F50E90">
        <w:rPr>
          <w:b/>
          <w:sz w:val="28"/>
        </w:rPr>
        <w:t>Authorizat</w:t>
      </w:r>
      <w:commentRangeStart w:id="25"/>
      <w:r w:rsidRPr="00F50E90">
        <w:rPr>
          <w:b/>
          <w:sz w:val="28"/>
        </w:rPr>
        <w:t>i</w:t>
      </w:r>
      <w:commentRangeEnd w:id="25"/>
      <w:r w:rsidR="00047D5E">
        <w:rPr>
          <w:rStyle w:val="CommentReference"/>
        </w:rPr>
        <w:commentReference w:id="25"/>
      </w:r>
      <w:commentRangeStart w:id="26"/>
      <w:r w:rsidRPr="00F50E90">
        <w:rPr>
          <w:b/>
          <w:sz w:val="28"/>
        </w:rPr>
        <w:t>o</w:t>
      </w:r>
      <w:commentRangeEnd w:id="26"/>
      <w:r w:rsidR="00115BA6">
        <w:rPr>
          <w:rStyle w:val="CommentReference"/>
        </w:rPr>
        <w:commentReference w:id="26"/>
      </w:r>
      <w:commentRangeStart w:id="27"/>
      <w:r w:rsidRPr="00F50E90">
        <w:rPr>
          <w:b/>
          <w:sz w:val="28"/>
        </w:rPr>
        <w:t>n</w:t>
      </w:r>
      <w:commentRangeEnd w:id="27"/>
      <w:r w:rsidR="00896F13">
        <w:rPr>
          <w:rStyle w:val="CommentReference"/>
        </w:rPr>
        <w:commentReference w:id="27"/>
      </w:r>
    </w:p>
    <w:p w14:paraId="30430BEC" w14:textId="49EC7B1C" w:rsidR="00A66FA0" w:rsidRPr="00F50E90" w:rsidRDefault="00A66FA0" w:rsidP="00A66FA0">
      <w:pPr>
        <w:pStyle w:val="RegH1G"/>
        <w:numPr>
          <w:ilvl w:val="1"/>
          <w:numId w:val="8"/>
        </w:numPr>
      </w:pPr>
      <w:r w:rsidRPr="00F50E90">
        <w:t xml:space="preserve">Process </w:t>
      </w:r>
      <w:r w:rsidR="009F5614" w:rsidRPr="00F50E90">
        <w:t xml:space="preserve">for </w:t>
      </w:r>
      <w:r w:rsidRPr="00F50E90">
        <w:t xml:space="preserve">and timing of </w:t>
      </w:r>
      <w:r w:rsidR="0028008A" w:rsidRPr="00F50E90">
        <w:t xml:space="preserve">the </w:t>
      </w:r>
      <w:r w:rsidRPr="00F50E90">
        <w:t>authorizatio</w:t>
      </w:r>
      <w:commentRangeStart w:id="28"/>
      <w:r w:rsidRPr="00F50E90">
        <w:t>n</w:t>
      </w:r>
      <w:commentRangeEnd w:id="28"/>
      <w:r w:rsidR="001E7EBF">
        <w:rPr>
          <w:rStyle w:val="CommentReference"/>
          <w:b w:val="0"/>
        </w:rPr>
        <w:commentReference w:id="28"/>
      </w:r>
    </w:p>
    <w:p w14:paraId="172D28CA" w14:textId="64DC526A" w:rsidR="001953F0" w:rsidRPr="00F50E90" w:rsidRDefault="001953F0" w:rsidP="00A66FA0">
      <w:pPr>
        <w:numPr>
          <w:ilvl w:val="5"/>
          <w:numId w:val="9"/>
        </w:numPr>
        <w:tabs>
          <w:tab w:val="left" w:pos="1701"/>
        </w:tabs>
        <w:spacing w:after="120"/>
        <w:ind w:left="1134" w:right="1134"/>
        <w:jc w:val="both"/>
      </w:pPr>
      <w:r w:rsidRPr="00F50E90">
        <w:rPr>
          <w:i/>
        </w:rPr>
        <w:t>Reaffirms</w:t>
      </w:r>
      <w:r w:rsidRPr="00F50E90">
        <w:t xml:space="preserve"> that authorization is a national prerogative of the first transferring Part</w:t>
      </w:r>
      <w:commentRangeStart w:id="29"/>
      <w:r w:rsidRPr="00F50E90">
        <w:t>y</w:t>
      </w:r>
      <w:commentRangeEnd w:id="29"/>
      <w:r w:rsidR="004D6BCA">
        <w:rPr>
          <w:rStyle w:val="CommentReference"/>
        </w:rPr>
        <w:commentReference w:id="29"/>
      </w:r>
      <w:r w:rsidRPr="00F50E90">
        <w:t>;</w:t>
      </w:r>
    </w:p>
    <w:p w14:paraId="3A828EDF" w14:textId="38E5093B" w:rsidR="00A66FA0" w:rsidRPr="00F50E90" w:rsidRDefault="00A66FA0" w:rsidP="00A66FA0">
      <w:pPr>
        <w:numPr>
          <w:ilvl w:val="5"/>
          <w:numId w:val="9"/>
        </w:numPr>
        <w:tabs>
          <w:tab w:val="left" w:pos="1701"/>
        </w:tabs>
        <w:spacing w:after="120"/>
        <w:ind w:left="1134" w:right="1134"/>
        <w:jc w:val="both"/>
      </w:pPr>
      <w:r w:rsidRPr="00F50E90">
        <w:rPr>
          <w:i/>
          <w:iCs/>
        </w:rPr>
        <w:t xml:space="preserve">Notes </w:t>
      </w:r>
      <w:r w:rsidRPr="00F50E90">
        <w:t xml:space="preserve">that participating Party arrangements for authorizing the use of </w:t>
      </w:r>
      <w:r w:rsidRPr="00F50E90">
        <w:rPr>
          <w:rStyle w:val="normaltextrun"/>
        </w:rPr>
        <w:t>internationally</w:t>
      </w:r>
      <w:r w:rsidRPr="00F50E90">
        <w:t xml:space="preserve"> transferred mitigation outcomes referred to in decision 2/CMA.3, annex, paragraph 4(c), may involve a single process and result in a consolidated authorization that addresses, </w:t>
      </w:r>
      <w:r w:rsidRPr="00F50E90">
        <w:rPr>
          <w:iCs/>
        </w:rPr>
        <w:t>inter alia</w:t>
      </w:r>
      <w:r w:rsidRPr="00F50E90">
        <w:t xml:space="preserve"> and as appropriate, all elements referred to in decision 2/CMA.3, annex, paragraph 18;</w:t>
      </w:r>
    </w:p>
    <w:p w14:paraId="3DAFD169" w14:textId="103E7BE8" w:rsidR="00A66FA0" w:rsidRPr="00F50E90" w:rsidRDefault="00A66FA0" w:rsidP="00A66FA0">
      <w:pPr>
        <w:numPr>
          <w:ilvl w:val="5"/>
          <w:numId w:val="9"/>
        </w:numPr>
        <w:tabs>
          <w:tab w:val="left" w:pos="1701"/>
        </w:tabs>
        <w:spacing w:after="120"/>
        <w:ind w:left="1134" w:right="1134"/>
        <w:jc w:val="both"/>
      </w:pPr>
      <w:r w:rsidRPr="00F50E90">
        <w:rPr>
          <w:i/>
          <w:iCs/>
        </w:rPr>
        <w:t>Also notes</w:t>
      </w:r>
      <w:r w:rsidRPr="00F50E90">
        <w:t xml:space="preserve"> that</w:t>
      </w:r>
      <w:r w:rsidRPr="00F50E90" w:rsidDel="009A7EAB">
        <w:t xml:space="preserve"> participating Party arrangements for authorizing the use of </w:t>
      </w:r>
      <w:r w:rsidRPr="00F50E90">
        <w:rPr>
          <w:rStyle w:val="normaltextrun"/>
        </w:rPr>
        <w:t>internationally</w:t>
      </w:r>
      <w:r w:rsidRPr="00F50E90">
        <w:t xml:space="preserve"> transferred mitigation outcomes referred to in decision 2/CMA.3, annex, paragraph 4(c), may involve sequential processes and result in separate authorizations that collectively address, </w:t>
      </w:r>
      <w:r w:rsidRPr="00F50E90">
        <w:rPr>
          <w:iCs/>
        </w:rPr>
        <w:t>inter alia</w:t>
      </w:r>
      <w:r w:rsidRPr="00F50E90">
        <w:t xml:space="preserve"> and as appropriate, all elements referred to in decision 2/CMA.3, annex, paragraph 18;</w:t>
      </w:r>
    </w:p>
    <w:p w14:paraId="1D017F2A" w14:textId="77777777" w:rsidR="001953F0" w:rsidRPr="00F50E90" w:rsidRDefault="001953F0" w:rsidP="001953F0">
      <w:pPr>
        <w:pStyle w:val="RegH1G"/>
        <w:numPr>
          <w:ilvl w:val="1"/>
          <w:numId w:val="8"/>
        </w:numPr>
      </w:pPr>
      <w:r w:rsidRPr="00F50E90">
        <w:t>Content of the authorizat</w:t>
      </w:r>
      <w:commentRangeStart w:id="30"/>
      <w:r w:rsidRPr="00F50E90">
        <w:t>i</w:t>
      </w:r>
      <w:commentRangeEnd w:id="30"/>
      <w:r w:rsidR="00047D5E">
        <w:rPr>
          <w:rStyle w:val="CommentReference"/>
          <w:b w:val="0"/>
        </w:rPr>
        <w:commentReference w:id="30"/>
      </w:r>
      <w:commentRangeStart w:id="31"/>
      <w:r w:rsidRPr="00F50E90">
        <w:t>o</w:t>
      </w:r>
      <w:commentRangeEnd w:id="31"/>
      <w:r w:rsidR="00634962">
        <w:rPr>
          <w:rStyle w:val="CommentReference"/>
          <w:b w:val="0"/>
        </w:rPr>
        <w:commentReference w:id="31"/>
      </w:r>
      <w:commentRangeStart w:id="32"/>
      <w:r w:rsidRPr="00F50E90">
        <w:t>n</w:t>
      </w:r>
      <w:commentRangeEnd w:id="32"/>
      <w:r w:rsidR="004D5EA7">
        <w:rPr>
          <w:rStyle w:val="CommentReference"/>
          <w:b w:val="0"/>
        </w:rPr>
        <w:commentReference w:id="32"/>
      </w:r>
    </w:p>
    <w:p w14:paraId="5D7835D0" w14:textId="44F5698F" w:rsidR="00A66FA0" w:rsidRPr="00F50E90" w:rsidRDefault="00A66FA0" w:rsidP="00A66FA0">
      <w:pPr>
        <w:numPr>
          <w:ilvl w:val="5"/>
          <w:numId w:val="9"/>
        </w:numPr>
        <w:tabs>
          <w:tab w:val="left" w:pos="1701"/>
        </w:tabs>
        <w:spacing w:after="120"/>
        <w:ind w:left="1134" w:right="1134"/>
        <w:jc w:val="both"/>
      </w:pPr>
      <w:r w:rsidRPr="00F50E90">
        <w:rPr>
          <w:i/>
        </w:rPr>
        <w:t>Decides</w:t>
      </w:r>
      <w:r w:rsidRPr="00F50E90">
        <w:t xml:space="preserve"> that each participating Party shall include in the authorization of use of </w:t>
      </w:r>
      <w:r w:rsidR="008D3F3A" w:rsidRPr="00F50E90">
        <w:t xml:space="preserve">the </w:t>
      </w:r>
      <w:r w:rsidR="000D448E" w:rsidRPr="00F50E90">
        <w:t>internationally transferred mitigation outcomes</w:t>
      </w:r>
      <w:r w:rsidRPr="00F50E90">
        <w:t xml:space="preserve"> from each cooperative approach the following elements:</w:t>
      </w:r>
    </w:p>
    <w:p w14:paraId="67B5584F" w14:textId="6BA4F6E1" w:rsidR="00A66FA0" w:rsidRPr="00F50E90" w:rsidRDefault="00A567A6" w:rsidP="00A66FA0">
      <w:pPr>
        <w:pStyle w:val="RegSingleTxtG2"/>
        <w:numPr>
          <w:ilvl w:val="6"/>
          <w:numId w:val="52"/>
        </w:numPr>
      </w:pPr>
      <w:r w:rsidRPr="00F50E90">
        <w:t>A u</w:t>
      </w:r>
      <w:r w:rsidR="00A66FA0" w:rsidRPr="00F50E90">
        <w:t xml:space="preserve">nique identifier </w:t>
      </w:r>
      <w:r w:rsidRPr="00F50E90">
        <w:t>for</w:t>
      </w:r>
      <w:r w:rsidR="00A66FA0" w:rsidRPr="00F50E90">
        <w:t xml:space="preserve"> the cooperative approach, obtained from the centralized accounting and reporting platform, where available; </w:t>
      </w:r>
    </w:p>
    <w:p w14:paraId="3309B02F" w14:textId="141CAB05" w:rsidR="00A66FA0" w:rsidRPr="00F50E90" w:rsidRDefault="00A567A6" w:rsidP="00A66FA0">
      <w:pPr>
        <w:pStyle w:val="RegSingleTxtG2"/>
        <w:numPr>
          <w:ilvl w:val="6"/>
          <w:numId w:val="52"/>
        </w:numPr>
      </w:pPr>
      <w:r w:rsidRPr="00F50E90">
        <w:t>The n</w:t>
      </w:r>
      <w:r w:rsidR="00A66FA0" w:rsidRPr="00F50E90">
        <w:t>ame(s) of the participating Party(ies) and/or entities</w:t>
      </w:r>
      <w:r w:rsidR="000A2EA5" w:rsidRPr="00F50E90">
        <w:t>,</w:t>
      </w:r>
      <w:r w:rsidR="00A66FA0" w:rsidRPr="00F50E90">
        <w:t xml:space="preserve"> as per decision 2/CMA.3, annex, paragraph 20(b);</w:t>
      </w:r>
    </w:p>
    <w:p w14:paraId="15B8BA9E" w14:textId="111FCFBD" w:rsidR="00A66FA0" w:rsidRPr="00F50E90" w:rsidRDefault="00A567A6" w:rsidP="00A66FA0">
      <w:pPr>
        <w:pStyle w:val="RegSingleTxtG2"/>
        <w:numPr>
          <w:ilvl w:val="6"/>
          <w:numId w:val="52"/>
        </w:numPr>
      </w:pPr>
      <w:r w:rsidRPr="00F50E90">
        <w:t>The d</w:t>
      </w:r>
      <w:r w:rsidR="00A66FA0" w:rsidRPr="00F50E90">
        <w:t>ate and duration of the authorization</w:t>
      </w:r>
      <w:r w:rsidR="00A66FA0" w:rsidRPr="00F50E90">
        <w:rPr>
          <w:rFonts w:asciiTheme="majorBidi" w:hAnsiTheme="majorBidi" w:cstheme="majorBidi"/>
        </w:rPr>
        <w:t>;</w:t>
      </w:r>
    </w:p>
    <w:p w14:paraId="6ADBF412" w14:textId="558A9988" w:rsidR="00A66FA0" w:rsidRPr="00F50E90" w:rsidRDefault="00A567A6" w:rsidP="00A66FA0">
      <w:pPr>
        <w:pStyle w:val="RegSingleTxtG2"/>
        <w:numPr>
          <w:ilvl w:val="6"/>
          <w:numId w:val="52"/>
        </w:numPr>
      </w:pPr>
      <w:r w:rsidRPr="00F50E90">
        <w:t>The d</w:t>
      </w:r>
      <w:r w:rsidR="00A66FA0" w:rsidRPr="00F50E90">
        <w:t>efinition of first transfer as the authorization, the issuance</w:t>
      </w:r>
      <w:r w:rsidR="00A5374A" w:rsidRPr="00F50E90">
        <w:t>,</w:t>
      </w:r>
      <w:r w:rsidR="00A66FA0" w:rsidRPr="00F50E90">
        <w:t xml:space="preserve"> or the use or cancellation of the mitigation outcome</w:t>
      </w:r>
      <w:r w:rsidR="008D3F3A" w:rsidRPr="00F50E90">
        <w:t>,</w:t>
      </w:r>
      <w:r w:rsidR="00A66FA0" w:rsidRPr="00F50E90">
        <w:t xml:space="preserve"> as specified by participating Parties, as per decision 2/CMA.3, annex, paragraph 2</w:t>
      </w:r>
      <w:r w:rsidR="00A66FA0" w:rsidRPr="00F50E90">
        <w:rPr>
          <w:rFonts w:asciiTheme="majorBidi" w:hAnsiTheme="majorBidi" w:cstheme="majorBidi"/>
        </w:rPr>
        <w:t>;</w:t>
      </w:r>
    </w:p>
    <w:p w14:paraId="132F4AFB" w14:textId="528E36F4" w:rsidR="00A66FA0" w:rsidRPr="00F50E90" w:rsidRDefault="00A66FA0" w:rsidP="00A66FA0">
      <w:pPr>
        <w:pStyle w:val="RegSingleTxtG2"/>
        <w:numPr>
          <w:ilvl w:val="6"/>
          <w:numId w:val="52"/>
        </w:numPr>
      </w:pPr>
      <w:r w:rsidRPr="00F50E90">
        <w:t>The uses covered by the authorization</w:t>
      </w:r>
      <w:r w:rsidR="008D3F3A" w:rsidRPr="00F50E90">
        <w:t>,</w:t>
      </w:r>
      <w:r w:rsidRPr="00F50E90">
        <w:t xml:space="preserve"> consistent with</w:t>
      </w:r>
      <w:r w:rsidR="00A5374A" w:rsidRPr="00F50E90">
        <w:t xml:space="preserve"> decision</w:t>
      </w:r>
      <w:r w:rsidRPr="00F50E90">
        <w:t xml:space="preserve"> 2/CMA.3, annex, paragraph 1(d) and (f);</w:t>
      </w:r>
    </w:p>
    <w:p w14:paraId="185C3D27" w14:textId="13B7F0A8" w:rsidR="00A66FA0" w:rsidRPr="00F50E90" w:rsidRDefault="00A66FA0" w:rsidP="00A66FA0">
      <w:pPr>
        <w:pStyle w:val="RegSingleTxtG2"/>
        <w:numPr>
          <w:ilvl w:val="6"/>
          <w:numId w:val="52"/>
        </w:numPr>
      </w:pPr>
      <w:r w:rsidRPr="00F50E90">
        <w:t xml:space="preserve">The underlying regulatory framework </w:t>
      </w:r>
      <w:r w:rsidR="00A567A6" w:rsidRPr="00F50E90">
        <w:t>or</w:t>
      </w:r>
      <w:r w:rsidRPr="00F50E90">
        <w:t xml:space="preserve"> certification mechanism, including any specific methodologies underpinning the cooperative approach; </w:t>
      </w:r>
    </w:p>
    <w:p w14:paraId="25A2BCF6" w14:textId="77777777" w:rsidR="00A66FA0" w:rsidRPr="00F50E90" w:rsidRDefault="00A66FA0" w:rsidP="00A66FA0">
      <w:pPr>
        <w:pStyle w:val="RegSingleTxtG2"/>
        <w:numPr>
          <w:ilvl w:val="6"/>
          <w:numId w:val="52"/>
        </w:numPr>
      </w:pPr>
      <w:r w:rsidRPr="00F50E90">
        <w:t>Any applicable terms and conditions and arrangements pertaining to changes to the authorization, as well as a description of the process for effecting and transparently communicating any changes to ensure the avoidance of double counting;</w:t>
      </w:r>
    </w:p>
    <w:p w14:paraId="6F380141" w14:textId="4C8A2F60" w:rsidR="00A66FA0" w:rsidRPr="00F50E90" w:rsidRDefault="00A567A6" w:rsidP="00A66FA0">
      <w:pPr>
        <w:pStyle w:val="RegSingleTxtG2"/>
        <w:numPr>
          <w:ilvl w:val="6"/>
          <w:numId w:val="52"/>
        </w:numPr>
      </w:pPr>
      <w:r w:rsidRPr="00F50E90">
        <w:t>The q</w:t>
      </w:r>
      <w:r w:rsidR="00A66FA0" w:rsidRPr="00F50E90">
        <w:t xml:space="preserve">uantity of </w:t>
      </w:r>
      <w:r w:rsidR="000D448E" w:rsidRPr="00F50E90">
        <w:t>internationally transferred mitigation outcomes</w:t>
      </w:r>
      <w:r w:rsidR="00A66FA0" w:rsidRPr="00F50E90">
        <w:t>, if applicable;</w:t>
      </w:r>
    </w:p>
    <w:p w14:paraId="52951D4A" w14:textId="7DC4FDAD" w:rsidR="00A66FA0" w:rsidRPr="00F50E90" w:rsidRDefault="00A567A6" w:rsidP="00A66FA0">
      <w:pPr>
        <w:pStyle w:val="RegSingleTxtG2"/>
        <w:numPr>
          <w:ilvl w:val="6"/>
          <w:numId w:val="52"/>
        </w:numPr>
      </w:pPr>
      <w:r w:rsidRPr="00F50E90">
        <w:t>A d</w:t>
      </w:r>
      <w:r w:rsidR="00A66FA0" w:rsidRPr="00F50E90">
        <w:t>escription of how environmental integrity is ensured pursuant to decision 2/CMA.3, annex, paragraph 18(h);</w:t>
      </w:r>
    </w:p>
    <w:p w14:paraId="3D917155" w14:textId="2B8D25E6" w:rsidR="00A66FA0" w:rsidRPr="00F50E90" w:rsidRDefault="00A66FA0" w:rsidP="00A66FA0">
      <w:pPr>
        <w:pStyle w:val="RegSingleTxtG2"/>
        <w:numPr>
          <w:ilvl w:val="6"/>
          <w:numId w:val="52"/>
        </w:numPr>
      </w:pPr>
      <w:r w:rsidRPr="00F50E90">
        <w:t xml:space="preserve">Identification of the registry the participating Party has, or has access to, for the purpose of tracking </w:t>
      </w:r>
      <w:r w:rsidR="00A567A6" w:rsidRPr="00F50E90">
        <w:t>and</w:t>
      </w:r>
      <w:r w:rsidRPr="00F50E90">
        <w:t xml:space="preserve"> record</w:t>
      </w:r>
      <w:r w:rsidR="00A567A6" w:rsidRPr="00F50E90">
        <w:t>ing</w:t>
      </w:r>
      <w:r w:rsidRPr="00F50E90">
        <w:t xml:space="preserve"> internationally transferred mitigation outcomes;</w:t>
      </w:r>
    </w:p>
    <w:p w14:paraId="0FB58E5E" w14:textId="4B3890A5" w:rsidR="00A66FA0" w:rsidRPr="00F50E90" w:rsidRDefault="00A66FA0" w:rsidP="00A66FA0">
      <w:pPr>
        <w:pStyle w:val="RegSingleTxtG2"/>
        <w:numPr>
          <w:ilvl w:val="6"/>
          <w:numId w:val="52"/>
        </w:numPr>
      </w:pPr>
      <w:r w:rsidRPr="00F50E90">
        <w:t xml:space="preserve">Identification of relevant registry(ies) in the underlying regulatory framework or certification mechanism that </w:t>
      </w:r>
      <w:r w:rsidR="00786427" w:rsidRPr="00F50E90">
        <w:t xml:space="preserve">(1) </w:t>
      </w:r>
      <w:r w:rsidRPr="00F50E90">
        <w:t xml:space="preserve">contain mitigation outcomes or inform their calculation by the participating Party(ies) and </w:t>
      </w:r>
      <w:r w:rsidR="00786427" w:rsidRPr="00F50E90">
        <w:t xml:space="preserve">(2) </w:t>
      </w:r>
      <w:r w:rsidRPr="00F50E90">
        <w:t xml:space="preserve">transparently track the status of underlying mitigation activities and outcomes </w:t>
      </w:r>
      <w:r w:rsidR="00CB4E21" w:rsidRPr="00F50E90">
        <w:t>as well as</w:t>
      </w:r>
      <w:r w:rsidRPr="00F50E90">
        <w:t xml:space="preserve"> participation and transactions by entities, as applicable;</w:t>
      </w:r>
    </w:p>
    <w:p w14:paraId="43236060" w14:textId="0D5D2FC7" w:rsidR="00A66FA0" w:rsidRPr="00F50E90" w:rsidRDefault="00786427" w:rsidP="00A66FA0">
      <w:pPr>
        <w:pStyle w:val="RegSingleTxtG2"/>
        <w:numPr>
          <w:ilvl w:val="6"/>
          <w:numId w:val="52"/>
        </w:numPr>
      </w:pPr>
      <w:r w:rsidRPr="00F50E90">
        <w:t>The v</w:t>
      </w:r>
      <w:r w:rsidR="00A66FA0" w:rsidRPr="00F50E90">
        <w:t>intage(s) covered by the authorization;</w:t>
      </w:r>
    </w:p>
    <w:p w14:paraId="3F350D81" w14:textId="6AE9BF53" w:rsidR="00A66FA0" w:rsidRPr="00F50E90" w:rsidRDefault="00786427" w:rsidP="00A66FA0">
      <w:pPr>
        <w:pStyle w:val="RegSingleTxtG2"/>
        <w:numPr>
          <w:ilvl w:val="6"/>
          <w:numId w:val="52"/>
        </w:numPr>
      </w:pPr>
      <w:r w:rsidRPr="00F50E90">
        <w:t>The m</w:t>
      </w:r>
      <w:r w:rsidR="00A66FA0" w:rsidRPr="00F50E90">
        <w:t>etrics and units of measurement or conversion and the greenhouse gases covered by the authorization;</w:t>
      </w:r>
    </w:p>
    <w:p w14:paraId="7153E467" w14:textId="18B3B133" w:rsidR="00A66FA0" w:rsidRPr="00F50E90" w:rsidRDefault="00A66FA0" w:rsidP="00A66FA0">
      <w:pPr>
        <w:pStyle w:val="RegSingleTxtG2"/>
        <w:numPr>
          <w:ilvl w:val="6"/>
          <w:numId w:val="52"/>
        </w:numPr>
      </w:pPr>
      <w:r w:rsidRPr="00F50E90">
        <w:t>The sector(s) covered, if applicable;</w:t>
      </w:r>
    </w:p>
    <w:p w14:paraId="3A6E3BC1" w14:textId="19C4F923" w:rsidR="00A66FA0" w:rsidRPr="00F50E90" w:rsidRDefault="00A66FA0" w:rsidP="00A66FA0">
      <w:pPr>
        <w:pStyle w:val="RegSingleTxtG2"/>
        <w:numPr>
          <w:ilvl w:val="6"/>
          <w:numId w:val="52"/>
        </w:numPr>
        <w:rPr>
          <w:i/>
        </w:rPr>
      </w:pPr>
      <w:r w:rsidRPr="00F50E90">
        <w:t>The activity type(s) and/or activity(ies) covered, if applicable</w:t>
      </w:r>
      <w:r w:rsidR="00E633E2" w:rsidRPr="00F50E90">
        <w:t>;</w:t>
      </w:r>
      <w:r w:rsidRPr="00F50E90">
        <w:t xml:space="preserve"> </w:t>
      </w:r>
    </w:p>
    <w:p w14:paraId="31F72A2A" w14:textId="77777777" w:rsidR="001953F0" w:rsidRPr="00F50E90" w:rsidRDefault="001953F0" w:rsidP="001953F0">
      <w:pPr>
        <w:pStyle w:val="RegH1G"/>
        <w:keepLines w:val="0"/>
        <w:numPr>
          <w:ilvl w:val="1"/>
          <w:numId w:val="8"/>
        </w:numPr>
      </w:pPr>
      <w:bookmarkStart w:id="33" w:name="_Ref168578944"/>
      <w:r w:rsidRPr="00F50E90">
        <w:t>Format of the authorizati</w:t>
      </w:r>
      <w:commentRangeStart w:id="34"/>
      <w:r w:rsidRPr="00F50E90">
        <w:t>o</w:t>
      </w:r>
      <w:commentRangeEnd w:id="34"/>
      <w:r w:rsidR="00C132E0">
        <w:rPr>
          <w:rStyle w:val="CommentReference"/>
          <w:b w:val="0"/>
        </w:rPr>
        <w:commentReference w:id="34"/>
      </w:r>
      <w:commentRangeStart w:id="35"/>
      <w:r w:rsidRPr="00F50E90">
        <w:t>n</w:t>
      </w:r>
      <w:commentRangeEnd w:id="35"/>
      <w:r w:rsidR="004D5EA7">
        <w:rPr>
          <w:rStyle w:val="CommentReference"/>
          <w:b w:val="0"/>
        </w:rPr>
        <w:commentReference w:id="35"/>
      </w:r>
    </w:p>
    <w:p w14:paraId="721958EF" w14:textId="6F1D80BB" w:rsidR="00A66FA0" w:rsidRPr="00F50E90" w:rsidRDefault="00A66FA0" w:rsidP="00A66FA0">
      <w:pPr>
        <w:numPr>
          <w:ilvl w:val="5"/>
          <w:numId w:val="9"/>
        </w:numPr>
        <w:tabs>
          <w:tab w:val="left" w:pos="1701"/>
        </w:tabs>
        <w:spacing w:after="120"/>
        <w:ind w:left="1134" w:right="1134"/>
        <w:jc w:val="both"/>
      </w:pPr>
      <w:r w:rsidRPr="00F50E90">
        <w:rPr>
          <w:i/>
          <w:iCs/>
        </w:rPr>
        <w:t>Requests</w:t>
      </w:r>
      <w:r w:rsidRPr="00F50E90">
        <w:t xml:space="preserve"> the secretariat, as the administrator of the centralized accounting and reporting platform, to develop and publish a voluntary standardized user-friendly template </w:t>
      </w:r>
      <w:r w:rsidR="001E5E38" w:rsidRPr="00F50E90">
        <w:t xml:space="preserve">that participating Parties may use to provide </w:t>
      </w:r>
      <w:r w:rsidRPr="00F50E90">
        <w:t>the information outlined in</w:t>
      </w:r>
      <w:r w:rsidRPr="00F50E90" w:rsidDel="00B32952">
        <w:t xml:space="preserve"> </w:t>
      </w:r>
      <w:r w:rsidRPr="00F50E90">
        <w:t>paragraph 14;</w:t>
      </w:r>
    </w:p>
    <w:p w14:paraId="5175B432" w14:textId="1D0892B9" w:rsidR="00A66FA0" w:rsidRPr="00F50E90" w:rsidRDefault="00A66FA0" w:rsidP="00A66FA0">
      <w:pPr>
        <w:pStyle w:val="RegH1G"/>
        <w:numPr>
          <w:ilvl w:val="1"/>
          <w:numId w:val="8"/>
        </w:numPr>
      </w:pPr>
      <w:r w:rsidRPr="00F50E90">
        <w:t xml:space="preserve">Change to </w:t>
      </w:r>
      <w:r w:rsidR="0028008A" w:rsidRPr="00F50E90">
        <w:t xml:space="preserve">the </w:t>
      </w:r>
      <w:r w:rsidRPr="00F50E90">
        <w:t>authori</w:t>
      </w:r>
      <w:commentRangeStart w:id="36"/>
      <w:r w:rsidRPr="00F50E90">
        <w:t>z</w:t>
      </w:r>
      <w:commentRangeEnd w:id="36"/>
      <w:r w:rsidR="00212600">
        <w:rPr>
          <w:rStyle w:val="CommentReference"/>
          <w:b w:val="0"/>
        </w:rPr>
        <w:commentReference w:id="36"/>
      </w:r>
      <w:commentRangeStart w:id="37"/>
      <w:r w:rsidRPr="00F50E90">
        <w:t>a</w:t>
      </w:r>
      <w:commentRangeEnd w:id="37"/>
      <w:r w:rsidR="00C132E0">
        <w:rPr>
          <w:rStyle w:val="CommentReference"/>
          <w:b w:val="0"/>
        </w:rPr>
        <w:commentReference w:id="37"/>
      </w:r>
      <w:commentRangeStart w:id="38"/>
      <w:r w:rsidRPr="00F50E90">
        <w:t>t</w:t>
      </w:r>
      <w:commentRangeEnd w:id="38"/>
      <w:r w:rsidR="00B705F1">
        <w:rPr>
          <w:rStyle w:val="CommentReference"/>
          <w:b w:val="0"/>
        </w:rPr>
        <w:commentReference w:id="38"/>
      </w:r>
      <w:commentRangeStart w:id="39"/>
      <w:r w:rsidRPr="00F50E90">
        <w:t>i</w:t>
      </w:r>
      <w:commentRangeEnd w:id="39"/>
      <w:r w:rsidR="008B42B2">
        <w:rPr>
          <w:rStyle w:val="CommentReference"/>
          <w:b w:val="0"/>
        </w:rPr>
        <w:commentReference w:id="39"/>
      </w:r>
      <w:commentRangeStart w:id="40"/>
      <w:r w:rsidRPr="00F50E90">
        <w:t>o</w:t>
      </w:r>
      <w:commentRangeEnd w:id="40"/>
      <w:r w:rsidR="00A104BA">
        <w:rPr>
          <w:rStyle w:val="CommentReference"/>
          <w:b w:val="0"/>
        </w:rPr>
        <w:commentReference w:id="40"/>
      </w:r>
      <w:r w:rsidRPr="00F50E90">
        <w:t>n</w:t>
      </w:r>
    </w:p>
    <w:p w14:paraId="2B8EC73E" w14:textId="05B5E8DE" w:rsidR="00A66FA0" w:rsidRPr="00F50E90" w:rsidRDefault="00A66FA0" w:rsidP="00A66FA0">
      <w:pPr>
        <w:numPr>
          <w:ilvl w:val="5"/>
          <w:numId w:val="9"/>
        </w:numPr>
        <w:tabs>
          <w:tab w:val="left" w:pos="1701"/>
        </w:tabs>
        <w:spacing w:after="120"/>
        <w:ind w:left="1134" w:right="1134"/>
        <w:jc w:val="both"/>
        <w:rPr>
          <w:b/>
          <w:bCs/>
          <w:i/>
          <w:iCs/>
          <w:sz w:val="18"/>
          <w:szCs w:val="18"/>
        </w:rPr>
      </w:pPr>
      <w:r w:rsidRPr="00F50E90">
        <w:rPr>
          <w:i/>
          <w:iCs/>
        </w:rPr>
        <w:t>Decides</w:t>
      </w:r>
      <w:r w:rsidRPr="00F50E90">
        <w:t xml:space="preserve"> that any changes to an authorization of the use of </w:t>
      </w:r>
      <w:r w:rsidRPr="00F50E90">
        <w:rPr>
          <w:iCs/>
        </w:rPr>
        <w:t>internationally</w:t>
      </w:r>
      <w:r w:rsidRPr="00F50E90">
        <w:t xml:space="preserve"> transferred mitigation outcomes from a cooperative approach and/or </w:t>
      </w:r>
      <w:commentRangeStart w:id="41"/>
      <w:r w:rsidRPr="00F50E90">
        <w:t xml:space="preserve">revocations </w:t>
      </w:r>
      <w:commentRangeEnd w:id="41"/>
      <w:r w:rsidR="007234FB">
        <w:rPr>
          <w:rStyle w:val="CommentReference"/>
        </w:rPr>
        <w:commentReference w:id="41"/>
      </w:r>
      <w:r w:rsidRPr="00F50E90">
        <w:t xml:space="preserve">of an authorization </w:t>
      </w:r>
      <w:commentRangeStart w:id="42"/>
      <w:r w:rsidRPr="00F50E90">
        <w:t xml:space="preserve">shall </w:t>
      </w:r>
      <w:commentRangeEnd w:id="42"/>
      <w:r w:rsidR="00B473DB">
        <w:rPr>
          <w:rStyle w:val="CommentReference"/>
        </w:rPr>
        <w:commentReference w:id="42"/>
      </w:r>
      <w:r w:rsidRPr="00F50E90">
        <w:t>not apply to, or affect</w:t>
      </w:r>
      <w:r w:rsidR="005751D1" w:rsidRPr="00F50E90">
        <w:t>,</w:t>
      </w:r>
      <w:r w:rsidRPr="00F50E90">
        <w:t xml:space="preserve"> mitigation outcomes that have already been first transferred, unless the Parties participating in the cooperative approach have agreed applicable terms and provisions in the authorization that specify the circumstances for such changes and the process for managing them;</w:t>
      </w:r>
    </w:p>
    <w:p w14:paraId="1F7E70A3" w14:textId="064A6089" w:rsidR="00A66FA0" w:rsidRPr="00F50E90" w:rsidRDefault="0005728C" w:rsidP="00A66FA0">
      <w:pPr>
        <w:numPr>
          <w:ilvl w:val="5"/>
          <w:numId w:val="9"/>
        </w:numPr>
        <w:tabs>
          <w:tab w:val="left" w:pos="1701"/>
        </w:tabs>
        <w:spacing w:after="120"/>
        <w:ind w:left="1134" w:right="1134"/>
        <w:jc w:val="both"/>
      </w:pPr>
      <w:r w:rsidRPr="00F50E90">
        <w:rPr>
          <w:i/>
          <w:iCs/>
        </w:rPr>
        <w:t>Also d</w:t>
      </w:r>
      <w:r w:rsidR="00A66FA0" w:rsidRPr="00F50E90">
        <w:rPr>
          <w:i/>
          <w:iCs/>
        </w:rPr>
        <w:t>ecides</w:t>
      </w:r>
      <w:r w:rsidR="00A66FA0" w:rsidRPr="00F50E90">
        <w:t xml:space="preserve"> that participating Parties shall make the terms and provisions for changes in the authorization of the use of internationally transferred mitigation outcomes publicly available, ensure that resulting changes and </w:t>
      </w:r>
      <w:commentRangeStart w:id="43"/>
      <w:r w:rsidR="00A66FA0" w:rsidRPr="00F50E90">
        <w:t xml:space="preserve">revocations </w:t>
      </w:r>
      <w:commentRangeEnd w:id="43"/>
      <w:r w:rsidR="007234FB">
        <w:rPr>
          <w:rStyle w:val="CommentReference"/>
        </w:rPr>
        <w:commentReference w:id="43"/>
      </w:r>
      <w:r w:rsidR="00A66FA0" w:rsidRPr="00F50E90">
        <w:t>are consistent with decision 2.CMA/3, annex, paragraph 21(e), and ensure that any changes to an authorization of the use of internationally transferred mitigation outcomes from a cooperative approach do not lead to double countin</w:t>
      </w:r>
      <w:commentRangeStart w:id="44"/>
      <w:r w:rsidR="00A66FA0" w:rsidRPr="00F50E90">
        <w:t>g</w:t>
      </w:r>
      <w:commentRangeEnd w:id="44"/>
      <w:r w:rsidR="00AB661E">
        <w:rPr>
          <w:rStyle w:val="CommentReference"/>
        </w:rPr>
        <w:commentReference w:id="44"/>
      </w:r>
      <w:r w:rsidR="00A66FA0" w:rsidRPr="00F50E90">
        <w:t>;</w:t>
      </w:r>
    </w:p>
    <w:p w14:paraId="50B3F242" w14:textId="583F025C" w:rsidR="00A66FA0" w:rsidRPr="00F50E90" w:rsidRDefault="00A66FA0" w:rsidP="00A66FA0">
      <w:pPr>
        <w:pStyle w:val="RegH1G"/>
        <w:numPr>
          <w:ilvl w:val="1"/>
          <w:numId w:val="8"/>
        </w:numPr>
      </w:pPr>
      <w:r w:rsidRPr="00F50E90">
        <w:t>Transparency of information about</w:t>
      </w:r>
      <w:r w:rsidR="0028008A" w:rsidRPr="00F50E90">
        <w:t xml:space="preserve"> the</w:t>
      </w:r>
      <w:r w:rsidRPr="00F50E90">
        <w:t xml:space="preserve"> authorizatio</w:t>
      </w:r>
      <w:commentRangeStart w:id="45"/>
      <w:r w:rsidRPr="00F50E90">
        <w:t>n</w:t>
      </w:r>
      <w:commentRangeEnd w:id="45"/>
      <w:r w:rsidR="001E7EBF">
        <w:rPr>
          <w:rStyle w:val="CommentReference"/>
          <w:b w:val="0"/>
        </w:rPr>
        <w:commentReference w:id="45"/>
      </w:r>
    </w:p>
    <w:p w14:paraId="2261AE09" w14:textId="77777777" w:rsidR="00A66FA0" w:rsidRPr="00F50E90" w:rsidRDefault="00A66FA0" w:rsidP="00A66FA0">
      <w:pPr>
        <w:numPr>
          <w:ilvl w:val="5"/>
          <w:numId w:val="9"/>
        </w:numPr>
        <w:tabs>
          <w:tab w:val="left" w:pos="1701"/>
        </w:tabs>
        <w:spacing w:after="120"/>
        <w:ind w:left="1134" w:right="1134"/>
        <w:jc w:val="both"/>
      </w:pPr>
      <w:r w:rsidRPr="00F50E90">
        <w:rPr>
          <w:i/>
        </w:rPr>
        <w:t>Clarifies</w:t>
      </w:r>
      <w:r w:rsidRPr="00F50E90">
        <w:t xml:space="preserve"> that, as per decision 2/CMA.3, annex, paragraph 35, the centralized </w:t>
      </w:r>
      <w:r w:rsidRPr="00F50E90">
        <w:rPr>
          <w:iCs/>
        </w:rPr>
        <w:t>accounting a</w:t>
      </w:r>
      <w:r w:rsidRPr="00F50E90">
        <w:t>nd reporting platform will provide a public repository for participating Parties’ statements and/or copies of authorization, including any changes or updates made to their authorization;</w:t>
      </w:r>
    </w:p>
    <w:bookmarkEnd w:id="33"/>
    <w:p w14:paraId="185E63DE" w14:textId="77777777" w:rsidR="001953F0" w:rsidRPr="00F50E90" w:rsidRDefault="001953F0" w:rsidP="001953F0">
      <w:pPr>
        <w:keepNext/>
        <w:keepLines/>
        <w:numPr>
          <w:ilvl w:val="0"/>
          <w:numId w:val="1"/>
        </w:numPr>
        <w:tabs>
          <w:tab w:val="left" w:pos="1701"/>
        </w:tabs>
        <w:spacing w:before="360" w:after="240" w:line="300" w:lineRule="exact"/>
        <w:ind w:right="1134"/>
        <w:jc w:val="both"/>
        <w:rPr>
          <w:b/>
          <w:sz w:val="28"/>
        </w:rPr>
      </w:pPr>
      <w:r w:rsidRPr="00F50E90">
        <w:rPr>
          <w:b/>
          <w:sz w:val="28"/>
        </w:rPr>
        <w:t xml:space="preserve">Application of first transfer </w:t>
      </w:r>
    </w:p>
    <w:p w14:paraId="7C31CB82" w14:textId="49EA067B" w:rsidR="00A66FA0" w:rsidRPr="00F50E90" w:rsidRDefault="005B1048" w:rsidP="00A66FA0">
      <w:pPr>
        <w:numPr>
          <w:ilvl w:val="5"/>
          <w:numId w:val="9"/>
        </w:numPr>
        <w:tabs>
          <w:tab w:val="left" w:pos="1701"/>
        </w:tabs>
        <w:spacing w:after="120"/>
        <w:ind w:left="1134" w:right="1134"/>
        <w:jc w:val="both"/>
      </w:pPr>
      <w:r w:rsidRPr="00F50E90">
        <w:rPr>
          <w:i/>
        </w:rPr>
        <w:t>C</w:t>
      </w:r>
      <w:r w:rsidR="00A66FA0" w:rsidRPr="00F50E90">
        <w:rPr>
          <w:i/>
        </w:rPr>
        <w:t>larifies</w:t>
      </w:r>
      <w:r w:rsidR="00A66FA0" w:rsidRPr="00F50E90">
        <w:t xml:space="preserve"> that mitigation outcomes can only be first transferred once they have been authorized by the first transferring Party</w:t>
      </w:r>
      <w:r w:rsidR="00E633E2" w:rsidRPr="00F50E90">
        <w:t>;</w:t>
      </w:r>
      <w:r w:rsidR="00A66FA0" w:rsidRPr="00F50E90">
        <w:t xml:space="preserve"> </w:t>
      </w:r>
    </w:p>
    <w:p w14:paraId="1D593B08" w14:textId="77777777" w:rsidR="00A66FA0" w:rsidRPr="00F50E90" w:rsidRDefault="00A66FA0" w:rsidP="00A66FA0">
      <w:pPr>
        <w:numPr>
          <w:ilvl w:val="5"/>
          <w:numId w:val="9"/>
        </w:numPr>
        <w:tabs>
          <w:tab w:val="left" w:pos="1701"/>
        </w:tabs>
        <w:spacing w:after="120"/>
        <w:ind w:left="1134" w:right="1134"/>
        <w:jc w:val="both"/>
      </w:pPr>
      <w:r w:rsidRPr="00F50E90">
        <w:rPr>
          <w:i/>
        </w:rPr>
        <w:t>Decides</w:t>
      </w:r>
      <w:r w:rsidRPr="00F50E90">
        <w:t xml:space="preserve"> that the first transfer of a mitigation outcome authorized for use towards achievement of nationally determined contributions </w:t>
      </w:r>
      <w:commentRangeStart w:id="46"/>
      <w:r w:rsidRPr="00F50E90">
        <w:t xml:space="preserve">and </w:t>
      </w:r>
      <w:commentRangeEnd w:id="46"/>
      <w:r w:rsidR="001224AF">
        <w:rPr>
          <w:rStyle w:val="CommentReference"/>
        </w:rPr>
        <w:commentReference w:id="46"/>
      </w:r>
      <w:r w:rsidRPr="00F50E90">
        <w:t>for use towards other international mitigation purposes shall be effected for the earlier of:</w:t>
      </w:r>
    </w:p>
    <w:p w14:paraId="033A5EAD" w14:textId="77777777" w:rsidR="00A66FA0" w:rsidRPr="00F50E90" w:rsidRDefault="00A66FA0" w:rsidP="00FD724D">
      <w:pPr>
        <w:pStyle w:val="RegSingleTxtG2"/>
      </w:pPr>
      <w:r w:rsidRPr="00F50E90">
        <w:t>The first international transfer of the mitigation outcome, pursuant to decision 2/CMA.3, annex, paragraph 2(a);</w:t>
      </w:r>
    </w:p>
    <w:p w14:paraId="714ED23C" w14:textId="165B2F85" w:rsidR="00A66FA0" w:rsidRPr="00F50E90" w:rsidRDefault="00A66FA0" w:rsidP="00FD724D">
      <w:pPr>
        <w:pStyle w:val="RegSingleTxtG2"/>
      </w:pPr>
      <w:r w:rsidRPr="00F50E90">
        <w:t>The first transfer of the mitigation outcome</w:t>
      </w:r>
      <w:r w:rsidR="009D2D4D" w:rsidRPr="00F50E90">
        <w:t>,</w:t>
      </w:r>
      <w:r w:rsidRPr="00F50E90">
        <w:t xml:space="preserve"> as specified by the first transferring Party, pursuant to decision 2/CMA.3, annex, paragraph 2(b);</w:t>
      </w:r>
    </w:p>
    <w:p w14:paraId="77E43B43" w14:textId="7163B85F" w:rsidR="00A66FA0" w:rsidRPr="00F50E90" w:rsidRDefault="0005728C" w:rsidP="00A66FA0">
      <w:pPr>
        <w:numPr>
          <w:ilvl w:val="5"/>
          <w:numId w:val="9"/>
        </w:numPr>
        <w:tabs>
          <w:tab w:val="left" w:pos="1701"/>
        </w:tabs>
        <w:spacing w:after="120"/>
        <w:ind w:left="1134" w:right="1134"/>
        <w:jc w:val="both"/>
      </w:pPr>
      <w:r w:rsidRPr="00F50E90">
        <w:rPr>
          <w:i/>
        </w:rPr>
        <w:t>Also d</w:t>
      </w:r>
      <w:r w:rsidR="00A66FA0" w:rsidRPr="00F50E90">
        <w:rPr>
          <w:i/>
        </w:rPr>
        <w:t>ecides</w:t>
      </w:r>
      <w:r w:rsidR="00A66FA0" w:rsidRPr="00F50E90">
        <w:t xml:space="preserve"> that the first transfer of a mitigation outcome authorized </w:t>
      </w:r>
      <w:commentRangeStart w:id="47"/>
      <w:r w:rsidR="00A66FA0" w:rsidRPr="00F50E90">
        <w:t xml:space="preserve">only </w:t>
      </w:r>
      <w:commentRangeEnd w:id="47"/>
      <w:r w:rsidR="00B46933">
        <w:rPr>
          <w:rStyle w:val="CommentReference"/>
        </w:rPr>
        <w:commentReference w:id="47"/>
      </w:r>
      <w:r w:rsidR="00A66FA0" w:rsidRPr="00F50E90">
        <w:t>for use towards other international mitigation purposes shall be effected for the earlier of:</w:t>
      </w:r>
    </w:p>
    <w:p w14:paraId="09C266AA" w14:textId="77777777" w:rsidR="00A66FA0" w:rsidRPr="00677E16" w:rsidRDefault="00A66FA0" w:rsidP="00FD724D">
      <w:pPr>
        <w:pStyle w:val="RegSingleTxtG2"/>
        <w:numPr>
          <w:ilvl w:val="6"/>
          <w:numId w:val="8"/>
        </w:numPr>
        <w:rPr>
          <w:iCs/>
        </w:rPr>
      </w:pPr>
      <w:r w:rsidRPr="00677E16">
        <w:rPr>
          <w:iCs/>
        </w:rPr>
        <w:t>The first international transfer of the mitigation outcome to another Party;</w:t>
      </w:r>
    </w:p>
    <w:p w14:paraId="01E93BD6" w14:textId="77777777" w:rsidR="00A66FA0" w:rsidRPr="00F50E90" w:rsidRDefault="00A66FA0" w:rsidP="00FD724D">
      <w:pPr>
        <w:pStyle w:val="RegSingleTxtG2"/>
      </w:pPr>
      <w:r w:rsidRPr="00677E16">
        <w:rPr>
          <w:iCs/>
        </w:rPr>
        <w:t>The first transfer of the mitigation outcome specified by the first transferring Party pursuant to decision 2/CMA.3, annex, paragraph 2(b)</w:t>
      </w:r>
      <w:commentRangeStart w:id="48"/>
      <w:r w:rsidRPr="00677E16">
        <w:rPr>
          <w:iCs/>
        </w:rPr>
        <w:t>;</w:t>
      </w:r>
      <w:commentRangeEnd w:id="48"/>
      <w:r w:rsidR="000359E4">
        <w:rPr>
          <w:rStyle w:val="CommentReference"/>
        </w:rPr>
        <w:commentReference w:id="48"/>
      </w:r>
    </w:p>
    <w:p w14:paraId="6BA93D6F" w14:textId="0CCE6ABC" w:rsidR="00A66FA0" w:rsidRPr="00F50E90" w:rsidRDefault="00A66FA0" w:rsidP="00A66FA0">
      <w:pPr>
        <w:numPr>
          <w:ilvl w:val="5"/>
          <w:numId w:val="9"/>
        </w:numPr>
        <w:tabs>
          <w:tab w:val="left" w:pos="1701"/>
        </w:tabs>
        <w:spacing w:after="120"/>
        <w:ind w:left="1134" w:right="1134"/>
        <w:jc w:val="both"/>
      </w:pPr>
      <w:r w:rsidRPr="00F50E90">
        <w:rPr>
          <w:i/>
        </w:rPr>
        <w:t>Clarifies</w:t>
      </w:r>
      <w:r w:rsidRPr="00F50E90">
        <w:t xml:space="preserve"> that where a mitigation outcome has been authorized for use for other international mitigation purposes and the first transfer is specified by the first transferring Party as being the issuance or the use or cancellation of the mitigation outcome in accordance with decision 2/CMA.3, annex, paragraph 2(b), the first transferring Party shall ensure it has </w:t>
      </w:r>
      <w:commentRangeStart w:id="49"/>
      <w:r w:rsidRPr="00F50E90">
        <w:t xml:space="preserve">robust </w:t>
      </w:r>
      <w:commentRangeEnd w:id="49"/>
      <w:r w:rsidR="0036147A">
        <w:rPr>
          <w:rStyle w:val="CommentReference"/>
        </w:rPr>
        <w:commentReference w:id="49"/>
      </w:r>
      <w:r w:rsidRPr="00F50E90">
        <w:t xml:space="preserve">arrangements in place to be </w:t>
      </w:r>
      <w:commentRangeStart w:id="50"/>
      <w:r w:rsidRPr="00F50E90">
        <w:t>immediately notified</w:t>
      </w:r>
      <w:commentRangeEnd w:id="50"/>
      <w:r w:rsidR="00A13A3C">
        <w:rPr>
          <w:rStyle w:val="CommentReference"/>
        </w:rPr>
        <w:commentReference w:id="50"/>
      </w:r>
      <w:r w:rsidRPr="00F50E90">
        <w:t xml:space="preserve"> of the issuance, or the use or cancellation, in respect of the authorized mitigation outcome</w:t>
      </w:r>
      <w:r w:rsidR="009D2D4D" w:rsidRPr="00F50E90">
        <w:t>,</w:t>
      </w:r>
      <w:r w:rsidRPr="00F50E90">
        <w:t xml:space="preserve"> as specified by the first transferring Party, in order to ensure the application of corresponding adjustments consistent with decision 2/CMA.3</w:t>
      </w:r>
      <w:r w:rsidR="00E633E2" w:rsidRPr="00F50E90">
        <w:t>;</w:t>
      </w:r>
      <w:r w:rsidRPr="00F50E90">
        <w:t xml:space="preserve"> </w:t>
      </w:r>
    </w:p>
    <w:p w14:paraId="56A6AA1C" w14:textId="79D152F6" w:rsidR="00A66FA0" w:rsidRPr="00F50E90" w:rsidRDefault="00A66FA0" w:rsidP="00A66FA0">
      <w:pPr>
        <w:numPr>
          <w:ilvl w:val="5"/>
          <w:numId w:val="9"/>
        </w:numPr>
        <w:tabs>
          <w:tab w:val="left" w:pos="1701"/>
        </w:tabs>
        <w:spacing w:after="120"/>
        <w:ind w:left="1134" w:right="1134"/>
        <w:jc w:val="both"/>
      </w:pPr>
      <w:commentRangeStart w:id="51"/>
      <w:r w:rsidRPr="00F50E90">
        <w:rPr>
          <w:i/>
        </w:rPr>
        <w:t>Decides</w:t>
      </w:r>
      <w:r w:rsidRPr="00F50E90">
        <w:t xml:space="preserve"> that where a mitigation outcome has been authorized for use for other international mitigation purposes pursuant </w:t>
      </w:r>
      <w:r w:rsidR="009D2D4D" w:rsidRPr="00F50E90">
        <w:t xml:space="preserve">to </w:t>
      </w:r>
      <w:r w:rsidRPr="00F50E90">
        <w:t>decision 2/CMA.3</w:t>
      </w:r>
      <w:r w:rsidR="009D2D4D" w:rsidRPr="00F50E90">
        <w:t>,</w:t>
      </w:r>
      <w:r w:rsidRPr="00F50E90">
        <w:t xml:space="preserve"> annex, paragraph 2(b), the first transfer of the mitigation outcome shall be effected no later than 31 December of the year prior to the submission of the biennial transparency report referred to in decision 2/CMA.3</w:t>
      </w:r>
      <w:r w:rsidR="009D2D4D" w:rsidRPr="00F50E90">
        <w:t>, annex, paragraph 12,</w:t>
      </w:r>
      <w:r w:rsidRPr="00F50E90">
        <w:t xml:space="preserve"> for the NDC period in which the mitigation outcome occurred</w:t>
      </w:r>
      <w:r w:rsidR="00E633E2" w:rsidRPr="00F50E90">
        <w:t>;</w:t>
      </w:r>
      <w:r w:rsidRPr="00F50E90">
        <w:t xml:space="preserve"> </w:t>
      </w:r>
      <w:commentRangeEnd w:id="51"/>
      <w:r w:rsidR="00884537">
        <w:rPr>
          <w:rStyle w:val="CommentReference"/>
        </w:rPr>
        <w:commentReference w:id="51"/>
      </w:r>
    </w:p>
    <w:p w14:paraId="52D8DC65" w14:textId="4613706C" w:rsidR="00A66FA0" w:rsidRPr="00F50E90" w:rsidRDefault="0005728C" w:rsidP="00A66FA0">
      <w:pPr>
        <w:numPr>
          <w:ilvl w:val="5"/>
          <w:numId w:val="9"/>
        </w:numPr>
        <w:tabs>
          <w:tab w:val="left" w:pos="1701"/>
        </w:tabs>
        <w:spacing w:after="120"/>
        <w:ind w:left="1134" w:right="1134"/>
        <w:jc w:val="both"/>
      </w:pPr>
      <w:r w:rsidRPr="00F50E90">
        <w:rPr>
          <w:i/>
        </w:rPr>
        <w:t>Also d</w:t>
      </w:r>
      <w:r w:rsidR="00A66FA0" w:rsidRPr="00F50E90">
        <w:rPr>
          <w:i/>
        </w:rPr>
        <w:t>ecides</w:t>
      </w:r>
      <w:r w:rsidR="00A66FA0" w:rsidRPr="00F50E90">
        <w:t xml:space="preserve"> that each participating Party shall apply the specification of first transfer pursuant to decision 2/CMA.3, annex, paragraph 2(b), consistently for a given cooperative approach, while noting that the specified first transfer may differ for each cooperative approach in which the Party participates</w:t>
      </w:r>
      <w:commentRangeStart w:id="52"/>
      <w:r w:rsidR="00E633E2" w:rsidRPr="00F50E90">
        <w:t>;</w:t>
      </w:r>
      <w:commentRangeEnd w:id="52"/>
      <w:r w:rsidR="00BD10EB">
        <w:rPr>
          <w:rStyle w:val="CommentReference"/>
        </w:rPr>
        <w:commentReference w:id="52"/>
      </w:r>
    </w:p>
    <w:p w14:paraId="648C01EE" w14:textId="2A905A06" w:rsidR="00A66FA0" w:rsidRPr="00F50E90" w:rsidRDefault="0005728C" w:rsidP="00A66FA0">
      <w:pPr>
        <w:numPr>
          <w:ilvl w:val="5"/>
          <w:numId w:val="9"/>
        </w:numPr>
        <w:tabs>
          <w:tab w:val="left" w:pos="1701"/>
        </w:tabs>
        <w:spacing w:after="120"/>
        <w:ind w:left="1134" w:right="1134"/>
        <w:jc w:val="both"/>
      </w:pPr>
      <w:r w:rsidRPr="00F50E90">
        <w:rPr>
          <w:i/>
        </w:rPr>
        <w:t>Further d</w:t>
      </w:r>
      <w:r w:rsidR="00A66FA0" w:rsidRPr="00F50E90">
        <w:rPr>
          <w:i/>
        </w:rPr>
        <w:t>ecides</w:t>
      </w:r>
      <w:r w:rsidR="00A66FA0" w:rsidRPr="00F50E90">
        <w:t xml:space="preserve"> that where authorized mitigation outcomes are transferred to voluntarily contribute resources for adaptation, pursuant to decision 2/CMA.3, annex, paragraph 37, such transfers shall be effected as a first transfer, except where the mitigation outcomes have already been first transferred</w:t>
      </w:r>
      <w:r w:rsidR="00E633E2" w:rsidRPr="00F50E90">
        <w:t>;</w:t>
      </w:r>
    </w:p>
    <w:p w14:paraId="6A32EF3C" w14:textId="11A805D5" w:rsidR="00A66FA0" w:rsidRPr="00F50E90" w:rsidRDefault="00A66FA0" w:rsidP="00A66FA0">
      <w:pPr>
        <w:numPr>
          <w:ilvl w:val="5"/>
          <w:numId w:val="9"/>
        </w:numPr>
        <w:tabs>
          <w:tab w:val="left" w:pos="1701"/>
        </w:tabs>
        <w:spacing w:after="120"/>
        <w:ind w:left="1134" w:right="1134"/>
        <w:jc w:val="both"/>
      </w:pPr>
      <w:r w:rsidRPr="00F50E90">
        <w:rPr>
          <w:i/>
        </w:rPr>
        <w:t>Decides</w:t>
      </w:r>
      <w:r w:rsidRPr="00F50E90">
        <w:t xml:space="preserve"> that where authorized mitigation outcomes are cancelled to deliver overall mitigation in global emissions, pursuant to decision 2/CMA.3, annex, paragraph 39, such cancellations shall be effected as a first transfer, except where the mitigation outcomes have already been first transferred</w:t>
      </w:r>
      <w:commentRangeStart w:id="53"/>
      <w:r w:rsidR="00E633E2" w:rsidRPr="00F50E90">
        <w:t>;</w:t>
      </w:r>
      <w:r w:rsidRPr="00F50E90">
        <w:t xml:space="preserve"> </w:t>
      </w:r>
      <w:commentRangeEnd w:id="53"/>
      <w:r w:rsidR="00AC42CE">
        <w:rPr>
          <w:rStyle w:val="CommentReference"/>
        </w:rPr>
        <w:commentReference w:id="53"/>
      </w:r>
    </w:p>
    <w:p w14:paraId="3F10C097" w14:textId="77777777" w:rsidR="001953F0" w:rsidRPr="00F50E90" w:rsidRDefault="001953F0" w:rsidP="00A66FA0">
      <w:pPr>
        <w:keepNext/>
        <w:keepLines/>
        <w:numPr>
          <w:ilvl w:val="0"/>
          <w:numId w:val="1"/>
        </w:numPr>
        <w:tabs>
          <w:tab w:val="left" w:pos="1701"/>
        </w:tabs>
        <w:spacing w:before="360" w:after="240" w:line="300" w:lineRule="exact"/>
        <w:ind w:right="1134"/>
        <w:jc w:val="both"/>
        <w:rPr>
          <w:b/>
          <w:bCs/>
          <w:i/>
          <w:iCs/>
          <w:sz w:val="28"/>
          <w:szCs w:val="28"/>
        </w:rPr>
      </w:pPr>
      <w:r w:rsidRPr="00F50E90">
        <w:rPr>
          <w:b/>
          <w:bCs/>
          <w:sz w:val="28"/>
          <w:szCs w:val="28"/>
        </w:rPr>
        <w:t>Agreed electronic format</w:t>
      </w:r>
      <w:r w:rsidRPr="00F50E90">
        <w:rPr>
          <w:b/>
          <w:bCs/>
          <w:i/>
          <w:iCs/>
          <w:sz w:val="28"/>
          <w:szCs w:val="28"/>
        </w:rPr>
        <w:t xml:space="preserve"> </w:t>
      </w:r>
    </w:p>
    <w:p w14:paraId="00B93B00" w14:textId="78315F8B" w:rsidR="00A66FA0" w:rsidRPr="00F50E90" w:rsidRDefault="00A66FA0" w:rsidP="00A66FA0">
      <w:pPr>
        <w:numPr>
          <w:ilvl w:val="5"/>
          <w:numId w:val="9"/>
        </w:numPr>
        <w:tabs>
          <w:tab w:val="left" w:pos="1701"/>
        </w:tabs>
        <w:spacing w:after="120"/>
        <w:ind w:left="1134" w:right="1134"/>
        <w:jc w:val="both"/>
      </w:pPr>
      <w:r w:rsidRPr="00F50E90">
        <w:rPr>
          <w:i/>
          <w:iCs/>
        </w:rPr>
        <w:t>Request</w:t>
      </w:r>
      <w:r w:rsidR="0005728C" w:rsidRPr="00F50E90">
        <w:rPr>
          <w:i/>
          <w:iCs/>
        </w:rPr>
        <w:t>s</w:t>
      </w:r>
      <w:r w:rsidRPr="00F50E90">
        <w:rPr>
          <w:i/>
          <w:iCs/>
        </w:rPr>
        <w:t xml:space="preserve"> </w:t>
      </w:r>
      <w:r w:rsidRPr="00F50E90">
        <w:t>participating Parties to use the updated draft agreed electronic format referred to in decision 2/CMA.3</w:t>
      </w:r>
      <w:r w:rsidR="008E75AD" w:rsidRPr="00F50E90">
        <w:t xml:space="preserve">, </w:t>
      </w:r>
      <w:r w:rsidRPr="00F50E90">
        <w:t>annex, chapter IV.B, as contained in the annex</w:t>
      </w:r>
      <w:r w:rsidR="008E75AD" w:rsidRPr="00F50E90">
        <w:t>,</w:t>
      </w:r>
      <w:r w:rsidRPr="00F50E90">
        <w:t xml:space="preserve"> in their submission of the annual information </w:t>
      </w:r>
      <w:r w:rsidR="00C4320D" w:rsidRPr="00F50E90">
        <w:t xml:space="preserve">referred to </w:t>
      </w:r>
      <w:r w:rsidRPr="00F50E90">
        <w:t>in th</w:t>
      </w:r>
      <w:r w:rsidR="0000451C" w:rsidRPr="00F50E90">
        <w:t>e</w:t>
      </w:r>
      <w:r w:rsidRPr="00F50E90">
        <w:t xml:space="preserve"> </w:t>
      </w:r>
      <w:r w:rsidR="0000451C" w:rsidRPr="00F50E90">
        <w:t xml:space="preserve">same </w:t>
      </w:r>
      <w:r w:rsidRPr="00F50E90">
        <w:t>decision;</w:t>
      </w:r>
    </w:p>
    <w:p w14:paraId="5D190FD1" w14:textId="1953F0F2" w:rsidR="00A66FA0" w:rsidRPr="00F50E90" w:rsidRDefault="0005728C" w:rsidP="00A66FA0">
      <w:pPr>
        <w:numPr>
          <w:ilvl w:val="5"/>
          <w:numId w:val="9"/>
        </w:numPr>
        <w:tabs>
          <w:tab w:val="left" w:pos="1701"/>
        </w:tabs>
        <w:spacing w:after="120"/>
        <w:ind w:left="1134" w:right="1134"/>
        <w:jc w:val="both"/>
      </w:pPr>
      <w:r w:rsidRPr="00F50E90">
        <w:rPr>
          <w:i/>
          <w:iCs/>
        </w:rPr>
        <w:t>Also r</w:t>
      </w:r>
      <w:r w:rsidR="00A66FA0" w:rsidRPr="00F50E90">
        <w:rPr>
          <w:i/>
          <w:iCs/>
        </w:rPr>
        <w:t>equests</w:t>
      </w:r>
      <w:r w:rsidR="00A66FA0" w:rsidRPr="00F50E90">
        <w:t xml:space="preserve"> the secretariat to prepare a technical paper on the updated draft</w:t>
      </w:r>
      <w:r w:rsidR="00550D28" w:rsidRPr="00F50E90">
        <w:t xml:space="preserve"> </w:t>
      </w:r>
      <w:r w:rsidR="00A66FA0" w:rsidRPr="00F50E90">
        <w:t xml:space="preserve">agreed electronic format </w:t>
      </w:r>
      <w:r w:rsidR="00A44D48" w:rsidRPr="00F50E90">
        <w:t>on the basis of</w:t>
      </w:r>
      <w:r w:rsidR="00A66FA0" w:rsidRPr="00F50E90">
        <w:t xml:space="preserve"> experience in performing automated consistency checks of Parties’ submissions </w:t>
      </w:r>
      <w:r w:rsidR="004D172C" w:rsidRPr="00F50E90">
        <w:t>of</w:t>
      </w:r>
      <w:r w:rsidR="00A66FA0" w:rsidRPr="00F50E90">
        <w:t xml:space="preserve"> annual information, </w:t>
      </w:r>
      <w:r w:rsidR="004D172C" w:rsidRPr="00F50E90">
        <w:t xml:space="preserve">with the paper to </w:t>
      </w:r>
      <w:r w:rsidR="00A66FA0" w:rsidRPr="00F50E90">
        <w:t>includ</w:t>
      </w:r>
      <w:r w:rsidR="004D172C" w:rsidRPr="00F50E90">
        <w:t>e</w:t>
      </w:r>
      <w:r w:rsidR="00A66FA0" w:rsidRPr="00F50E90">
        <w:t xml:space="preserve"> recommendations for the technical improvement </w:t>
      </w:r>
      <w:r w:rsidR="004D172C" w:rsidRPr="00F50E90">
        <w:t>of</w:t>
      </w:r>
      <w:r w:rsidR="00A66FA0" w:rsidRPr="00F50E90">
        <w:t xml:space="preserve"> the updated draft agreed electronic format, </w:t>
      </w:r>
      <w:r w:rsidR="00A66FA0" w:rsidRPr="00F50E90">
        <w:rPr>
          <w:iCs/>
        </w:rPr>
        <w:t xml:space="preserve">for consideration by the Conference of the Parties serving as the meeting of the Parties to the Paris Agreement </w:t>
      </w:r>
      <w:r w:rsidR="00A66FA0" w:rsidRPr="00F50E90">
        <w:t xml:space="preserve">at its tenth session (2028); </w:t>
      </w:r>
    </w:p>
    <w:p w14:paraId="2580B433" w14:textId="13203029" w:rsidR="00A66FA0" w:rsidRPr="00F50E90" w:rsidRDefault="00A66FA0" w:rsidP="00A66FA0">
      <w:pPr>
        <w:numPr>
          <w:ilvl w:val="5"/>
          <w:numId w:val="9"/>
        </w:numPr>
        <w:tabs>
          <w:tab w:val="left" w:pos="1701"/>
        </w:tabs>
        <w:spacing w:after="120"/>
        <w:ind w:left="1134" w:right="1134"/>
        <w:jc w:val="both"/>
      </w:pPr>
      <w:r w:rsidRPr="00F50E90">
        <w:rPr>
          <w:i/>
          <w:iCs/>
        </w:rPr>
        <w:t>Further requests</w:t>
      </w:r>
      <w:r w:rsidRPr="00F50E90">
        <w:t xml:space="preserve"> the secretariat to design and implement a capacity-building work prog</w:t>
      </w:r>
      <w:r w:rsidR="00550D28" w:rsidRPr="00F50E90">
        <w:t>r</w:t>
      </w:r>
      <w:r w:rsidRPr="00F50E90">
        <w:t>amme to assist developing countries, particularly the least developed countries and small island developing States, in their endeavour</w:t>
      </w:r>
      <w:r w:rsidR="00CC36AB" w:rsidRPr="00F50E90">
        <w:t>s to</w:t>
      </w:r>
      <w:r w:rsidR="00EA6847" w:rsidRPr="00F50E90">
        <w:t xml:space="preserve"> use</w:t>
      </w:r>
      <w:r w:rsidRPr="00F50E90">
        <w:t xml:space="preserve"> the draft agreed electronic format for submission of the annual information referred to in decision 2/CMA.3</w:t>
      </w:r>
      <w:r w:rsidR="00EA6847" w:rsidRPr="00F50E90">
        <w:t xml:space="preserve">, </w:t>
      </w:r>
      <w:r w:rsidRPr="00F50E90">
        <w:t>annex, chapter IV.B;</w:t>
      </w:r>
    </w:p>
    <w:p w14:paraId="558DBD5A" w14:textId="12F03286" w:rsidR="00A66FA0" w:rsidRPr="00F50E90" w:rsidRDefault="00A66FA0" w:rsidP="00A66FA0">
      <w:pPr>
        <w:numPr>
          <w:ilvl w:val="5"/>
          <w:numId w:val="9"/>
        </w:numPr>
        <w:tabs>
          <w:tab w:val="left" w:pos="1701"/>
        </w:tabs>
        <w:spacing w:after="120"/>
        <w:ind w:left="1134" w:right="1134"/>
        <w:jc w:val="both"/>
        <w:rPr>
          <w:iCs/>
        </w:rPr>
      </w:pPr>
      <w:r w:rsidRPr="00F50E90">
        <w:rPr>
          <w:i/>
        </w:rPr>
        <w:t xml:space="preserve">Decides </w:t>
      </w:r>
      <w:r w:rsidRPr="00F50E90">
        <w:rPr>
          <w:iCs/>
        </w:rPr>
        <w:t>that the centralized account</w:t>
      </w:r>
      <w:r w:rsidR="003C448F" w:rsidRPr="00F50E90">
        <w:rPr>
          <w:iCs/>
        </w:rPr>
        <w:t>ing</w:t>
      </w:r>
      <w:r w:rsidRPr="00F50E90">
        <w:rPr>
          <w:iCs/>
        </w:rPr>
        <w:t xml:space="preserve"> and reporting platform shall enable the generation of summary tables and disaggregated tables </w:t>
      </w:r>
      <w:r w:rsidR="00A274D2" w:rsidRPr="00F50E90">
        <w:rPr>
          <w:iCs/>
        </w:rPr>
        <w:t>using</w:t>
      </w:r>
      <w:r w:rsidR="003C448F" w:rsidRPr="00F50E90">
        <w:rPr>
          <w:iCs/>
        </w:rPr>
        <w:t>,</w:t>
      </w:r>
      <w:r w:rsidR="000E7C21" w:rsidRPr="00F50E90">
        <w:rPr>
          <w:iCs/>
        </w:rPr>
        <w:t xml:space="preserve"> as input</w:t>
      </w:r>
      <w:r w:rsidR="003C448F" w:rsidRPr="00F50E90">
        <w:rPr>
          <w:iCs/>
        </w:rPr>
        <w:t>,</w:t>
      </w:r>
      <w:r w:rsidRPr="00F50E90">
        <w:rPr>
          <w:iCs/>
        </w:rPr>
        <w:t xml:space="preserve"> non-confidential information submitted by Parties in their </w:t>
      </w:r>
      <w:r w:rsidRPr="00F50E90">
        <w:t>updated draft agreed electronic format;</w:t>
      </w:r>
    </w:p>
    <w:p w14:paraId="39A601B5" w14:textId="77777777" w:rsidR="00A66FA0" w:rsidRPr="00F50E90" w:rsidRDefault="00A66FA0" w:rsidP="00FD724D">
      <w:pPr>
        <w:keepNext/>
        <w:keepLines/>
        <w:numPr>
          <w:ilvl w:val="0"/>
          <w:numId w:val="1"/>
        </w:numPr>
        <w:tabs>
          <w:tab w:val="left" w:pos="1701"/>
        </w:tabs>
        <w:spacing w:before="360" w:after="240" w:line="300" w:lineRule="exact"/>
        <w:ind w:right="1134"/>
        <w:rPr>
          <w:b/>
          <w:bCs/>
          <w:sz w:val="28"/>
          <w:szCs w:val="28"/>
        </w:rPr>
      </w:pPr>
      <w:r w:rsidRPr="00F50E90">
        <w:rPr>
          <w:b/>
          <w:bCs/>
          <w:sz w:val="28"/>
          <w:szCs w:val="28"/>
        </w:rPr>
        <w:t xml:space="preserve">Tables for submitting annual information as part of the regular information </w:t>
      </w:r>
    </w:p>
    <w:p w14:paraId="309C58B1" w14:textId="67034BD1" w:rsidR="00A66FA0" w:rsidRPr="00F50E90" w:rsidRDefault="00A66FA0" w:rsidP="00A66FA0">
      <w:pPr>
        <w:numPr>
          <w:ilvl w:val="5"/>
          <w:numId w:val="9"/>
        </w:numPr>
        <w:tabs>
          <w:tab w:val="left" w:pos="1701"/>
        </w:tabs>
        <w:spacing w:after="120"/>
        <w:ind w:left="1134" w:right="1134"/>
        <w:jc w:val="both"/>
        <w:rPr>
          <w:iCs/>
        </w:rPr>
      </w:pPr>
      <w:r w:rsidRPr="00F50E90">
        <w:rPr>
          <w:i/>
        </w:rPr>
        <w:t>Decides</w:t>
      </w:r>
      <w:r w:rsidRPr="00F50E90">
        <w:rPr>
          <w:iCs/>
        </w:rPr>
        <w:t xml:space="preserve"> that participating Parties shall include the information set out in decision 2/CMA.3, annex, paragraph 23(j), in annex 4 to the biennial transparency report in accordance with the outline contained in decision 6/CMA.4</w:t>
      </w:r>
      <w:r w:rsidR="00E15585" w:rsidRPr="00F50E90">
        <w:rPr>
          <w:iCs/>
        </w:rPr>
        <w:t>,</w:t>
      </w:r>
      <w:r w:rsidRPr="00F50E90">
        <w:rPr>
          <w:iCs/>
        </w:rPr>
        <w:t xml:space="preserve"> </w:t>
      </w:r>
      <w:r w:rsidR="00E15585" w:rsidRPr="00F50E90">
        <w:rPr>
          <w:iCs/>
        </w:rPr>
        <w:t xml:space="preserve">annex VI, </w:t>
      </w:r>
      <w:r w:rsidRPr="00F50E90">
        <w:rPr>
          <w:iCs/>
        </w:rPr>
        <w:t>in a format to be determined by the participating Party;</w:t>
      </w:r>
    </w:p>
    <w:p w14:paraId="79035344" w14:textId="7D02653E" w:rsidR="00A66FA0" w:rsidRPr="00F50E90" w:rsidRDefault="00A66FA0" w:rsidP="003022C7">
      <w:pPr>
        <w:keepNext/>
        <w:keepLines/>
        <w:numPr>
          <w:ilvl w:val="0"/>
          <w:numId w:val="1"/>
        </w:numPr>
        <w:tabs>
          <w:tab w:val="left" w:pos="1701"/>
        </w:tabs>
        <w:spacing w:before="360" w:after="240" w:line="300" w:lineRule="exact"/>
        <w:ind w:right="1134"/>
        <w:rPr>
          <w:b/>
          <w:bCs/>
          <w:sz w:val="28"/>
          <w:szCs w:val="28"/>
        </w:rPr>
      </w:pPr>
      <w:commentRangeStart w:id="54"/>
      <w:r w:rsidRPr="00F50E90">
        <w:rPr>
          <w:b/>
          <w:bCs/>
          <w:sz w:val="28"/>
          <w:szCs w:val="28"/>
        </w:rPr>
        <w:t xml:space="preserve">Sequencing </w:t>
      </w:r>
      <w:commentRangeEnd w:id="54"/>
      <w:r w:rsidR="002D6590">
        <w:rPr>
          <w:rStyle w:val="CommentReference"/>
        </w:rPr>
        <w:commentReference w:id="54"/>
      </w:r>
      <w:r w:rsidRPr="00F50E90">
        <w:rPr>
          <w:b/>
          <w:bCs/>
          <w:sz w:val="28"/>
          <w:szCs w:val="28"/>
        </w:rPr>
        <w:t>and timing of reporting</w:t>
      </w:r>
    </w:p>
    <w:p w14:paraId="0F9E5729" w14:textId="4407339C" w:rsidR="00A66FA0" w:rsidRPr="00F50E90" w:rsidRDefault="00A66FA0" w:rsidP="00A66FA0">
      <w:pPr>
        <w:numPr>
          <w:ilvl w:val="5"/>
          <w:numId w:val="9"/>
        </w:numPr>
        <w:tabs>
          <w:tab w:val="left" w:pos="1701"/>
        </w:tabs>
        <w:spacing w:after="120"/>
        <w:ind w:left="1134" w:right="1134"/>
        <w:jc w:val="both"/>
      </w:pPr>
      <w:r w:rsidRPr="00F50E90">
        <w:rPr>
          <w:i/>
        </w:rPr>
        <w:t>Notes</w:t>
      </w:r>
      <w:r w:rsidRPr="00F50E90">
        <w:t xml:space="preserve"> that the submission of an initial report or updated initial report by a participating Party in respect of a cooperative approach is a requirement for submitting, in an agreed electronic format, annual information on </w:t>
      </w:r>
      <w:r w:rsidR="00A5606D" w:rsidRPr="00F50E90">
        <w:t xml:space="preserve">the </w:t>
      </w:r>
      <w:r w:rsidRPr="00F50E90">
        <w:t>international transferred mitigation outcomes from that cooperative approach;</w:t>
      </w:r>
    </w:p>
    <w:p w14:paraId="48827252" w14:textId="68698887" w:rsidR="00A66FA0" w:rsidRPr="00F50E90" w:rsidRDefault="00A66FA0" w:rsidP="00A66FA0">
      <w:pPr>
        <w:numPr>
          <w:ilvl w:val="5"/>
          <w:numId w:val="9"/>
        </w:numPr>
        <w:tabs>
          <w:tab w:val="left" w:pos="1701"/>
        </w:tabs>
        <w:spacing w:after="120"/>
        <w:ind w:left="1134" w:right="1134"/>
        <w:jc w:val="both"/>
      </w:pPr>
      <w:commentRangeStart w:id="55"/>
      <w:r w:rsidRPr="00F50E90">
        <w:rPr>
          <w:b/>
          <w:bCs/>
        </w:rPr>
        <w:tab/>
      </w:r>
      <w:r w:rsidRPr="00F50E90">
        <w:rPr>
          <w:i/>
          <w:iCs/>
        </w:rPr>
        <w:t>Clarifies</w:t>
      </w:r>
      <w:commentRangeEnd w:id="55"/>
      <w:r w:rsidR="00303410">
        <w:rPr>
          <w:rStyle w:val="CommentReference"/>
        </w:rPr>
        <w:commentReference w:id="55"/>
      </w:r>
      <w:r w:rsidRPr="00F50E90">
        <w:t xml:space="preserve"> that the initial report or updated initial report shall be submitted by the participating Party prior to or in conjunction with that participating Party submitting the annual information in the agreed electronic format and the annual information as part of the regular information from that cooperative approach;</w:t>
      </w:r>
    </w:p>
    <w:p w14:paraId="4F6896FE" w14:textId="176472F5" w:rsidR="00A66FA0" w:rsidRPr="00F50E90" w:rsidRDefault="00A66FA0" w:rsidP="003022C7">
      <w:pPr>
        <w:keepNext/>
        <w:keepLines/>
        <w:numPr>
          <w:ilvl w:val="0"/>
          <w:numId w:val="1"/>
        </w:numPr>
        <w:tabs>
          <w:tab w:val="left" w:pos="1701"/>
        </w:tabs>
        <w:spacing w:before="360" w:after="240" w:line="300" w:lineRule="exact"/>
        <w:ind w:right="1134"/>
        <w:rPr>
          <w:b/>
        </w:rPr>
      </w:pPr>
      <w:r w:rsidRPr="00F50E90">
        <w:rPr>
          <w:b/>
          <w:bCs/>
          <w:sz w:val="28"/>
          <w:szCs w:val="28"/>
        </w:rPr>
        <w:t xml:space="preserve">Process </w:t>
      </w:r>
      <w:r w:rsidR="00421C1B" w:rsidRPr="00F50E90">
        <w:rPr>
          <w:b/>
          <w:bCs/>
          <w:sz w:val="28"/>
          <w:szCs w:val="28"/>
        </w:rPr>
        <w:t>for</w:t>
      </w:r>
      <w:r w:rsidRPr="00F50E90">
        <w:rPr>
          <w:b/>
          <w:bCs/>
          <w:sz w:val="28"/>
          <w:szCs w:val="28"/>
        </w:rPr>
        <w:t xml:space="preserve"> </w:t>
      </w:r>
      <w:bookmarkStart w:id="56" w:name="_Hlk182526569"/>
      <w:r w:rsidRPr="00F50E90">
        <w:rPr>
          <w:b/>
          <w:bCs/>
          <w:sz w:val="28"/>
          <w:szCs w:val="28"/>
        </w:rPr>
        <w:t xml:space="preserve">identifying, notifying and correcting </w:t>
      </w:r>
      <w:bookmarkEnd w:id="56"/>
      <w:r w:rsidRPr="00F50E90">
        <w:rPr>
          <w:b/>
          <w:bCs/>
          <w:sz w:val="28"/>
          <w:szCs w:val="28"/>
        </w:rPr>
        <w:t>inconsistencies from the automated consistency check</w:t>
      </w:r>
      <w:r w:rsidRPr="00F50E90">
        <w:rPr>
          <w:b/>
        </w:rPr>
        <w:t xml:space="preserve"> </w:t>
      </w:r>
      <w:commentRangeStart w:id="57"/>
      <w:r w:rsidRPr="00F50E90">
        <w:rPr>
          <w:b/>
        </w:rPr>
        <w:t xml:space="preserve"> </w:t>
      </w:r>
      <w:commentRangeEnd w:id="57"/>
      <w:r w:rsidR="00BB542D">
        <w:rPr>
          <w:rStyle w:val="CommentReference"/>
        </w:rPr>
        <w:commentReference w:id="57"/>
      </w:r>
    </w:p>
    <w:p w14:paraId="7A757AFE" w14:textId="7926A12E" w:rsidR="00A66FA0" w:rsidRPr="00F50E90" w:rsidRDefault="00A66FA0" w:rsidP="00A66FA0">
      <w:pPr>
        <w:numPr>
          <w:ilvl w:val="5"/>
          <w:numId w:val="9"/>
        </w:numPr>
        <w:tabs>
          <w:tab w:val="left" w:pos="1701"/>
        </w:tabs>
        <w:spacing w:after="120"/>
        <w:ind w:left="1134" w:right="1134"/>
        <w:jc w:val="both"/>
      </w:pPr>
      <w:commentRangeStart w:id="58"/>
      <w:commentRangeStart w:id="59"/>
      <w:r w:rsidRPr="00F50E90">
        <w:rPr>
          <w:i/>
          <w:iCs/>
        </w:rPr>
        <w:t>Reca</w:t>
      </w:r>
      <w:commentRangeEnd w:id="58"/>
      <w:r w:rsidR="00FF6732">
        <w:rPr>
          <w:rStyle w:val="CommentReference"/>
        </w:rPr>
        <w:commentReference w:id="58"/>
      </w:r>
      <w:commentRangeEnd w:id="59"/>
      <w:r w:rsidR="007C4A8F">
        <w:rPr>
          <w:rStyle w:val="CommentReference"/>
        </w:rPr>
        <w:commentReference w:id="59"/>
      </w:r>
      <w:r w:rsidRPr="00F50E90">
        <w:rPr>
          <w:i/>
          <w:iCs/>
        </w:rPr>
        <w:t>lls</w:t>
      </w:r>
      <w:r w:rsidRPr="00F50E90">
        <w:t xml:space="preserve"> that the Article 6 database shall </w:t>
      </w:r>
      <w:r w:rsidR="000A3FD3" w:rsidRPr="00F50E90">
        <w:t xml:space="preserve">enable </w:t>
      </w:r>
      <w:r w:rsidR="00C61D4A" w:rsidRPr="00F50E90">
        <w:t xml:space="preserve">the secretariat to perform </w:t>
      </w:r>
      <w:r w:rsidRPr="00F50E90">
        <w:t>automate</w:t>
      </w:r>
      <w:r w:rsidR="000A3FD3" w:rsidRPr="00F50E90">
        <w:t>d</w:t>
      </w:r>
      <w:r w:rsidRPr="00F50E90">
        <w:t xml:space="preserve"> consistency check</w:t>
      </w:r>
      <w:r w:rsidR="000A3FD3" w:rsidRPr="00F50E90">
        <w:t>s of submitted information</w:t>
      </w:r>
      <w:r w:rsidR="000832F1" w:rsidRPr="00F50E90">
        <w:t>,</w:t>
      </w:r>
      <w:r w:rsidRPr="00F50E90">
        <w:t xml:space="preserve"> as per decision 2/CMA.3, annex, paragraph 33(a);</w:t>
      </w:r>
    </w:p>
    <w:p w14:paraId="07FC519F" w14:textId="499D4EE0" w:rsidR="00A66FA0" w:rsidRPr="00F50E90" w:rsidRDefault="00A66FA0" w:rsidP="00A66FA0">
      <w:pPr>
        <w:numPr>
          <w:ilvl w:val="5"/>
          <w:numId w:val="9"/>
        </w:numPr>
        <w:tabs>
          <w:tab w:val="left" w:pos="1701"/>
        </w:tabs>
        <w:spacing w:after="120"/>
        <w:ind w:left="1134" w:right="1134"/>
        <w:jc w:val="both"/>
      </w:pPr>
      <w:commentRangeStart w:id="60"/>
      <w:r w:rsidRPr="00F50E90">
        <w:rPr>
          <w:i/>
          <w:iCs/>
        </w:rPr>
        <w:t xml:space="preserve">Also recalls </w:t>
      </w:r>
      <w:commentRangeEnd w:id="60"/>
      <w:r w:rsidR="00AC29B4">
        <w:rPr>
          <w:rStyle w:val="CommentReference"/>
        </w:rPr>
        <w:commentReference w:id="60"/>
      </w:r>
      <w:r w:rsidRPr="00F50E90">
        <w:t xml:space="preserve">that the Article 6 database shall </w:t>
      </w:r>
      <w:r w:rsidR="003C7CF5" w:rsidRPr="00F50E90">
        <w:t xml:space="preserve">enable the </w:t>
      </w:r>
      <w:r w:rsidR="00C61D4A" w:rsidRPr="00F50E90">
        <w:t xml:space="preserve">secretariat to </w:t>
      </w:r>
      <w:r w:rsidRPr="00F50E90">
        <w:t>identify</w:t>
      </w:r>
      <w:r w:rsidR="003C7CF5" w:rsidRPr="00F50E90">
        <w:t xml:space="preserve"> </w:t>
      </w:r>
      <w:r w:rsidRPr="00F50E90">
        <w:t xml:space="preserve">inconsistencies and </w:t>
      </w:r>
      <w:r w:rsidR="003C7CF5" w:rsidRPr="00F50E90">
        <w:t>the absence</w:t>
      </w:r>
      <w:r w:rsidRPr="00F50E90">
        <w:t xml:space="preserve"> of annual information </w:t>
      </w:r>
      <w:r w:rsidR="001862D9" w:rsidRPr="00F50E90">
        <w:t>via</w:t>
      </w:r>
      <w:r w:rsidRPr="00F50E90">
        <w:t xml:space="preserve"> </w:t>
      </w:r>
      <w:r w:rsidR="00687355" w:rsidRPr="00F50E90">
        <w:t xml:space="preserve">automated </w:t>
      </w:r>
      <w:r w:rsidRPr="00F50E90">
        <w:t xml:space="preserve">consistency checks </w:t>
      </w:r>
      <w:r w:rsidR="008809FE" w:rsidRPr="00F50E90">
        <w:t>of</w:t>
      </w:r>
      <w:r w:rsidRPr="00F50E90">
        <w:t xml:space="preserve"> the accuracy and completeness of the information </w:t>
      </w:r>
      <w:r w:rsidR="001862D9" w:rsidRPr="00F50E90">
        <w:t xml:space="preserve">submitted </w:t>
      </w:r>
      <w:r w:rsidRPr="00F50E90">
        <w:t>in accordance with the relevant requirements of decision 2/CMA.3, annex, chapter IV.B</w:t>
      </w:r>
      <w:r w:rsidR="002A33AC" w:rsidRPr="00F50E90">
        <w:t xml:space="preserve"> </w:t>
      </w:r>
      <w:r w:rsidRPr="00F50E90">
        <w:t>(Annual information) and IV.C (Regular information);</w:t>
      </w:r>
    </w:p>
    <w:p w14:paraId="75D3F13D" w14:textId="21CCE25D" w:rsidR="00A66FA0" w:rsidRPr="00F50E90" w:rsidRDefault="00A66FA0" w:rsidP="00A66FA0">
      <w:pPr>
        <w:numPr>
          <w:ilvl w:val="5"/>
          <w:numId w:val="9"/>
        </w:numPr>
        <w:tabs>
          <w:tab w:val="left" w:pos="1701"/>
        </w:tabs>
        <w:spacing w:after="120"/>
        <w:ind w:left="1134" w:right="1134"/>
        <w:jc w:val="both"/>
      </w:pPr>
      <w:commentRangeStart w:id="61"/>
      <w:commentRangeStart w:id="62"/>
      <w:r w:rsidRPr="00F50E90">
        <w:rPr>
          <w:i/>
          <w:iCs/>
        </w:rPr>
        <w:t>Decides</w:t>
      </w:r>
      <w:r w:rsidRPr="00F50E90">
        <w:t xml:space="preserve"> </w:t>
      </w:r>
      <w:commentRangeEnd w:id="61"/>
      <w:r w:rsidR="009F0F7F">
        <w:rPr>
          <w:rStyle w:val="CommentReference"/>
        </w:rPr>
        <w:commentReference w:id="61"/>
      </w:r>
      <w:commentRangeEnd w:id="62"/>
      <w:r w:rsidR="00D51980">
        <w:rPr>
          <w:rStyle w:val="CommentReference"/>
        </w:rPr>
        <w:commentReference w:id="62"/>
      </w:r>
      <w:r w:rsidRPr="00F50E90">
        <w:t>that the results of the consistency check</w:t>
      </w:r>
      <w:r w:rsidR="003F4CA6" w:rsidRPr="00F50E90">
        <w:t>s</w:t>
      </w:r>
      <w:r w:rsidRPr="00F50E90">
        <w:t xml:space="preserve"> performed by the secretariat will be made publicly available on the centralized accounting and reporting platform and show whether reported information of a participating Party and/or between Parties participating in the same cooperative approach is</w:t>
      </w:r>
      <w:commentRangeStart w:id="63"/>
      <w:r w:rsidRPr="00F50E90">
        <w:t>:</w:t>
      </w:r>
      <w:commentRangeEnd w:id="63"/>
      <w:r w:rsidR="0055276D">
        <w:rPr>
          <w:rStyle w:val="CommentReference"/>
        </w:rPr>
        <w:commentReference w:id="63"/>
      </w:r>
    </w:p>
    <w:p w14:paraId="5EDA9F01" w14:textId="1D45F5B5" w:rsidR="00A66FA0" w:rsidRPr="00F50E90" w:rsidRDefault="00A66FA0" w:rsidP="00A66FA0">
      <w:pPr>
        <w:pStyle w:val="RegSingleTxtG2"/>
        <w:numPr>
          <w:ilvl w:val="6"/>
          <w:numId w:val="81"/>
        </w:numPr>
        <w:tabs>
          <w:tab w:val="clear" w:pos="1418"/>
          <w:tab w:val="num" w:pos="1702"/>
        </w:tabs>
        <w:ind w:left="1134"/>
      </w:pPr>
      <w:r w:rsidRPr="00F50E90">
        <w:t>Consistent: no inconsistenc</w:t>
      </w:r>
      <w:r w:rsidR="00B16281" w:rsidRPr="00F50E90">
        <w:t>ies</w:t>
      </w:r>
      <w:r w:rsidRPr="00F50E90">
        <w:t xml:space="preserve"> </w:t>
      </w:r>
      <w:r w:rsidR="00B16281" w:rsidRPr="00F50E90">
        <w:t xml:space="preserve">were </w:t>
      </w:r>
      <w:r w:rsidRPr="00F50E90">
        <w:t xml:space="preserve">found in checks performed on the </w:t>
      </w:r>
      <w:r w:rsidR="00B16281" w:rsidRPr="00F50E90">
        <w:t xml:space="preserve">submitted </w:t>
      </w:r>
      <w:r w:rsidRPr="00F50E90">
        <w:t>information</w:t>
      </w:r>
      <w:r w:rsidR="00000265" w:rsidRPr="00F50E90">
        <w:t xml:space="preserve"> </w:t>
      </w:r>
      <w:r w:rsidR="00F50E90">
        <w:t xml:space="preserve">and </w:t>
      </w:r>
      <w:r w:rsidR="00000265" w:rsidRPr="00F50E90">
        <w:t>shall be flagged as</w:t>
      </w:r>
      <w:r w:rsidR="003276B8" w:rsidRPr="00F50E90">
        <w:t xml:space="preserve"> “Checked, no inconsistencies identified” </w:t>
      </w:r>
      <w:r w:rsidRPr="00F50E90">
        <w:t>;</w:t>
      </w:r>
    </w:p>
    <w:p w14:paraId="0412CE4C" w14:textId="02AB8333" w:rsidR="00A66FA0" w:rsidRPr="00F50E90" w:rsidRDefault="00A66FA0" w:rsidP="00A66FA0">
      <w:pPr>
        <w:pStyle w:val="RegSingleTxtG2"/>
        <w:numPr>
          <w:ilvl w:val="6"/>
          <w:numId w:val="81"/>
        </w:numPr>
        <w:tabs>
          <w:tab w:val="clear" w:pos="1418"/>
          <w:tab w:val="num" w:pos="1702"/>
        </w:tabs>
        <w:ind w:left="1134"/>
      </w:pPr>
      <w:r w:rsidRPr="00F50E90">
        <w:t xml:space="preserve">Inconsistent: </w:t>
      </w:r>
      <w:commentRangeStart w:id="64"/>
      <w:r w:rsidRPr="00F50E90">
        <w:t xml:space="preserve">inconsistencies or </w:t>
      </w:r>
      <w:commentRangeEnd w:id="64"/>
      <w:r w:rsidR="00296671">
        <w:rPr>
          <w:rStyle w:val="CommentReference"/>
        </w:rPr>
        <w:commentReference w:id="64"/>
      </w:r>
      <w:r w:rsidRPr="00F50E90">
        <w:t xml:space="preserve">mismatches of information </w:t>
      </w:r>
      <w:r w:rsidR="00B16281" w:rsidRPr="00F50E90">
        <w:t>were</w:t>
      </w:r>
      <w:r w:rsidRPr="00F50E90">
        <w:t xml:space="preserve"> found in checks performed on the </w:t>
      </w:r>
      <w:r w:rsidR="00B16281" w:rsidRPr="00F50E90">
        <w:t>submitted</w:t>
      </w:r>
      <w:r w:rsidRPr="00F50E90">
        <w:t xml:space="preserve"> information</w:t>
      </w:r>
      <w:r w:rsidR="006E4899" w:rsidRPr="00F50E90">
        <w:t xml:space="preserve"> </w:t>
      </w:r>
      <w:r w:rsidR="00F50E90">
        <w:t xml:space="preserve">and </w:t>
      </w:r>
      <w:r w:rsidR="006E4899" w:rsidRPr="00F50E90">
        <w:t>shall be flagged as “Checked, inconsistencies identified”</w:t>
      </w:r>
      <w:r w:rsidRPr="00F50E90">
        <w:t>;</w:t>
      </w:r>
    </w:p>
    <w:p w14:paraId="6080E06C" w14:textId="44F488FB" w:rsidR="001953F0" w:rsidRPr="00F50E90" w:rsidRDefault="001953F0" w:rsidP="00A66FA0">
      <w:pPr>
        <w:pStyle w:val="RegSingleTxtG2"/>
        <w:numPr>
          <w:ilvl w:val="6"/>
          <w:numId w:val="81"/>
        </w:numPr>
        <w:tabs>
          <w:tab w:val="clear" w:pos="1418"/>
          <w:tab w:val="num" w:pos="1702"/>
        </w:tabs>
        <w:ind w:left="1134"/>
      </w:pPr>
      <w:r w:rsidRPr="00F50E90">
        <w:t>Not available: information required to perform the consistency check was not available</w:t>
      </w:r>
      <w:r w:rsidR="006E4899" w:rsidRPr="00F50E90">
        <w:t xml:space="preserve"> </w:t>
      </w:r>
      <w:r w:rsidR="00F50E90">
        <w:t xml:space="preserve">and </w:t>
      </w:r>
      <w:r w:rsidR="006E4899" w:rsidRPr="00F50E90">
        <w:t>shall be flagged as “Null, information for check not available”</w:t>
      </w:r>
      <w:r w:rsidRPr="00F50E90">
        <w:t>;</w:t>
      </w:r>
    </w:p>
    <w:p w14:paraId="52456F2F" w14:textId="181A2944" w:rsidR="00A66FA0" w:rsidRPr="00F50E90" w:rsidRDefault="00A66FA0" w:rsidP="00A66FA0">
      <w:pPr>
        <w:numPr>
          <w:ilvl w:val="5"/>
          <w:numId w:val="9"/>
        </w:numPr>
        <w:tabs>
          <w:tab w:val="left" w:pos="1701"/>
        </w:tabs>
        <w:spacing w:after="120"/>
        <w:ind w:left="1134" w:right="1134"/>
        <w:jc w:val="both"/>
      </w:pPr>
      <w:commentRangeStart w:id="65"/>
      <w:r w:rsidRPr="00F50E90">
        <w:rPr>
          <w:i/>
          <w:iCs/>
        </w:rPr>
        <w:t>Clarifies</w:t>
      </w:r>
      <w:r w:rsidRPr="00F50E90">
        <w:t xml:space="preserve"> that </w:t>
      </w:r>
      <w:commentRangeEnd w:id="65"/>
      <w:r w:rsidR="0022020F">
        <w:rPr>
          <w:rStyle w:val="CommentReference"/>
        </w:rPr>
        <w:commentReference w:id="65"/>
      </w:r>
      <w:r w:rsidRPr="00F50E90">
        <w:t xml:space="preserve">the automated consistency check referred to in paragraph </w:t>
      </w:r>
      <w:r w:rsidR="006E4899" w:rsidRPr="00F50E90">
        <w:t xml:space="preserve">34 and 35 </w:t>
      </w:r>
      <w:r w:rsidRPr="00F50E90">
        <w:t xml:space="preserve">above shall apply regardless of the availability of relevant data, reports submitted and status of the Article 6 technical expert review and </w:t>
      </w:r>
      <w:r w:rsidR="005A1C7E" w:rsidRPr="00F50E90">
        <w:t xml:space="preserve">that </w:t>
      </w:r>
      <w:r w:rsidRPr="00F50E90">
        <w:t xml:space="preserve">the results of the automated consistency check shall be marked with the appropriate notation denoting the status of the initial report, updated initial report, Article 6 technical expert review, and Article 6 technical expert review report, to be </w:t>
      </w:r>
      <w:r w:rsidR="009115E7" w:rsidRPr="00F50E90">
        <w:t>prepared</w:t>
      </w:r>
      <w:r w:rsidRPr="00F50E90">
        <w:t xml:space="preserve"> by the secretariat; </w:t>
      </w:r>
    </w:p>
    <w:p w14:paraId="4CC7354A" w14:textId="7AC2EA81" w:rsidR="00A66FA0" w:rsidRPr="00F50E90" w:rsidRDefault="00A66FA0" w:rsidP="00A66FA0">
      <w:pPr>
        <w:numPr>
          <w:ilvl w:val="5"/>
          <w:numId w:val="9"/>
        </w:numPr>
        <w:tabs>
          <w:tab w:val="left" w:pos="1701"/>
        </w:tabs>
        <w:spacing w:after="120"/>
        <w:ind w:left="1134" w:right="1134"/>
        <w:jc w:val="both"/>
      </w:pPr>
      <w:r w:rsidRPr="00F50E90">
        <w:rPr>
          <w:i/>
          <w:iCs/>
        </w:rPr>
        <w:t>Decides</w:t>
      </w:r>
      <w:r w:rsidRPr="00F50E90">
        <w:t xml:space="preserve"> that to </w:t>
      </w:r>
      <w:r w:rsidR="008468EF" w:rsidRPr="00F50E90">
        <w:t>enhance</w:t>
      </w:r>
      <w:r w:rsidRPr="00F50E90">
        <w:t xml:space="preserve"> transparency and </w:t>
      </w:r>
      <w:r w:rsidR="008468EF" w:rsidRPr="00F50E90">
        <w:t xml:space="preserve">facilitate </w:t>
      </w:r>
      <w:r w:rsidRPr="00F50E90">
        <w:t>the Article 6 technical expert review teams in completi</w:t>
      </w:r>
      <w:r w:rsidR="008468EF" w:rsidRPr="00F50E90">
        <w:t>ng</w:t>
      </w:r>
      <w:r w:rsidRPr="00F50E90">
        <w:t xml:space="preserve"> the Article 6 technical expert review</w:t>
      </w:r>
      <w:r w:rsidR="006C0576" w:rsidRPr="00F50E90">
        <w:t>s</w:t>
      </w:r>
      <w:r w:rsidRPr="00F50E90">
        <w:t>, the Article 6 database will generate consistency check synthesis reports, user-friendly summary tables and disaggregated tables with information on inconsistencies found that shall be publicly displayed on the centralized accounting and reporting platform;</w:t>
      </w:r>
    </w:p>
    <w:p w14:paraId="11544236" w14:textId="3E973A99" w:rsidR="00A66FA0" w:rsidRPr="00F50E90" w:rsidRDefault="00A66FA0" w:rsidP="00A66FA0">
      <w:pPr>
        <w:numPr>
          <w:ilvl w:val="5"/>
          <w:numId w:val="9"/>
        </w:numPr>
        <w:tabs>
          <w:tab w:val="left" w:pos="1701"/>
        </w:tabs>
        <w:spacing w:after="120"/>
        <w:ind w:left="1134" w:right="1134"/>
        <w:jc w:val="both"/>
      </w:pPr>
      <w:commentRangeStart w:id="66"/>
      <w:r w:rsidRPr="00F50E90">
        <w:rPr>
          <w:b/>
          <w:bCs/>
        </w:rPr>
        <w:tab/>
      </w:r>
      <w:r w:rsidRPr="00F50E90">
        <w:rPr>
          <w:i/>
          <w:iCs/>
        </w:rPr>
        <w:t>Recalls</w:t>
      </w:r>
      <w:commentRangeEnd w:id="66"/>
      <w:r w:rsidR="00AC29B4">
        <w:rPr>
          <w:rStyle w:val="CommentReference"/>
        </w:rPr>
        <w:commentReference w:id="66"/>
      </w:r>
      <w:r w:rsidRPr="00F50E90">
        <w:t xml:space="preserve"> that the Article 6 database shall notify the participating Party or Parties, as applicable, of inconsistencies identified by consistency checks</w:t>
      </w:r>
      <w:r w:rsidR="009F047D" w:rsidRPr="00F50E90">
        <w:t>,</w:t>
      </w:r>
      <w:r w:rsidRPr="00F50E90">
        <w:t xml:space="preserve"> as per decision 6/CMA.4, annex </w:t>
      </w:r>
      <w:r w:rsidRPr="00F50E90">
        <w:fldChar w:fldCharType="begin"/>
      </w:r>
      <w:r w:rsidRPr="00F50E90">
        <w:instrText xml:space="preserve"> </w:instrText>
      </w:r>
      <w:r w:rsidRPr="00F50E90">
        <w:rPr>
          <w:rFonts w:hint="eastAsia"/>
        </w:rPr>
        <w:instrText>= 1 \* ROMAN</w:instrText>
      </w:r>
      <w:r w:rsidRPr="00F50E90">
        <w:instrText xml:space="preserve"> </w:instrText>
      </w:r>
      <w:r w:rsidRPr="00F50E90">
        <w:fldChar w:fldCharType="separate"/>
      </w:r>
      <w:r w:rsidRPr="00F50E90">
        <w:t>I</w:t>
      </w:r>
      <w:r w:rsidRPr="00F50E90">
        <w:fldChar w:fldCharType="end"/>
      </w:r>
      <w:r w:rsidRPr="00F50E90">
        <w:t>, paragraph 37;</w:t>
      </w:r>
    </w:p>
    <w:p w14:paraId="687CBB6D" w14:textId="442B894D" w:rsidR="00A66FA0" w:rsidRPr="00F50E90" w:rsidRDefault="00A66FA0" w:rsidP="00A66FA0">
      <w:pPr>
        <w:numPr>
          <w:ilvl w:val="5"/>
          <w:numId w:val="9"/>
        </w:numPr>
        <w:tabs>
          <w:tab w:val="left" w:pos="1701"/>
        </w:tabs>
        <w:spacing w:after="120"/>
        <w:ind w:left="1134" w:right="1134"/>
        <w:jc w:val="both"/>
      </w:pPr>
      <w:commentRangeStart w:id="67"/>
      <w:r w:rsidRPr="00F50E90">
        <w:rPr>
          <w:i/>
          <w:iCs/>
        </w:rPr>
        <w:t>Also recalls</w:t>
      </w:r>
      <w:r w:rsidRPr="00F50E90">
        <w:t xml:space="preserve"> </w:t>
      </w:r>
      <w:commentRangeEnd w:id="67"/>
      <w:r w:rsidR="00AC29B4">
        <w:rPr>
          <w:rStyle w:val="CommentReference"/>
        </w:rPr>
        <w:commentReference w:id="67"/>
      </w:r>
      <w:r w:rsidRPr="00F50E90">
        <w:t xml:space="preserve">that the Article 6 database, </w:t>
      </w:r>
      <w:r w:rsidR="002A5BC8" w:rsidRPr="00F50E90">
        <w:t>via</w:t>
      </w:r>
      <w:r w:rsidRPr="00F50E90">
        <w:t xml:space="preserve"> the submission portal of the centralized accounting and reporting platform, shall make available to participating Parties a pre-submission consistency check option for draft annual information for voluntary use</w:t>
      </w:r>
      <w:r w:rsidR="009159A6" w:rsidRPr="00F50E90">
        <w:t>,</w:t>
      </w:r>
      <w:r w:rsidRPr="00F50E90">
        <w:t xml:space="preserve"> as per decision 6/CMA.4, annex </w:t>
      </w:r>
      <w:r w:rsidRPr="00F50E90">
        <w:fldChar w:fldCharType="begin"/>
      </w:r>
      <w:r w:rsidRPr="00F50E90">
        <w:instrText xml:space="preserve"> </w:instrText>
      </w:r>
      <w:r w:rsidRPr="00F50E90">
        <w:rPr>
          <w:rFonts w:hint="eastAsia"/>
        </w:rPr>
        <w:instrText>= 1 \* ROMAN</w:instrText>
      </w:r>
      <w:r w:rsidRPr="00F50E90">
        <w:instrText xml:space="preserve"> </w:instrText>
      </w:r>
      <w:r w:rsidRPr="00F50E90">
        <w:fldChar w:fldCharType="separate"/>
      </w:r>
      <w:r w:rsidRPr="00F50E90">
        <w:t>I</w:t>
      </w:r>
      <w:r w:rsidRPr="00F50E90">
        <w:fldChar w:fldCharType="end"/>
      </w:r>
      <w:r w:rsidRPr="00F50E90">
        <w:t>, paragraph 40;</w:t>
      </w:r>
    </w:p>
    <w:p w14:paraId="142F2C14" w14:textId="3DBB5BBE" w:rsidR="00A66FA0" w:rsidRPr="00F50E90" w:rsidRDefault="00A66FA0" w:rsidP="00A66FA0">
      <w:pPr>
        <w:numPr>
          <w:ilvl w:val="5"/>
          <w:numId w:val="9"/>
        </w:numPr>
        <w:tabs>
          <w:tab w:val="left" w:pos="1701"/>
        </w:tabs>
        <w:spacing w:after="120"/>
        <w:ind w:left="1134" w:right="1134"/>
        <w:jc w:val="both"/>
      </w:pPr>
      <w:commentRangeStart w:id="68"/>
      <w:r w:rsidRPr="00F50E90">
        <w:rPr>
          <w:i/>
          <w:iCs/>
        </w:rPr>
        <w:t>Strongly encourages</w:t>
      </w:r>
      <w:r w:rsidRPr="00F50E90">
        <w:t xml:space="preserve"> </w:t>
      </w:r>
      <w:commentRangeEnd w:id="68"/>
      <w:r w:rsidR="00AC29B4">
        <w:rPr>
          <w:rStyle w:val="CommentReference"/>
        </w:rPr>
        <w:commentReference w:id="68"/>
      </w:r>
      <w:r w:rsidRPr="00F50E90">
        <w:t xml:space="preserve">participating Parties, prior to the submission of </w:t>
      </w:r>
      <w:r w:rsidR="00A6120F" w:rsidRPr="00F50E90">
        <w:t xml:space="preserve">the </w:t>
      </w:r>
      <w:r w:rsidRPr="00F50E90">
        <w:t xml:space="preserve">annual information </w:t>
      </w:r>
      <w:r w:rsidR="00A6120F" w:rsidRPr="00F50E90">
        <w:t>referred to in</w:t>
      </w:r>
      <w:r w:rsidRPr="00F50E90">
        <w:t xml:space="preserve"> decision 2/CMA.3, annex, paragraphs 20 and 23, to use the pre-</w:t>
      </w:r>
      <w:r w:rsidR="00A17815" w:rsidRPr="00F50E90">
        <w:t xml:space="preserve">submission </w:t>
      </w:r>
      <w:r w:rsidRPr="00F50E90">
        <w:t>consistency check function of the centralized accounting and reporting platform when it is made available, which shall not supersede the performance of consistency check</w:t>
      </w:r>
      <w:r w:rsidR="00A53C4D" w:rsidRPr="00F50E90">
        <w:t>s</w:t>
      </w:r>
      <w:r w:rsidRPr="00F50E90">
        <w:t xml:space="preserve"> after this information is submitted;</w:t>
      </w:r>
    </w:p>
    <w:p w14:paraId="70BAA8D2" w14:textId="7EAD7064" w:rsidR="00A66FA0" w:rsidRPr="00F50E90" w:rsidRDefault="00A66FA0" w:rsidP="00A66FA0">
      <w:pPr>
        <w:numPr>
          <w:ilvl w:val="5"/>
          <w:numId w:val="9"/>
        </w:numPr>
        <w:tabs>
          <w:tab w:val="left" w:pos="1701"/>
        </w:tabs>
        <w:spacing w:after="120"/>
        <w:ind w:left="1134" w:right="1134"/>
        <w:jc w:val="both"/>
      </w:pPr>
      <w:r w:rsidRPr="00F50E90">
        <w:rPr>
          <w:i/>
          <w:iCs/>
        </w:rPr>
        <w:t>Decides</w:t>
      </w:r>
      <w:r w:rsidRPr="00F50E90">
        <w:t xml:space="preserve"> that inconsistencies in relation to the consistency check referred to in decision 2/CMA.3, annex, paragraph 33(a)</w:t>
      </w:r>
      <w:r w:rsidR="0006372B" w:rsidRPr="00F50E90">
        <w:t>,</w:t>
      </w:r>
      <w:r w:rsidRPr="00F50E90">
        <w:t xml:space="preserve"> shall be corrected by the relevant participating Party submitting revised agreed electronic formats until consistency is achieved and verified </w:t>
      </w:r>
      <w:r w:rsidR="00316E43" w:rsidRPr="00F50E90">
        <w:t>by</w:t>
      </w:r>
      <w:r w:rsidRPr="00F50E90">
        <w:t xml:space="preserve"> </w:t>
      </w:r>
      <w:r w:rsidR="00A258C6" w:rsidRPr="00F50E90">
        <w:t xml:space="preserve">the secretariat </w:t>
      </w:r>
      <w:r w:rsidRPr="00F50E90">
        <w:t>perform</w:t>
      </w:r>
      <w:r w:rsidR="00316E43" w:rsidRPr="00F50E90">
        <w:t>ing</w:t>
      </w:r>
      <w:r w:rsidRPr="00F50E90">
        <w:t xml:space="preserve"> another consistency check;</w:t>
      </w:r>
    </w:p>
    <w:p w14:paraId="43EB6AEA" w14:textId="2D6121EC" w:rsidR="00A66FA0" w:rsidRPr="00F50E90" w:rsidRDefault="00A66FA0" w:rsidP="00A66FA0">
      <w:pPr>
        <w:numPr>
          <w:ilvl w:val="5"/>
          <w:numId w:val="9"/>
        </w:numPr>
        <w:tabs>
          <w:tab w:val="left" w:pos="1701"/>
        </w:tabs>
        <w:spacing w:after="120"/>
        <w:ind w:left="1134" w:right="1134"/>
        <w:jc w:val="both"/>
      </w:pPr>
      <w:commentRangeStart w:id="69"/>
      <w:commentRangeStart w:id="70"/>
      <w:r w:rsidRPr="00F50E90">
        <w:rPr>
          <w:i/>
          <w:iCs/>
        </w:rPr>
        <w:t>Also decides</w:t>
      </w:r>
      <w:r w:rsidRPr="00F50E90">
        <w:t xml:space="preserve"> </w:t>
      </w:r>
      <w:commentRangeEnd w:id="69"/>
      <w:r w:rsidR="00A04C7D">
        <w:rPr>
          <w:rStyle w:val="CommentReference"/>
        </w:rPr>
        <w:commentReference w:id="69"/>
      </w:r>
      <w:commentRangeEnd w:id="70"/>
      <w:r w:rsidR="00C66A89">
        <w:rPr>
          <w:rStyle w:val="CommentReference"/>
        </w:rPr>
        <w:commentReference w:id="70"/>
      </w:r>
      <w:r w:rsidRPr="00F50E90">
        <w:t xml:space="preserve">that to ensure that double counting is avoided in accordance with decision 1/CP.21, </w:t>
      </w:r>
      <w:r w:rsidR="0006372B" w:rsidRPr="00F50E90">
        <w:t xml:space="preserve">paragraph 36, </w:t>
      </w:r>
      <w:r w:rsidRPr="00F50E90">
        <w:t>where the consistency check has identified inconsistencies that have an impact on the adjusted emissions balance</w:t>
      </w:r>
      <w:r w:rsidR="00934647" w:rsidRPr="00F50E90">
        <w:t>,</w:t>
      </w:r>
      <w:r w:rsidRPr="00F50E90">
        <w:t xml:space="preserve"> </w:t>
      </w:r>
      <w:r w:rsidR="00934647" w:rsidRPr="00F50E90">
        <w:t xml:space="preserve">internationally transferred mitigation outcomes </w:t>
      </w:r>
      <w:r w:rsidRPr="00F50E90">
        <w:t xml:space="preserve">shall not be used towards achievement of NDCs and for other international mitigation purposes until the consistency check of quantitative information is complete and </w:t>
      </w:r>
      <w:r w:rsidR="001D2982" w:rsidRPr="00F50E90">
        <w:t xml:space="preserve">any </w:t>
      </w:r>
      <w:r w:rsidRPr="00F50E90">
        <w:t>identified inconsistencies are resolved</w:t>
      </w:r>
      <w:commentRangeStart w:id="71"/>
      <w:r w:rsidRPr="00F50E90">
        <w:t>;</w:t>
      </w:r>
      <w:commentRangeEnd w:id="71"/>
      <w:r w:rsidR="00E97DE0">
        <w:rPr>
          <w:rStyle w:val="CommentReference"/>
        </w:rPr>
        <w:commentReference w:id="71"/>
      </w:r>
    </w:p>
    <w:p w14:paraId="4C67352A" w14:textId="77777777" w:rsidR="00A66FA0" w:rsidRPr="00F50E90" w:rsidRDefault="00A66FA0" w:rsidP="003022C7">
      <w:pPr>
        <w:keepNext/>
        <w:keepLines/>
        <w:numPr>
          <w:ilvl w:val="0"/>
          <w:numId w:val="1"/>
        </w:numPr>
        <w:tabs>
          <w:tab w:val="left" w:pos="1701"/>
        </w:tabs>
        <w:spacing w:before="360" w:after="240" w:line="300" w:lineRule="exact"/>
        <w:ind w:right="1134"/>
        <w:rPr>
          <w:b/>
          <w:bCs/>
          <w:sz w:val="28"/>
          <w:szCs w:val="28"/>
        </w:rPr>
      </w:pPr>
      <w:r w:rsidRPr="00F50E90">
        <w:rPr>
          <w:b/>
          <w:bCs/>
          <w:sz w:val="28"/>
          <w:szCs w:val="28"/>
        </w:rPr>
        <w:t xml:space="preserve">Inconsistencies identified in Article 6 technical expert </w:t>
      </w:r>
      <w:commentRangeStart w:id="72"/>
      <w:r w:rsidRPr="00F50E90">
        <w:rPr>
          <w:b/>
          <w:bCs/>
          <w:sz w:val="28"/>
          <w:szCs w:val="28"/>
        </w:rPr>
        <w:t>reviews</w:t>
      </w:r>
      <w:commentRangeEnd w:id="72"/>
      <w:r w:rsidR="008D4D54">
        <w:rPr>
          <w:rStyle w:val="CommentReference"/>
        </w:rPr>
        <w:commentReference w:id="72"/>
      </w:r>
      <w:r w:rsidRPr="00F50E90">
        <w:rPr>
          <w:b/>
          <w:bCs/>
          <w:sz w:val="28"/>
          <w:szCs w:val="28"/>
        </w:rPr>
        <w:t xml:space="preserve"> </w:t>
      </w:r>
    </w:p>
    <w:p w14:paraId="2E6F5D8E" w14:textId="009AF4F8" w:rsidR="00A66FA0" w:rsidRPr="00F50E90" w:rsidRDefault="00A66FA0" w:rsidP="00A66FA0">
      <w:pPr>
        <w:numPr>
          <w:ilvl w:val="5"/>
          <w:numId w:val="9"/>
        </w:numPr>
        <w:tabs>
          <w:tab w:val="left" w:pos="1701"/>
        </w:tabs>
        <w:spacing w:after="120"/>
        <w:ind w:left="1134" w:right="1134"/>
        <w:jc w:val="both"/>
      </w:pPr>
      <w:commentRangeStart w:id="73"/>
      <w:r w:rsidRPr="00F50E90">
        <w:rPr>
          <w:i/>
          <w:iCs/>
        </w:rPr>
        <w:t>Clarifies</w:t>
      </w:r>
      <w:commentRangeEnd w:id="73"/>
      <w:r w:rsidR="00667B20">
        <w:rPr>
          <w:rStyle w:val="CommentReference"/>
        </w:rPr>
        <w:commentReference w:id="73"/>
      </w:r>
      <w:r w:rsidRPr="00F50E90">
        <w:t xml:space="preserve"> that any omission of information, mismatches</w:t>
      </w:r>
      <w:r w:rsidR="00E2304E" w:rsidRPr="00F50E90">
        <w:t xml:space="preserve"> in information</w:t>
      </w:r>
      <w:r w:rsidRPr="00F50E90">
        <w:t>,</w:t>
      </w:r>
      <w:r w:rsidR="00E2304E" w:rsidRPr="00F50E90">
        <w:t xml:space="preserve"> </w:t>
      </w:r>
      <w:r w:rsidR="00AE6E0B" w:rsidRPr="00F50E90">
        <w:t>or</w:t>
      </w:r>
      <w:r w:rsidRPr="00F50E90">
        <w:t xml:space="preserve"> contradictory or conflicting information </w:t>
      </w:r>
      <w:r w:rsidR="00BB5056" w:rsidRPr="00F50E90">
        <w:t xml:space="preserve">found </w:t>
      </w:r>
      <w:r w:rsidRPr="00F50E90">
        <w:t xml:space="preserve">in relation to the </w:t>
      </w:r>
      <w:commentRangeStart w:id="74"/>
      <w:r w:rsidRPr="00F50E90">
        <w:t>checks</w:t>
      </w:r>
      <w:commentRangeEnd w:id="74"/>
      <w:r w:rsidR="00B92A0C">
        <w:rPr>
          <w:rStyle w:val="CommentReference"/>
        </w:rPr>
        <w:commentReference w:id="74"/>
      </w:r>
      <w:r w:rsidRPr="00F50E90">
        <w:t xml:space="preserve"> </w:t>
      </w:r>
      <w:r w:rsidR="00E2304E" w:rsidRPr="00F50E90">
        <w:t xml:space="preserve">referred to in </w:t>
      </w:r>
      <w:r w:rsidRPr="00F50E90">
        <w:t xml:space="preserve">paragraph </w:t>
      </w:r>
      <w:r w:rsidRPr="00F50E90">
        <w:fldChar w:fldCharType="begin"/>
      </w:r>
      <w:r w:rsidRPr="00F50E90">
        <w:instrText xml:space="preserve"> REF _Ref182534580 \r \h </w:instrText>
      </w:r>
      <w:r w:rsidR="00E2304E" w:rsidRPr="00F50E90">
        <w:instrText xml:space="preserve"> \* MERGEFORMAT </w:instrText>
      </w:r>
      <w:r w:rsidRPr="00F50E90">
        <w:fldChar w:fldCharType="separate"/>
      </w:r>
      <w:r w:rsidRPr="00F50E90">
        <w:rPr>
          <w:cs/>
        </w:rPr>
        <w:t>‎</w:t>
      </w:r>
      <w:r w:rsidRPr="00F50E90">
        <w:t>48</w:t>
      </w:r>
      <w:r w:rsidRPr="00F50E90">
        <w:fldChar w:fldCharType="end"/>
      </w:r>
      <w:r w:rsidRPr="00F50E90">
        <w:t xml:space="preserve"> below </w:t>
      </w:r>
      <w:commentRangeStart w:id="75"/>
      <w:r w:rsidRPr="00F50E90">
        <w:t>should</w:t>
      </w:r>
      <w:commentRangeEnd w:id="75"/>
      <w:r w:rsidR="00DE5CCA">
        <w:rPr>
          <w:rStyle w:val="CommentReference"/>
        </w:rPr>
        <w:commentReference w:id="75"/>
      </w:r>
      <w:r w:rsidRPr="00F50E90">
        <w:t xml:space="preserve"> give </w:t>
      </w:r>
      <w:r w:rsidR="00E2304E" w:rsidRPr="00F50E90">
        <w:t>rise</w:t>
      </w:r>
      <w:r w:rsidRPr="00F50E90">
        <w:t xml:space="preserve"> to an </w:t>
      </w:r>
      <w:commentRangeStart w:id="76"/>
      <w:r w:rsidRPr="00F50E90">
        <w:t>inconsistency</w:t>
      </w:r>
      <w:commentRangeEnd w:id="76"/>
      <w:r w:rsidR="00732FEA">
        <w:rPr>
          <w:rStyle w:val="CommentReference"/>
        </w:rPr>
        <w:commentReference w:id="76"/>
      </w:r>
      <w:r w:rsidR="00E633E2" w:rsidRPr="00F50E90">
        <w:t>;</w:t>
      </w:r>
    </w:p>
    <w:p w14:paraId="0164ED80" w14:textId="0EBFF318" w:rsidR="00A66FA0" w:rsidRPr="00F50E90" w:rsidRDefault="00A66FA0" w:rsidP="00A66FA0">
      <w:pPr>
        <w:numPr>
          <w:ilvl w:val="5"/>
          <w:numId w:val="9"/>
        </w:numPr>
        <w:tabs>
          <w:tab w:val="left" w:pos="1701"/>
        </w:tabs>
        <w:spacing w:after="120"/>
        <w:ind w:left="1134" w:right="1134"/>
        <w:jc w:val="both"/>
      </w:pPr>
      <w:r w:rsidRPr="00F50E90">
        <w:rPr>
          <w:i/>
          <w:iCs/>
        </w:rPr>
        <w:t>Decides</w:t>
      </w:r>
      <w:r w:rsidRPr="00F50E90">
        <w:t xml:space="preserve"> that, should no inconsistencies be identified during the Article 6 </w:t>
      </w:r>
      <w:r w:rsidR="00E2304E" w:rsidRPr="00F50E90">
        <w:t xml:space="preserve">technical </w:t>
      </w:r>
      <w:commentRangeStart w:id="77"/>
      <w:r w:rsidR="00E2304E" w:rsidRPr="00F50E90">
        <w:t>expert</w:t>
      </w:r>
      <w:commentRangeEnd w:id="77"/>
      <w:r w:rsidR="009A2A85">
        <w:rPr>
          <w:rStyle w:val="CommentReference"/>
        </w:rPr>
        <w:commentReference w:id="77"/>
      </w:r>
      <w:r w:rsidR="00E2304E" w:rsidRPr="00F50E90">
        <w:t xml:space="preserve"> review</w:t>
      </w:r>
      <w:r w:rsidRPr="00F50E90">
        <w:t>, the relevant information will be marked as “No inconsistencies identified”;</w:t>
      </w:r>
    </w:p>
    <w:p w14:paraId="17F803F8" w14:textId="0C17F96B" w:rsidR="00A66FA0" w:rsidRPr="00F50E90" w:rsidRDefault="005B1048" w:rsidP="00A66FA0">
      <w:pPr>
        <w:numPr>
          <w:ilvl w:val="5"/>
          <w:numId w:val="9"/>
        </w:numPr>
        <w:tabs>
          <w:tab w:val="left" w:pos="1701"/>
        </w:tabs>
        <w:spacing w:after="120"/>
        <w:ind w:left="1134" w:right="1134"/>
        <w:jc w:val="both"/>
      </w:pPr>
      <w:bookmarkStart w:id="78" w:name="_Ref182534580"/>
      <w:commentRangeStart w:id="79"/>
      <w:r w:rsidRPr="00F50E90">
        <w:rPr>
          <w:i/>
          <w:iCs/>
        </w:rPr>
        <w:t>Also</w:t>
      </w:r>
      <w:commentRangeEnd w:id="79"/>
      <w:r w:rsidR="00682278">
        <w:rPr>
          <w:rStyle w:val="CommentReference"/>
        </w:rPr>
        <w:commentReference w:id="79"/>
      </w:r>
      <w:r w:rsidRPr="00F50E90">
        <w:rPr>
          <w:i/>
          <w:iCs/>
        </w:rPr>
        <w:t xml:space="preserve"> d</w:t>
      </w:r>
      <w:r w:rsidR="00A66FA0" w:rsidRPr="00F50E90">
        <w:rPr>
          <w:i/>
          <w:iCs/>
        </w:rPr>
        <w:t>ecides</w:t>
      </w:r>
      <w:r w:rsidR="00A66FA0" w:rsidRPr="00F50E90">
        <w:t xml:space="preserve"> that, should inconsistencies be identified during the Article 6 </w:t>
      </w:r>
      <w:r w:rsidR="00BB5056" w:rsidRPr="00F50E90">
        <w:t>technical expert review</w:t>
      </w:r>
      <w:r w:rsidR="00A66FA0" w:rsidRPr="00F50E90">
        <w:t xml:space="preserve">, the relevant information will be marked as “Inconsistencies identified” in accordance with a procedure developed by the secretariat in relation </w:t>
      </w:r>
      <w:commentRangeStart w:id="80"/>
      <w:r w:rsidR="00A66FA0" w:rsidRPr="00F50E90">
        <w:t>to</w:t>
      </w:r>
      <w:commentRangeEnd w:id="80"/>
      <w:r w:rsidR="00B92A0C">
        <w:rPr>
          <w:rStyle w:val="CommentReference"/>
        </w:rPr>
        <w:commentReference w:id="80"/>
      </w:r>
      <w:r w:rsidR="00A66FA0" w:rsidRPr="00F50E90">
        <w:t>:</w:t>
      </w:r>
      <w:bookmarkEnd w:id="78"/>
    </w:p>
    <w:p w14:paraId="20BD0AFA" w14:textId="71D34AE3" w:rsidR="00A66FA0" w:rsidRPr="00F50E90" w:rsidRDefault="00A66FA0" w:rsidP="00A66FA0">
      <w:pPr>
        <w:numPr>
          <w:ilvl w:val="6"/>
          <w:numId w:val="82"/>
        </w:numPr>
        <w:spacing w:after="120"/>
        <w:ind w:right="1134"/>
        <w:jc w:val="both"/>
      </w:pPr>
      <w:commentRangeStart w:id="81"/>
      <w:r w:rsidRPr="00F50E90">
        <w:t>Checks</w:t>
      </w:r>
      <w:commentRangeEnd w:id="81"/>
      <w:r w:rsidR="006C7F66">
        <w:rPr>
          <w:rStyle w:val="CommentReference"/>
        </w:rPr>
        <w:commentReference w:id="81"/>
      </w:r>
      <w:r w:rsidRPr="00F50E90">
        <w:t xml:space="preserve"> performed on the information submitted by the participating Party in its initial report indicating that the information is not consistent with the requirements of decision 2/CMA.3, annex, paragraph 18, and decision 6/CMA.4, annex II, paragraph 3;</w:t>
      </w:r>
      <w:r w:rsidRPr="00F50E90">
        <w:rPr>
          <w:rStyle w:val="FootnoteReference"/>
        </w:rPr>
        <w:footnoteReference w:id="2"/>
      </w:r>
    </w:p>
    <w:p w14:paraId="0F5ADB8C" w14:textId="117AC9E0" w:rsidR="00A66FA0" w:rsidRPr="00F50E90" w:rsidRDefault="00A66FA0" w:rsidP="00A66FA0">
      <w:pPr>
        <w:numPr>
          <w:ilvl w:val="6"/>
          <w:numId w:val="82"/>
        </w:numPr>
        <w:spacing w:after="120"/>
        <w:ind w:right="1134"/>
        <w:jc w:val="both"/>
      </w:pPr>
      <w:r w:rsidRPr="00F50E90">
        <w:t xml:space="preserve">Checks performed on the information </w:t>
      </w:r>
      <w:r w:rsidR="00E203B2" w:rsidRPr="00F50E90">
        <w:t xml:space="preserve">submitted by the participating Party </w:t>
      </w:r>
      <w:r w:rsidRPr="00F50E90">
        <w:t>for each further cooperative approach indicating that the information is not consistent with the requirements of decision 2/CMA.3, annex, paragraph 18(g</w:t>
      </w:r>
      <w:r w:rsidRPr="00F50E90">
        <w:rPr>
          <w:rFonts w:ascii="Arial" w:hAnsi="Arial" w:cs="Arial"/>
          <w:color w:val="0D405F"/>
          <w:shd w:val="clear" w:color="auto" w:fill="FFFFFF"/>
        </w:rPr>
        <w:t>–</w:t>
      </w:r>
      <w:r w:rsidRPr="00F50E90">
        <w:t>i);</w:t>
      </w:r>
      <w:r w:rsidRPr="00F50E90">
        <w:rPr>
          <w:rStyle w:val="FootnoteReference"/>
        </w:rPr>
        <w:footnoteReference w:id="3"/>
      </w:r>
    </w:p>
    <w:p w14:paraId="2BA546F7" w14:textId="56B76FAD" w:rsidR="00A66FA0" w:rsidRPr="00F50E90" w:rsidRDefault="00A66FA0" w:rsidP="00A66FA0">
      <w:pPr>
        <w:numPr>
          <w:ilvl w:val="6"/>
          <w:numId w:val="82"/>
        </w:numPr>
        <w:spacing w:after="120"/>
        <w:ind w:right="1134"/>
        <w:jc w:val="both"/>
      </w:pPr>
      <w:r w:rsidRPr="00F50E90">
        <w:t xml:space="preserve">Checks performed on the information </w:t>
      </w:r>
      <w:r w:rsidR="00E203B2" w:rsidRPr="00F50E90">
        <w:t xml:space="preserve">submitted by the participating Party </w:t>
      </w:r>
      <w:r w:rsidRPr="00F50E90">
        <w:t xml:space="preserve">in relation to its participation, submitted in its regular information as an annex to the </w:t>
      </w:r>
      <w:r w:rsidR="00777197" w:rsidRPr="00F50E90">
        <w:t>biennial transparency report</w:t>
      </w:r>
      <w:r w:rsidRPr="00F50E90">
        <w:t xml:space="preserve">, indicating </w:t>
      </w:r>
      <w:r w:rsidR="00F3014F" w:rsidRPr="00F50E90">
        <w:t xml:space="preserve">that </w:t>
      </w:r>
      <w:r w:rsidRPr="00F50E90">
        <w:t>th</w:t>
      </w:r>
      <w:r w:rsidR="00F3014F" w:rsidRPr="00F50E90">
        <w:t>e</w:t>
      </w:r>
      <w:r w:rsidRPr="00F50E90">
        <w:t xml:space="preserve"> information is not consistent with the requirements of decision 2/CMA.3, annex, paragraphs 21</w:t>
      </w:r>
      <w:r w:rsidRPr="00F50E90">
        <w:rPr>
          <w:rFonts w:ascii="Arial" w:hAnsi="Arial" w:cs="Arial"/>
          <w:color w:val="0D405F"/>
          <w:shd w:val="clear" w:color="auto" w:fill="FFFFFF"/>
        </w:rPr>
        <w:t>–</w:t>
      </w:r>
      <w:r w:rsidRPr="00F50E90">
        <w:t>23;</w:t>
      </w:r>
      <w:r w:rsidRPr="00F50E90">
        <w:rPr>
          <w:rStyle w:val="FootnoteReference"/>
        </w:rPr>
        <w:footnoteReference w:id="4"/>
      </w:r>
    </w:p>
    <w:p w14:paraId="7EA03D4B" w14:textId="61FC93A0" w:rsidR="00A66FA0" w:rsidRPr="00F50E90" w:rsidRDefault="00A66FA0" w:rsidP="00A66FA0">
      <w:pPr>
        <w:numPr>
          <w:ilvl w:val="6"/>
          <w:numId w:val="82"/>
        </w:numPr>
        <w:spacing w:after="120"/>
        <w:ind w:right="1134"/>
        <w:jc w:val="both"/>
      </w:pPr>
      <w:r w:rsidRPr="00F50E90">
        <w:t>Checks performed on the information</w:t>
      </w:r>
      <w:r w:rsidR="00AE6E0B" w:rsidRPr="00F50E90">
        <w:t xml:space="preserve"> submitted by the participating Party</w:t>
      </w:r>
      <w:r w:rsidRPr="00F50E90">
        <w:t xml:space="preserve"> in respect of internationally transferred mitigation outcomes referred to in decision 2/CMA.3, annex, paragraph 33(a), indicating inconsistencies or mismatches of information;</w:t>
      </w:r>
      <w:r w:rsidRPr="00F50E90">
        <w:rPr>
          <w:rStyle w:val="FootnoteReference"/>
        </w:rPr>
        <w:footnoteReference w:id="5"/>
      </w:r>
    </w:p>
    <w:p w14:paraId="645C5A58" w14:textId="7D79F366" w:rsidR="00A66FA0" w:rsidRPr="00F50E90" w:rsidRDefault="00A66FA0" w:rsidP="00A66FA0">
      <w:pPr>
        <w:numPr>
          <w:ilvl w:val="5"/>
          <w:numId w:val="9"/>
        </w:numPr>
        <w:tabs>
          <w:tab w:val="left" w:pos="1701"/>
        </w:tabs>
        <w:spacing w:after="120"/>
        <w:ind w:left="1134" w:right="1134"/>
        <w:jc w:val="both"/>
      </w:pPr>
      <w:r w:rsidRPr="00F50E90">
        <w:rPr>
          <w:i/>
          <w:iCs/>
        </w:rPr>
        <w:t>Recalls</w:t>
      </w:r>
      <w:r w:rsidRPr="00F50E90">
        <w:t xml:space="preserve"> decision 6/CMA.4, annex II, paragraph 50, and </w:t>
      </w:r>
      <w:r w:rsidRPr="00F50E90">
        <w:rPr>
          <w:i/>
          <w:iCs/>
        </w:rPr>
        <w:t>encourages</w:t>
      </w:r>
      <w:r w:rsidRPr="00F50E90">
        <w:t xml:space="preserve"> lead reviewers</w:t>
      </w:r>
      <w:r w:rsidR="00AF1AEA" w:rsidRPr="00F50E90">
        <w:t xml:space="preserve"> of Article 6 technical expert review teams</w:t>
      </w:r>
      <w:r w:rsidRPr="00F50E90">
        <w:t>, when discussing how to improve the quality, efficiency and consistency of Article 6 technical expert reviews, to identify significant and persistent inconsistencies</w:t>
      </w:r>
      <w:r w:rsidR="00185326" w:rsidRPr="00F50E90">
        <w:t xml:space="preserve"> common to Parties</w:t>
      </w:r>
      <w:r w:rsidR="00E633E2" w:rsidRPr="00F50E90">
        <w:t>;</w:t>
      </w:r>
    </w:p>
    <w:p w14:paraId="4602E05F" w14:textId="5B6E57C1" w:rsidR="00A66FA0" w:rsidRPr="00F50E90" w:rsidRDefault="00A66FA0" w:rsidP="00A66FA0">
      <w:pPr>
        <w:numPr>
          <w:ilvl w:val="5"/>
          <w:numId w:val="9"/>
        </w:numPr>
        <w:tabs>
          <w:tab w:val="left" w:pos="1701"/>
        </w:tabs>
        <w:spacing w:after="120"/>
        <w:ind w:left="1134" w:right="1134"/>
        <w:jc w:val="both"/>
      </w:pPr>
      <w:commentRangeStart w:id="82"/>
      <w:r w:rsidRPr="00F50E90">
        <w:rPr>
          <w:i/>
          <w:iCs/>
        </w:rPr>
        <w:t>Decides</w:t>
      </w:r>
      <w:commentRangeEnd w:id="82"/>
      <w:r w:rsidR="00C03E8A">
        <w:rPr>
          <w:rStyle w:val="CommentReference"/>
        </w:rPr>
        <w:commentReference w:id="82"/>
      </w:r>
      <w:r w:rsidRPr="00F50E90">
        <w:t xml:space="preserve"> that the Article 6 technical expert review team shall determine whether an identified inconsistency is significant and/or persistent pursuant to decision 6/CMA.4, paragraph 14</w:t>
      </w:r>
      <w:r w:rsidR="006E3FD6" w:rsidRPr="00F50E90">
        <w:t>,</w:t>
      </w:r>
      <w:r w:rsidRPr="00F50E90">
        <w:t xml:space="preserve"> and</w:t>
      </w:r>
      <w:r w:rsidRPr="00F50E90">
        <w:rPr>
          <w:i/>
          <w:iCs/>
        </w:rPr>
        <w:t xml:space="preserve"> encourages</w:t>
      </w:r>
      <w:r w:rsidRPr="00F50E90">
        <w:t xml:space="preserve"> </w:t>
      </w:r>
      <w:r w:rsidR="00185326" w:rsidRPr="00F50E90">
        <w:t xml:space="preserve">the </w:t>
      </w:r>
      <w:r w:rsidRPr="00F50E90">
        <w:t xml:space="preserve">lead reviewers </w:t>
      </w:r>
      <w:r w:rsidR="00185326" w:rsidRPr="00F50E90">
        <w:t xml:space="preserve">of those teams </w:t>
      </w:r>
      <w:r w:rsidRPr="00F50E90">
        <w:t>to liaise with the Paris Agreement Implementation and Compliance Committee with respect to significant and persistent inconsistencies</w:t>
      </w:r>
      <w:r w:rsidR="00E633E2" w:rsidRPr="00F50E90">
        <w:t>;</w:t>
      </w:r>
      <w:r w:rsidRPr="00F50E90">
        <w:t xml:space="preserve"> </w:t>
      </w:r>
    </w:p>
    <w:p w14:paraId="776686C2" w14:textId="3A4FB58B" w:rsidR="00A66FA0" w:rsidRPr="00F50E90" w:rsidRDefault="005B1048" w:rsidP="00A66FA0">
      <w:pPr>
        <w:numPr>
          <w:ilvl w:val="5"/>
          <w:numId w:val="9"/>
        </w:numPr>
        <w:tabs>
          <w:tab w:val="left" w:pos="1701"/>
        </w:tabs>
        <w:spacing w:after="120"/>
        <w:ind w:left="1134" w:right="1134"/>
        <w:jc w:val="both"/>
      </w:pPr>
      <w:r w:rsidRPr="00F50E90">
        <w:rPr>
          <w:i/>
          <w:iCs/>
        </w:rPr>
        <w:t>Also d</w:t>
      </w:r>
      <w:r w:rsidR="00A66FA0" w:rsidRPr="00F50E90">
        <w:rPr>
          <w:i/>
          <w:iCs/>
        </w:rPr>
        <w:t>ecides</w:t>
      </w:r>
      <w:r w:rsidR="00A66FA0" w:rsidRPr="00F50E90">
        <w:t xml:space="preserve"> that</w:t>
      </w:r>
      <w:r w:rsidR="00A66FA0" w:rsidRPr="00F50E90">
        <w:rPr>
          <w:rFonts w:ascii="Calibri" w:eastAsia="Verdana" w:hAnsi="Calibri" w:cs="Calibri"/>
          <w:sz w:val="22"/>
          <w:szCs w:val="22"/>
        </w:rPr>
        <w:t xml:space="preserve"> </w:t>
      </w:r>
      <w:r w:rsidR="00A66FA0" w:rsidRPr="00F50E90">
        <w:t xml:space="preserve">where </w:t>
      </w:r>
      <w:commentRangeStart w:id="83"/>
      <w:r w:rsidR="00A66FA0" w:rsidRPr="00F50E90">
        <w:t xml:space="preserve">a significant or persistent inconsistency </w:t>
      </w:r>
      <w:commentRangeEnd w:id="83"/>
      <w:r w:rsidR="00C321EE">
        <w:rPr>
          <w:rStyle w:val="CommentReference"/>
        </w:rPr>
        <w:commentReference w:id="83"/>
      </w:r>
      <w:r w:rsidR="00A66FA0" w:rsidRPr="00F50E90">
        <w:t>is identified:</w:t>
      </w:r>
    </w:p>
    <w:p w14:paraId="334CB00C" w14:textId="23310774" w:rsidR="00A66FA0" w:rsidRPr="00F50E90" w:rsidRDefault="00A66FA0" w:rsidP="00A66FA0">
      <w:pPr>
        <w:numPr>
          <w:ilvl w:val="6"/>
          <w:numId w:val="9"/>
        </w:numPr>
        <w:spacing w:after="120"/>
        <w:ind w:right="1134"/>
      </w:pPr>
      <w:r w:rsidRPr="00F50E90">
        <w:t xml:space="preserve">The inconsistency shall be highlighted in </w:t>
      </w:r>
      <w:r w:rsidR="00222D88" w:rsidRPr="00F50E90">
        <w:t>the first</w:t>
      </w:r>
      <w:r w:rsidRPr="00F50E90">
        <w:t xml:space="preserve"> section of the relevant Article 6 technical expert review report for consideration by the Article 13 review team;</w:t>
      </w:r>
    </w:p>
    <w:p w14:paraId="200A81AC" w14:textId="26E38441" w:rsidR="00A66FA0" w:rsidRPr="00F50E90" w:rsidRDefault="009B1F03" w:rsidP="00A66FA0">
      <w:pPr>
        <w:numPr>
          <w:ilvl w:val="6"/>
          <w:numId w:val="9"/>
        </w:numPr>
        <w:spacing w:after="120"/>
        <w:ind w:right="1134"/>
      </w:pPr>
      <w:commentRangeStart w:id="84"/>
      <w:r w:rsidRPr="00F50E90">
        <w:t>The</w:t>
      </w:r>
      <w:commentRangeEnd w:id="84"/>
      <w:r w:rsidR="009522C6">
        <w:rPr>
          <w:rStyle w:val="CommentReference"/>
        </w:rPr>
        <w:commentReference w:id="84"/>
      </w:r>
      <w:r w:rsidRPr="00F50E90">
        <w:t xml:space="preserve"> CMA</w:t>
      </w:r>
      <w:r w:rsidR="00A66FA0" w:rsidRPr="00F50E90">
        <w:t xml:space="preserve"> will be explicitly notified </w:t>
      </w:r>
      <w:r w:rsidRPr="00F50E90">
        <w:t>of the inconsistency</w:t>
      </w:r>
      <w:r w:rsidR="00A66FA0" w:rsidRPr="00F50E90">
        <w:t xml:space="preserve"> </w:t>
      </w:r>
      <w:r w:rsidR="00D768CF" w:rsidRPr="00F50E90">
        <w:t>via</w:t>
      </w:r>
      <w:r w:rsidR="00A66FA0" w:rsidRPr="00F50E90">
        <w:t xml:space="preserve"> the annual report</w:t>
      </w:r>
      <w:r w:rsidRPr="00F50E90">
        <w:t>,</w:t>
      </w:r>
      <w:r w:rsidR="00A66FA0" w:rsidRPr="00F50E90">
        <w:t xml:space="preserve"> as per decision 2/CMA.3</w:t>
      </w:r>
      <w:r w:rsidRPr="00F50E90">
        <w:t>, paragraph 13</w:t>
      </w:r>
      <w:r w:rsidR="00A66FA0" w:rsidRPr="00F50E90">
        <w:t xml:space="preserve">; </w:t>
      </w:r>
    </w:p>
    <w:p w14:paraId="4E1D57A2" w14:textId="77777777" w:rsidR="00A66FA0" w:rsidRPr="00F50E90" w:rsidRDefault="00A66FA0" w:rsidP="00A66FA0">
      <w:pPr>
        <w:numPr>
          <w:ilvl w:val="6"/>
          <w:numId w:val="9"/>
        </w:numPr>
        <w:spacing w:after="120"/>
        <w:ind w:right="1134"/>
        <w:jc w:val="both"/>
      </w:pPr>
      <w:r w:rsidRPr="00F50E90">
        <w:t>The secretariat shall give public notice to the Parties and authorized entities participating in the cooperative approach;</w:t>
      </w:r>
    </w:p>
    <w:p w14:paraId="56B7CBE0" w14:textId="600296E3" w:rsidR="00A66FA0" w:rsidRPr="00F50E90" w:rsidRDefault="00131FCB" w:rsidP="00A66FA0">
      <w:pPr>
        <w:numPr>
          <w:ilvl w:val="5"/>
          <w:numId w:val="9"/>
        </w:numPr>
        <w:tabs>
          <w:tab w:val="left" w:pos="1701"/>
        </w:tabs>
        <w:spacing w:after="120"/>
        <w:ind w:left="1134" w:right="1134"/>
        <w:jc w:val="both"/>
        <w:rPr>
          <w:i/>
          <w:iCs/>
        </w:rPr>
      </w:pPr>
      <w:commentRangeStart w:id="85"/>
      <w:commentRangeStart w:id="86"/>
      <w:r w:rsidRPr="00F50E90">
        <w:rPr>
          <w:i/>
          <w:iCs/>
        </w:rPr>
        <w:t>Further</w:t>
      </w:r>
      <w:commentRangeEnd w:id="86"/>
      <w:r w:rsidR="00147BA2">
        <w:rPr>
          <w:rStyle w:val="CommentReference"/>
        </w:rPr>
        <w:commentReference w:id="86"/>
      </w:r>
      <w:r w:rsidR="00A66FA0" w:rsidRPr="00F50E90">
        <w:rPr>
          <w:i/>
          <w:iCs/>
        </w:rPr>
        <w:t xml:space="preserve"> decides</w:t>
      </w:r>
      <w:r w:rsidR="00A66FA0" w:rsidRPr="00F50E90">
        <w:t xml:space="preserve"> that significant and persistent inconsistencies shall be notat</w:t>
      </w:r>
      <w:r w:rsidR="00755D58" w:rsidRPr="00F50E90">
        <w:t>ed</w:t>
      </w:r>
      <w:r w:rsidR="00A66FA0" w:rsidRPr="00F50E90">
        <w:t xml:space="preserve"> </w:t>
      </w:r>
      <w:r w:rsidR="00755D58" w:rsidRPr="00F50E90">
        <w:t>as such and</w:t>
      </w:r>
      <w:r w:rsidR="00A66FA0" w:rsidRPr="00F50E90">
        <w:t xml:space="preserve"> shall be publicly displayed on the </w:t>
      </w:r>
      <w:r w:rsidR="004642E0" w:rsidRPr="00F50E90">
        <w:t>centralized accounting and reporting platform</w:t>
      </w:r>
      <w:r w:rsidR="00A66FA0" w:rsidRPr="00F50E90">
        <w:t>;</w:t>
      </w:r>
    </w:p>
    <w:p w14:paraId="64152B09" w14:textId="0F338FB0" w:rsidR="00A66FA0" w:rsidRPr="00F50E90" w:rsidRDefault="00131FCB" w:rsidP="00A66FA0">
      <w:pPr>
        <w:numPr>
          <w:ilvl w:val="5"/>
          <w:numId w:val="9"/>
        </w:numPr>
        <w:tabs>
          <w:tab w:val="left" w:pos="1701"/>
        </w:tabs>
        <w:spacing w:after="120"/>
        <w:ind w:left="1134" w:right="1134"/>
        <w:jc w:val="both"/>
      </w:pPr>
      <w:commentRangeStart w:id="87"/>
      <w:r w:rsidRPr="00F50E90">
        <w:rPr>
          <w:i/>
          <w:iCs/>
        </w:rPr>
        <w:t>D</w:t>
      </w:r>
      <w:r w:rsidR="00A66FA0" w:rsidRPr="00F50E90">
        <w:rPr>
          <w:i/>
          <w:iCs/>
        </w:rPr>
        <w:t>ecides</w:t>
      </w:r>
      <w:commentRangeEnd w:id="87"/>
      <w:r w:rsidR="00F41EF3">
        <w:rPr>
          <w:rStyle w:val="CommentReference"/>
        </w:rPr>
        <w:commentReference w:id="87"/>
      </w:r>
      <w:r w:rsidR="00A66FA0" w:rsidRPr="00F50E90">
        <w:t xml:space="preserve"> that the duration </w:t>
      </w:r>
      <w:r w:rsidR="001415D5" w:rsidRPr="00F50E90">
        <w:t xml:space="preserve">of </w:t>
      </w:r>
      <w:r w:rsidR="00222C81" w:rsidRPr="00F50E90">
        <w:t>and</w:t>
      </w:r>
      <w:r w:rsidR="00CD1B91" w:rsidRPr="00F50E90">
        <w:t xml:space="preserve"> any </w:t>
      </w:r>
      <w:commentRangeStart w:id="88"/>
      <w:r w:rsidR="00CD1B91" w:rsidRPr="00F50E90">
        <w:t>non-responsiveness</w:t>
      </w:r>
      <w:r w:rsidR="002A5898" w:rsidRPr="00F50E90">
        <w:t xml:space="preserve"> </w:t>
      </w:r>
      <w:commentRangeEnd w:id="88"/>
      <w:r w:rsidR="00560BED">
        <w:rPr>
          <w:rStyle w:val="CommentReference"/>
        </w:rPr>
        <w:commentReference w:id="88"/>
      </w:r>
      <w:r w:rsidR="00A66FA0" w:rsidRPr="00F50E90">
        <w:t xml:space="preserve">in relation to </w:t>
      </w:r>
      <w:r w:rsidR="00CD1B91" w:rsidRPr="00F50E90">
        <w:t xml:space="preserve">significant and </w:t>
      </w:r>
      <w:r w:rsidR="001D257C" w:rsidRPr="00F50E90">
        <w:t xml:space="preserve">persistent </w:t>
      </w:r>
      <w:r w:rsidR="00A66FA0" w:rsidRPr="00F50E90">
        <w:t xml:space="preserve">inconsistencies shall be publicly displayed on the </w:t>
      </w:r>
      <w:r w:rsidR="004642E0" w:rsidRPr="00F50E90">
        <w:t>centralized accounting and reporting platform</w:t>
      </w:r>
      <w:r w:rsidR="00A66FA0" w:rsidRPr="00F50E90">
        <w:t xml:space="preserve">; </w:t>
      </w:r>
      <w:commentRangeEnd w:id="85"/>
      <w:r w:rsidR="00A22287">
        <w:rPr>
          <w:rStyle w:val="CommentReference"/>
        </w:rPr>
        <w:commentReference w:id="85"/>
      </w:r>
    </w:p>
    <w:p w14:paraId="1B20F03B" w14:textId="69AA3970" w:rsidR="00A66FA0" w:rsidRPr="00F50E90" w:rsidRDefault="00131FCB" w:rsidP="00A66FA0">
      <w:pPr>
        <w:numPr>
          <w:ilvl w:val="5"/>
          <w:numId w:val="9"/>
        </w:numPr>
        <w:tabs>
          <w:tab w:val="left" w:pos="1701"/>
        </w:tabs>
        <w:spacing w:after="120"/>
        <w:ind w:left="1134" w:right="1134"/>
        <w:jc w:val="both"/>
      </w:pPr>
      <w:commentRangeStart w:id="89"/>
      <w:r w:rsidRPr="00F50E90">
        <w:rPr>
          <w:i/>
          <w:iCs/>
        </w:rPr>
        <w:t>Also d</w:t>
      </w:r>
      <w:r w:rsidR="00A66FA0" w:rsidRPr="00F50E90">
        <w:rPr>
          <w:i/>
          <w:iCs/>
        </w:rPr>
        <w:t>ecides</w:t>
      </w:r>
      <w:r w:rsidR="00A66FA0" w:rsidRPr="00F50E90">
        <w:t xml:space="preserve"> that all inconsistencies shall be notat</w:t>
      </w:r>
      <w:r w:rsidR="00755D58" w:rsidRPr="00F50E90">
        <w:t>ed</w:t>
      </w:r>
      <w:r w:rsidR="00A66FA0" w:rsidRPr="00F50E90">
        <w:t xml:space="preserve"> </w:t>
      </w:r>
      <w:r w:rsidR="00755D58" w:rsidRPr="00F50E90">
        <w:t>as either</w:t>
      </w:r>
      <w:r w:rsidR="00A66FA0" w:rsidRPr="00F50E90">
        <w:t xml:space="preserve"> single-Party </w:t>
      </w:r>
      <w:r w:rsidR="00755D58" w:rsidRPr="00F50E90">
        <w:t>or</w:t>
      </w:r>
      <w:r w:rsidR="00A66FA0" w:rsidRPr="00F50E90">
        <w:t xml:space="preserve"> cross-Party </w:t>
      </w:r>
      <w:commentRangeStart w:id="90"/>
      <w:r w:rsidR="00A66FA0" w:rsidRPr="00F50E90">
        <w:t>inconsistencies</w:t>
      </w:r>
      <w:commentRangeEnd w:id="90"/>
      <w:r w:rsidR="00785077">
        <w:rPr>
          <w:rStyle w:val="CommentReference"/>
        </w:rPr>
        <w:commentReference w:id="90"/>
      </w:r>
      <w:r w:rsidR="00A66FA0" w:rsidRPr="00F50E90">
        <w:t>;</w:t>
      </w:r>
    </w:p>
    <w:p w14:paraId="59ACD9DA" w14:textId="77777777" w:rsidR="00A66FA0" w:rsidRPr="00F50E90" w:rsidRDefault="00A66FA0" w:rsidP="00A66FA0">
      <w:pPr>
        <w:numPr>
          <w:ilvl w:val="5"/>
          <w:numId w:val="9"/>
        </w:numPr>
        <w:tabs>
          <w:tab w:val="left" w:pos="1701"/>
        </w:tabs>
        <w:spacing w:after="120"/>
        <w:ind w:left="1134" w:right="1134"/>
        <w:jc w:val="both"/>
      </w:pPr>
      <w:r w:rsidRPr="00F50E90">
        <w:rPr>
          <w:i/>
          <w:iCs/>
        </w:rPr>
        <w:t>Clarifies</w:t>
      </w:r>
      <w:r w:rsidRPr="00F50E90">
        <w:t xml:space="preserve"> that a Party shall respond to recommendations by addressing the inconsistency and reporting back on how the inconsistency has been addressed, taking into account the time frames established for the review process; </w:t>
      </w:r>
    </w:p>
    <w:p w14:paraId="572E78E7" w14:textId="588D3C18" w:rsidR="00A66FA0" w:rsidRPr="00F50E90" w:rsidRDefault="00131FCB" w:rsidP="00A66FA0">
      <w:pPr>
        <w:numPr>
          <w:ilvl w:val="5"/>
          <w:numId w:val="9"/>
        </w:numPr>
        <w:tabs>
          <w:tab w:val="left" w:pos="1701"/>
        </w:tabs>
        <w:spacing w:after="120"/>
        <w:ind w:left="1134" w:right="1134"/>
        <w:jc w:val="both"/>
      </w:pPr>
      <w:r w:rsidRPr="00F50E90">
        <w:rPr>
          <w:i/>
          <w:iCs/>
        </w:rPr>
        <w:t>Also</w:t>
      </w:r>
      <w:r w:rsidR="00A66FA0" w:rsidRPr="00F50E90">
        <w:rPr>
          <w:i/>
          <w:iCs/>
        </w:rPr>
        <w:t xml:space="preserve"> clarifies</w:t>
      </w:r>
      <w:r w:rsidR="00A66FA0" w:rsidRPr="00F50E90">
        <w:t xml:space="preserve"> that the inconsistencies identified by the Article 6 </w:t>
      </w:r>
      <w:r w:rsidR="00755D58" w:rsidRPr="00F50E90">
        <w:t>technical expert review team</w:t>
      </w:r>
      <w:r w:rsidR="00A66FA0" w:rsidRPr="00F50E90">
        <w:t xml:space="preserve"> can be corrected and the recommendations of the </w:t>
      </w:r>
      <w:r w:rsidR="006D1852" w:rsidRPr="00F50E90">
        <w:t>team</w:t>
      </w:r>
      <w:r w:rsidR="00A66FA0" w:rsidRPr="00F50E90">
        <w:t xml:space="preserve"> addressed in the next respective report</w:t>
      </w:r>
      <w:r w:rsidR="00E633E2" w:rsidRPr="00F50E90">
        <w:t>;</w:t>
      </w:r>
      <w:commentRangeEnd w:id="89"/>
      <w:r w:rsidR="00B2687C">
        <w:rPr>
          <w:rStyle w:val="CommentReference"/>
        </w:rPr>
        <w:commentReference w:id="89"/>
      </w:r>
    </w:p>
    <w:p w14:paraId="2CE127A9" w14:textId="14DD1A14" w:rsidR="00A66FA0" w:rsidRPr="00F50E90" w:rsidRDefault="00A66FA0" w:rsidP="00A66FA0">
      <w:pPr>
        <w:numPr>
          <w:ilvl w:val="5"/>
          <w:numId w:val="9"/>
        </w:numPr>
        <w:tabs>
          <w:tab w:val="left" w:pos="1701"/>
        </w:tabs>
        <w:spacing w:after="120"/>
        <w:ind w:left="1134" w:right="1134"/>
        <w:jc w:val="both"/>
      </w:pPr>
      <w:commentRangeStart w:id="91"/>
      <w:r w:rsidRPr="00F50E90">
        <w:rPr>
          <w:i/>
        </w:rPr>
        <w:t>Decides</w:t>
      </w:r>
      <w:commentRangeEnd w:id="91"/>
      <w:r w:rsidR="006011E8">
        <w:rPr>
          <w:rStyle w:val="CommentReference"/>
        </w:rPr>
        <w:commentReference w:id="91"/>
      </w:r>
      <w:r w:rsidRPr="00F50E90">
        <w:t xml:space="preserve"> that the following information on the status of each of the reviews referred to in decision 6/CMA.4, annex II, paragraph 11</w:t>
      </w:r>
      <w:r w:rsidR="006E3FD6" w:rsidRPr="00F50E90">
        <w:t>,</w:t>
      </w:r>
      <w:r w:rsidRPr="00F50E90">
        <w:t xml:space="preserve"> shall be made publicly available and flagged by the secretariat in the </w:t>
      </w:r>
      <w:r w:rsidR="004642E0" w:rsidRPr="00F50E90">
        <w:t>centralized accounting and reporting platform</w:t>
      </w:r>
      <w:r w:rsidRPr="00F50E90">
        <w:t xml:space="preserve"> for each relevant cooperative approach and/or each relevant </w:t>
      </w:r>
      <w:r w:rsidR="000D448E" w:rsidRPr="00F50E90">
        <w:t xml:space="preserve">internationally transferred mitigation </w:t>
      </w:r>
      <w:commentRangeStart w:id="92"/>
      <w:r w:rsidR="000D448E" w:rsidRPr="00F50E90">
        <w:t>outcome</w:t>
      </w:r>
      <w:commentRangeEnd w:id="92"/>
      <w:r w:rsidR="00983816">
        <w:rPr>
          <w:rStyle w:val="CommentReference"/>
        </w:rPr>
        <w:commentReference w:id="92"/>
      </w:r>
      <w:r w:rsidRPr="00F50E90">
        <w:t>:</w:t>
      </w:r>
    </w:p>
    <w:p w14:paraId="54BB4DE4" w14:textId="77777777" w:rsidR="00A66FA0" w:rsidRPr="00F50E90" w:rsidRDefault="00A66FA0" w:rsidP="00A66FA0">
      <w:pPr>
        <w:pStyle w:val="RegSingleTxtG2"/>
        <w:numPr>
          <w:ilvl w:val="6"/>
          <w:numId w:val="61"/>
        </w:numPr>
        <w:tabs>
          <w:tab w:val="clear" w:pos="1418"/>
          <w:tab w:val="num" w:pos="1702"/>
        </w:tabs>
        <w:ind w:left="1134"/>
      </w:pPr>
      <w:r w:rsidRPr="00F50E90">
        <w:t>“Review pending”, when the report has not yet been published;</w:t>
      </w:r>
    </w:p>
    <w:p w14:paraId="30A81951" w14:textId="3E759C31" w:rsidR="00A66FA0" w:rsidRPr="00F50E90" w:rsidRDefault="00A66FA0" w:rsidP="00A66FA0">
      <w:pPr>
        <w:pStyle w:val="RegSingleTxtG2"/>
        <w:numPr>
          <w:ilvl w:val="6"/>
          <w:numId w:val="61"/>
        </w:numPr>
        <w:tabs>
          <w:tab w:val="clear" w:pos="1418"/>
          <w:tab w:val="num" w:pos="1702"/>
        </w:tabs>
        <w:ind w:left="1134"/>
      </w:pPr>
      <w:r w:rsidRPr="00F50E90">
        <w:t xml:space="preserve">“Review finalized </w:t>
      </w:r>
      <w:r w:rsidR="00786BF7" w:rsidRPr="00F50E90">
        <w:t>and</w:t>
      </w:r>
      <w:r w:rsidRPr="00F50E90">
        <w:t xml:space="preserve"> </w:t>
      </w:r>
      <w:r w:rsidR="00786BF7" w:rsidRPr="00F50E90">
        <w:t xml:space="preserve">no </w:t>
      </w:r>
      <w:r w:rsidRPr="00F50E90">
        <w:t>inconsistencies</w:t>
      </w:r>
      <w:r w:rsidR="00786BF7" w:rsidRPr="00F50E90">
        <w:t xml:space="preserve"> identified</w:t>
      </w:r>
      <w:r w:rsidRPr="00F50E90">
        <w:t>”, when the report has been published and no inconsistencies have been identified;</w:t>
      </w:r>
    </w:p>
    <w:p w14:paraId="3BE00B12" w14:textId="071A0424" w:rsidR="00A66FA0" w:rsidRPr="00F50E90" w:rsidRDefault="00A66FA0" w:rsidP="00A66FA0">
      <w:pPr>
        <w:pStyle w:val="RegSingleTxtG2"/>
        <w:numPr>
          <w:ilvl w:val="6"/>
          <w:numId w:val="61"/>
        </w:numPr>
        <w:tabs>
          <w:tab w:val="clear" w:pos="1418"/>
          <w:tab w:val="num" w:pos="1702"/>
        </w:tabs>
        <w:ind w:left="1134"/>
      </w:pPr>
      <w:r w:rsidRPr="00F50E90">
        <w:t xml:space="preserve">“Review finalized </w:t>
      </w:r>
      <w:r w:rsidR="00786BF7" w:rsidRPr="00F50E90">
        <w:t>and</w:t>
      </w:r>
      <w:r w:rsidRPr="00F50E90">
        <w:t xml:space="preserve"> inconsistencies</w:t>
      </w:r>
      <w:r w:rsidR="00786BF7" w:rsidRPr="00F50E90">
        <w:t xml:space="preserve"> identified</w:t>
      </w:r>
      <w:r w:rsidRPr="00F50E90">
        <w:t xml:space="preserve">”, when the report has been published and at least one inconsistency has been identified but none of the identified inconsistencies </w:t>
      </w:r>
      <w:r w:rsidR="00403721" w:rsidRPr="00F50E90">
        <w:t>is</w:t>
      </w:r>
      <w:r w:rsidRPr="00F50E90">
        <w:t xml:space="preserve"> significant or persistent;</w:t>
      </w:r>
    </w:p>
    <w:p w14:paraId="1D1598CB" w14:textId="0BA6F1CF" w:rsidR="00A66FA0" w:rsidRPr="00F50E90" w:rsidRDefault="00A66FA0" w:rsidP="00A66FA0">
      <w:pPr>
        <w:pStyle w:val="RegSingleTxtG2"/>
        <w:numPr>
          <w:ilvl w:val="6"/>
          <w:numId w:val="61"/>
        </w:numPr>
        <w:tabs>
          <w:tab w:val="clear" w:pos="1418"/>
          <w:tab w:val="num" w:pos="1702"/>
        </w:tabs>
        <w:ind w:left="1134"/>
      </w:pPr>
      <w:r w:rsidRPr="00F50E90">
        <w:t xml:space="preserve">“Review finalized and significant inconsistencies identified”, when the report has been published and at least one significant inconsistency has been identified but none of the significant inconsistencies </w:t>
      </w:r>
      <w:r w:rsidR="002B5C4E" w:rsidRPr="00F50E90">
        <w:t>is</w:t>
      </w:r>
      <w:r w:rsidRPr="00F50E90">
        <w:t xml:space="preserve"> also identified as persistent;</w:t>
      </w:r>
    </w:p>
    <w:p w14:paraId="609362C2" w14:textId="35725B54" w:rsidR="00A66FA0" w:rsidRPr="00F50E90" w:rsidRDefault="00A66FA0" w:rsidP="00A66FA0">
      <w:pPr>
        <w:pStyle w:val="RegSingleTxtG2"/>
        <w:numPr>
          <w:ilvl w:val="6"/>
          <w:numId w:val="61"/>
        </w:numPr>
        <w:tabs>
          <w:tab w:val="clear" w:pos="1418"/>
          <w:tab w:val="num" w:pos="1702"/>
        </w:tabs>
        <w:ind w:left="1134"/>
      </w:pPr>
      <w:r w:rsidRPr="00F50E90">
        <w:t xml:space="preserve">“Review finalized and persistent inconsistencies identified”, when the report has been published and at least one persistent inconsistency has been identified but none of the persistent inconsistencies </w:t>
      </w:r>
      <w:r w:rsidR="002B5C4E" w:rsidRPr="00F50E90">
        <w:t>is</w:t>
      </w:r>
      <w:r w:rsidRPr="00F50E90">
        <w:t xml:space="preserve"> also identified as significant;</w:t>
      </w:r>
    </w:p>
    <w:p w14:paraId="1140A377" w14:textId="77777777" w:rsidR="00A66FA0" w:rsidRPr="00F50E90" w:rsidRDefault="00A66FA0" w:rsidP="00A66FA0">
      <w:pPr>
        <w:pStyle w:val="RegSingleTxtG2"/>
        <w:numPr>
          <w:ilvl w:val="6"/>
          <w:numId w:val="61"/>
        </w:numPr>
        <w:tabs>
          <w:tab w:val="clear" w:pos="1418"/>
          <w:tab w:val="num" w:pos="1702"/>
        </w:tabs>
        <w:ind w:left="1134"/>
      </w:pPr>
      <w:r w:rsidRPr="00F50E90">
        <w:t>“Review finalized and significant inconsistencies and persistent inconsistencies identified”, when the report has been published and at least one persistent inconsistency and at least one significant inconsistency has been identified but the persistent inconsistencies pertain to different matters than the significant inconsistencies;</w:t>
      </w:r>
    </w:p>
    <w:p w14:paraId="77CBD0C9" w14:textId="77777777" w:rsidR="00A66FA0" w:rsidRPr="00F50E90" w:rsidRDefault="00A66FA0" w:rsidP="00A66FA0">
      <w:pPr>
        <w:pStyle w:val="RegSingleTxtG2"/>
        <w:numPr>
          <w:ilvl w:val="6"/>
          <w:numId w:val="61"/>
        </w:numPr>
        <w:tabs>
          <w:tab w:val="clear" w:pos="1418"/>
          <w:tab w:val="num" w:pos="1702"/>
        </w:tabs>
        <w:ind w:left="1134"/>
      </w:pPr>
      <w:r w:rsidRPr="00F50E90">
        <w:t>“Review finalized and consistencies identified that are both significant and persistent”, when the report has been published and at least one inconsistency has been identified as both persistent and significant;</w:t>
      </w:r>
    </w:p>
    <w:p w14:paraId="6115B6F0" w14:textId="77777777" w:rsidR="00A66FA0" w:rsidRPr="00F50E90" w:rsidRDefault="00A66FA0" w:rsidP="003022C7">
      <w:pPr>
        <w:keepNext/>
        <w:keepLines/>
        <w:numPr>
          <w:ilvl w:val="0"/>
          <w:numId w:val="1"/>
        </w:numPr>
        <w:tabs>
          <w:tab w:val="left" w:pos="1701"/>
        </w:tabs>
        <w:spacing w:before="360" w:after="240" w:line="300" w:lineRule="exact"/>
        <w:ind w:right="1134"/>
        <w:rPr>
          <w:b/>
          <w:bCs/>
          <w:sz w:val="28"/>
          <w:szCs w:val="28"/>
        </w:rPr>
      </w:pPr>
      <w:r w:rsidRPr="00F50E90">
        <w:rPr>
          <w:b/>
          <w:bCs/>
          <w:sz w:val="28"/>
          <w:szCs w:val="28"/>
        </w:rPr>
        <w:t xml:space="preserve">Special circumstances of the least developed countries and small island developing States </w:t>
      </w:r>
    </w:p>
    <w:p w14:paraId="19180236" w14:textId="448BB993" w:rsidR="00A66FA0" w:rsidRPr="00F50E90" w:rsidRDefault="00A66FA0" w:rsidP="00A66FA0">
      <w:pPr>
        <w:numPr>
          <w:ilvl w:val="5"/>
          <w:numId w:val="9"/>
        </w:numPr>
        <w:tabs>
          <w:tab w:val="left" w:pos="1701"/>
        </w:tabs>
        <w:spacing w:after="120"/>
        <w:ind w:left="1134" w:right="1134"/>
        <w:jc w:val="both"/>
      </w:pPr>
      <w:r w:rsidRPr="00F50E90">
        <w:rPr>
          <w:rFonts w:eastAsia="Arial"/>
          <w:i/>
        </w:rPr>
        <w:t xml:space="preserve">Recalls </w:t>
      </w:r>
      <w:r w:rsidRPr="00F50E90">
        <w:rPr>
          <w:rFonts w:eastAsia="Arial"/>
          <w:iCs/>
        </w:rPr>
        <w:t>decision 2/CMA.3, annex, paragraph 5, which states that</w:t>
      </w:r>
      <w:r w:rsidRPr="00F50E90">
        <w:rPr>
          <w:rFonts w:eastAsia="Arial"/>
        </w:rPr>
        <w:t xml:space="preserve"> the special circumstances of </w:t>
      </w:r>
      <w:r w:rsidR="00786BF7" w:rsidRPr="00F50E90">
        <w:rPr>
          <w:rFonts w:eastAsia="Arial"/>
        </w:rPr>
        <w:t xml:space="preserve">the </w:t>
      </w:r>
      <w:r w:rsidRPr="00F50E90">
        <w:rPr>
          <w:rFonts w:eastAsia="Arial"/>
        </w:rPr>
        <w:t>least developed countries and small island developing States shall be recognized where this guidance relates to NDCs, and other aspects of their special circumstances may be recognized in further decisions of the CMA;</w:t>
      </w:r>
    </w:p>
    <w:p w14:paraId="4919901B" w14:textId="585B1926" w:rsidR="00A66FA0" w:rsidRPr="00F50E90" w:rsidRDefault="00A66FA0" w:rsidP="00A66FA0">
      <w:pPr>
        <w:numPr>
          <w:ilvl w:val="5"/>
          <w:numId w:val="9"/>
        </w:numPr>
        <w:tabs>
          <w:tab w:val="left" w:pos="1701"/>
        </w:tabs>
        <w:spacing w:after="120"/>
        <w:ind w:left="1134" w:right="1134"/>
        <w:jc w:val="both"/>
      </w:pPr>
      <w:r w:rsidRPr="00F50E90">
        <w:rPr>
          <w:i/>
          <w:iCs/>
        </w:rPr>
        <w:t>Reiterates</w:t>
      </w:r>
      <w:r w:rsidRPr="00F50E90">
        <w:t xml:space="preserve"> decision 2/CMA.3, paragraph 12(c), which requests the secretariat to design and, following consultation with Parties, implement a capacity-building programme to assist the least developed countries and small island developing States in meeting the participation requirements set out in decision 2/CMA. 3, </w:t>
      </w:r>
      <w:r w:rsidR="003617A6" w:rsidRPr="00F50E90">
        <w:t xml:space="preserve">annex, </w:t>
      </w:r>
      <w:r w:rsidRPr="00F50E90">
        <w:t>chapter II;</w:t>
      </w:r>
    </w:p>
    <w:p w14:paraId="74BA4860" w14:textId="697FB6EA" w:rsidR="00A66FA0" w:rsidRPr="00F50E90" w:rsidRDefault="00A66FA0" w:rsidP="00A66FA0">
      <w:pPr>
        <w:numPr>
          <w:ilvl w:val="5"/>
          <w:numId w:val="9"/>
        </w:numPr>
        <w:tabs>
          <w:tab w:val="left" w:pos="1701"/>
        </w:tabs>
        <w:spacing w:after="120"/>
        <w:ind w:left="1134" w:right="1134"/>
        <w:jc w:val="both"/>
      </w:pPr>
      <w:r w:rsidRPr="00F50E90">
        <w:rPr>
          <w:i/>
          <w:iCs/>
        </w:rPr>
        <w:t>Resolves</w:t>
      </w:r>
      <w:r w:rsidRPr="00F50E90">
        <w:t xml:space="preserve"> to continue consideration</w:t>
      </w:r>
      <w:r w:rsidR="003617A6" w:rsidRPr="00F50E90">
        <w:t>,</w:t>
      </w:r>
      <w:r w:rsidRPr="00F50E90">
        <w:t xml:space="preserve"> at its tenth session</w:t>
      </w:r>
      <w:r w:rsidR="003617A6" w:rsidRPr="00F50E90">
        <w:t>,</w:t>
      </w:r>
      <w:r w:rsidRPr="00F50E90">
        <w:t xml:space="preserve"> the special circumstances of the least developed countries and small island developing States in the context of Article 6, paragraph 2, without prejudice to decisions already adopted on the matter;</w:t>
      </w:r>
    </w:p>
    <w:p w14:paraId="297792A6" w14:textId="4B05474E" w:rsidR="00A66FA0" w:rsidRPr="00F50E90" w:rsidRDefault="00A66FA0" w:rsidP="00A66FA0">
      <w:pPr>
        <w:numPr>
          <w:ilvl w:val="5"/>
          <w:numId w:val="9"/>
        </w:numPr>
        <w:tabs>
          <w:tab w:val="left" w:pos="1701"/>
        </w:tabs>
        <w:spacing w:after="120"/>
        <w:ind w:left="1134" w:right="1134"/>
        <w:jc w:val="both"/>
      </w:pPr>
      <w:r w:rsidRPr="00F50E90">
        <w:t xml:space="preserve">Notwithstanding paragraph </w:t>
      </w:r>
      <w:r w:rsidR="006B2C0E" w:rsidRPr="00F50E90">
        <w:t>60</w:t>
      </w:r>
      <w:r w:rsidRPr="00F50E90">
        <w:t xml:space="preserve"> above, </w:t>
      </w:r>
      <w:r w:rsidR="006E0D48" w:rsidRPr="00F50E90">
        <w:t>th</w:t>
      </w:r>
      <w:r w:rsidR="00C65F5B" w:rsidRPr="00F50E90">
        <w:t>e</w:t>
      </w:r>
      <w:r w:rsidR="006E0D48" w:rsidRPr="00F50E90">
        <w:t xml:space="preserve"> </w:t>
      </w:r>
      <w:r w:rsidRPr="00F50E90">
        <w:t>CMA may consider the special circumstances of the least developed countries and small island developing States in the context of Article 6, paragraph 2</w:t>
      </w:r>
      <w:r w:rsidR="006E3FD6" w:rsidRPr="00F50E90">
        <w:t>,</w:t>
      </w:r>
      <w:r w:rsidRPr="00F50E90">
        <w:t xml:space="preserve"> prior to its tenth session, as deemed appropriate;</w:t>
      </w:r>
    </w:p>
    <w:p w14:paraId="6B41A2E0" w14:textId="77777777" w:rsidR="00A66FA0" w:rsidRPr="00F50E90" w:rsidRDefault="00A66FA0" w:rsidP="003022C7">
      <w:pPr>
        <w:keepNext/>
        <w:keepLines/>
        <w:numPr>
          <w:ilvl w:val="0"/>
          <w:numId w:val="1"/>
        </w:numPr>
        <w:tabs>
          <w:tab w:val="left" w:pos="1701"/>
        </w:tabs>
        <w:spacing w:before="360" w:after="240" w:line="300" w:lineRule="exact"/>
        <w:ind w:right="1134"/>
        <w:rPr>
          <w:b/>
          <w:bCs/>
          <w:sz w:val="28"/>
          <w:szCs w:val="28"/>
        </w:rPr>
      </w:pPr>
      <w:r w:rsidRPr="00F50E90">
        <w:rPr>
          <w:b/>
          <w:bCs/>
          <w:sz w:val="28"/>
          <w:szCs w:val="28"/>
        </w:rPr>
        <w:t>Further guidance relating to tracking</w:t>
      </w:r>
    </w:p>
    <w:p w14:paraId="50124A89" w14:textId="44DDDD0D" w:rsidR="00A66FA0" w:rsidRPr="00F50E90" w:rsidRDefault="00A66FA0" w:rsidP="00A66FA0">
      <w:pPr>
        <w:numPr>
          <w:ilvl w:val="5"/>
          <w:numId w:val="9"/>
        </w:numPr>
        <w:tabs>
          <w:tab w:val="left" w:pos="1701"/>
        </w:tabs>
        <w:spacing w:after="120"/>
        <w:ind w:left="1134" w:right="1134"/>
        <w:jc w:val="both"/>
        <w:rPr>
          <w:b/>
        </w:rPr>
      </w:pPr>
      <w:r w:rsidRPr="00F50E90">
        <w:rPr>
          <w:i/>
        </w:rPr>
        <w:t>Confirms</w:t>
      </w:r>
      <w:r w:rsidRPr="00F50E90">
        <w:t xml:space="preserve"> that authori</w:t>
      </w:r>
      <w:r w:rsidR="00AD4D06" w:rsidRPr="00F50E90">
        <w:t>z</w:t>
      </w:r>
      <w:r w:rsidRPr="00F50E90">
        <w:t>ation of specific internationally transferred mitigation outcomes in accordance with the copy of the authori</w:t>
      </w:r>
      <w:r w:rsidR="00AD4D06" w:rsidRPr="00F50E90">
        <w:t>z</w:t>
      </w:r>
      <w:r w:rsidRPr="00F50E90">
        <w:t>ation referred to in decision 2/CMA.3, annex, paragraph 18(g), is finalized, at the latest, upon recording of th</w:t>
      </w:r>
      <w:r w:rsidR="00231F71" w:rsidRPr="00F50E90">
        <w:t>o</w:t>
      </w:r>
      <w:r w:rsidRPr="00F50E90">
        <w:t xml:space="preserve">se internationally transferred </w:t>
      </w:r>
      <w:r w:rsidR="00231F71" w:rsidRPr="00F50E90">
        <w:t xml:space="preserve">mitigation outcomes </w:t>
      </w:r>
      <w:r w:rsidRPr="00F50E90">
        <w:t>in the first transferring Party registry or the Party-specific section of the international registry of the first transferring Party, and contains reference to the serial number of the underlying units;</w:t>
      </w:r>
    </w:p>
    <w:p w14:paraId="68C2379E" w14:textId="4F9ECD7B" w:rsidR="00A66FA0" w:rsidRDefault="00A66FA0" w:rsidP="00233ECC">
      <w:pPr>
        <w:pStyle w:val="RegH1G"/>
      </w:pPr>
      <w:r w:rsidRPr="00F50E90">
        <w:rPr>
          <w:bCs/>
        </w:rPr>
        <w:t>Interoperability</w:t>
      </w:r>
      <w:r w:rsidR="008E7A70" w:rsidRPr="00F50E90">
        <w:rPr>
          <w:bCs/>
        </w:rPr>
        <w:t xml:space="preserve"> of </w:t>
      </w:r>
      <w:commentRangeStart w:id="93"/>
      <w:r w:rsidR="008E7A70" w:rsidRPr="00F50E90">
        <w:rPr>
          <w:bCs/>
        </w:rPr>
        <w:t>registries</w:t>
      </w:r>
      <w:commentRangeEnd w:id="93"/>
      <w:r w:rsidR="00FF26AA">
        <w:rPr>
          <w:rStyle w:val="CommentReference"/>
          <w:b w:val="0"/>
        </w:rPr>
        <w:commentReference w:id="93"/>
      </w:r>
    </w:p>
    <w:p w14:paraId="7DDC9E08" w14:textId="17AA792F" w:rsidR="00A66FA0" w:rsidRPr="00F50E90" w:rsidRDefault="00A66FA0" w:rsidP="00A66FA0">
      <w:pPr>
        <w:numPr>
          <w:ilvl w:val="5"/>
          <w:numId w:val="9"/>
        </w:numPr>
        <w:tabs>
          <w:tab w:val="left" w:pos="1701"/>
        </w:tabs>
        <w:spacing w:after="120"/>
        <w:ind w:left="1134" w:right="1134"/>
        <w:jc w:val="both"/>
      </w:pPr>
      <w:r w:rsidRPr="00F50E90">
        <w:rPr>
          <w:i/>
          <w:iCs/>
        </w:rPr>
        <w:t>Recalls</w:t>
      </w:r>
      <w:r w:rsidRPr="00F50E90">
        <w:t xml:space="preserve"> decision 6/CMA.4, annex I, paragraph 23, which states that the </w:t>
      </w:r>
      <w:r w:rsidR="00CC40F7" w:rsidRPr="00F50E90">
        <w:t xml:space="preserve">registry for the mechanism established by Article 6, paragraph 4, of the Paris Agreement (Article 6.4 </w:t>
      </w:r>
      <w:r w:rsidRPr="00F50E90">
        <w:t>mechanism registry</w:t>
      </w:r>
      <w:r w:rsidR="00CC40F7" w:rsidRPr="00F50E90">
        <w:t>)</w:t>
      </w:r>
      <w:r w:rsidRPr="00F50E90">
        <w:t xml:space="preserve"> shall be connected to the international registry referred to in decision 2/CMA.3, annex, paragraph 30, and that the connection shall, at a minimum, enable the functions referred to in decision 6/CMA.4, annex I, paragraphs 9–10;</w:t>
      </w:r>
    </w:p>
    <w:p w14:paraId="13A79FDB" w14:textId="11909FAD" w:rsidR="00A66FA0" w:rsidRPr="00F50E90" w:rsidRDefault="00A66FA0" w:rsidP="00A66FA0">
      <w:pPr>
        <w:numPr>
          <w:ilvl w:val="5"/>
          <w:numId w:val="9"/>
        </w:numPr>
        <w:tabs>
          <w:tab w:val="left" w:pos="1701"/>
        </w:tabs>
        <w:spacing w:after="120"/>
        <w:ind w:left="1134" w:right="1134"/>
        <w:jc w:val="both"/>
      </w:pPr>
      <w:r w:rsidRPr="00F50E90">
        <w:rPr>
          <w:i/>
          <w:iCs/>
        </w:rPr>
        <w:t>Clarifies</w:t>
      </w:r>
      <w:r w:rsidRPr="00F50E90">
        <w:t xml:space="preserve"> that </w:t>
      </w:r>
      <w:r w:rsidR="00EB1105" w:rsidRPr="00F50E90">
        <w:t xml:space="preserve">connection of </w:t>
      </w:r>
      <w:r w:rsidRPr="00F50E90">
        <w:t xml:space="preserve">the Article 6.4 mechanism registry to the international registry shall enable the ability to </w:t>
      </w:r>
      <w:commentRangeStart w:id="94"/>
      <w:r w:rsidRPr="00F50E90">
        <w:t xml:space="preserve">pull and view </w:t>
      </w:r>
      <w:commentRangeEnd w:id="94"/>
      <w:r w:rsidR="006F1F04">
        <w:rPr>
          <w:rStyle w:val="CommentReference"/>
        </w:rPr>
        <w:commentReference w:id="94"/>
      </w:r>
      <w:r w:rsidRPr="00F50E90">
        <w:t xml:space="preserve">data and information on holdings and the action history of authorized </w:t>
      </w:r>
      <w:r w:rsidR="00807CDC" w:rsidRPr="00F50E90">
        <w:t>emission reduction under Article 6, paragraph 4, of the Paris Agreement (</w:t>
      </w:r>
      <w:r w:rsidRPr="00F50E90">
        <w:t>A6.4ERs</w:t>
      </w:r>
      <w:r w:rsidR="00807CDC" w:rsidRPr="00F50E90">
        <w:t>)</w:t>
      </w:r>
      <w:r w:rsidRPr="00F50E90">
        <w:t xml:space="preserve"> and enable the transfer of authorized A6.4ERs to the international registry, consistent with the interoperability arrangements applicable to all registries described in decision 6/CMA.4, annex I, chapter I.B, and </w:t>
      </w:r>
      <w:r w:rsidR="00CC40F7" w:rsidRPr="00F50E90">
        <w:t>future</w:t>
      </w:r>
      <w:r w:rsidRPr="00F50E90">
        <w:t xml:space="preserve"> relevant decisions of the CMA;</w:t>
      </w:r>
    </w:p>
    <w:p w14:paraId="20AC4D48" w14:textId="280412FA" w:rsidR="00A66FA0" w:rsidRPr="00F50E90" w:rsidRDefault="00A66FA0" w:rsidP="00A66FA0">
      <w:pPr>
        <w:numPr>
          <w:ilvl w:val="5"/>
          <w:numId w:val="9"/>
        </w:numPr>
        <w:tabs>
          <w:tab w:val="left" w:pos="1701"/>
        </w:tabs>
        <w:spacing w:after="120"/>
        <w:ind w:left="1134" w:right="1134"/>
        <w:jc w:val="both"/>
      </w:pPr>
      <w:r w:rsidRPr="00F50E90">
        <w:rPr>
          <w:i/>
          <w:iCs/>
        </w:rPr>
        <w:t>Decides</w:t>
      </w:r>
      <w:r w:rsidRPr="00F50E90">
        <w:t xml:space="preserve"> that participating Party registries referred to in decision 2/CMA.3, annex</w:t>
      </w:r>
      <w:r w:rsidR="00CC40F7" w:rsidRPr="00F50E90">
        <w:t>,</w:t>
      </w:r>
      <w:r w:rsidRPr="00F50E90">
        <w:t xml:space="preserve"> paragraph 29, may voluntarily connect to the Article 6.4 mechanism registry, and the connection shall enable the transfer of authorized A6.4ERs, consistent with decision 6/CMA.4, annex I, chapter I.B, paragraphs 9–10</w:t>
      </w:r>
      <w:r w:rsidR="006E3FD6" w:rsidRPr="00F50E90">
        <w:t>,</w:t>
      </w:r>
      <w:r w:rsidRPr="00F50E90">
        <w:t xml:space="preserve"> while ensuring avoidance of double counting consistent with decision 6/CMA</w:t>
      </w:r>
      <w:r w:rsidR="000C214E" w:rsidRPr="00F50E90">
        <w:t>.</w:t>
      </w:r>
      <w:r w:rsidRPr="00F50E90">
        <w:t xml:space="preserve">4, </w:t>
      </w:r>
      <w:r w:rsidR="00CC40F7" w:rsidRPr="00F50E90">
        <w:t xml:space="preserve">annex I, paragraph 18, </w:t>
      </w:r>
      <w:r w:rsidRPr="00F50E90">
        <w:t>and the ability to pull and view data and information on holdings and the action history of authorized A6.4ERs;</w:t>
      </w:r>
    </w:p>
    <w:p w14:paraId="0D1D89E4" w14:textId="175946CA" w:rsidR="00A66FA0" w:rsidRPr="00F50E90" w:rsidRDefault="00A66FA0" w:rsidP="00A66FA0">
      <w:pPr>
        <w:pStyle w:val="RegH1G"/>
        <w:numPr>
          <w:ilvl w:val="1"/>
          <w:numId w:val="8"/>
        </w:numPr>
        <w:rPr>
          <w:b w:val="0"/>
        </w:rPr>
      </w:pPr>
      <w:r w:rsidRPr="00F50E90">
        <w:rPr>
          <w:bCs/>
          <w:szCs w:val="24"/>
        </w:rPr>
        <w:t>Form, functions, processes</w:t>
      </w:r>
      <w:r w:rsidRPr="00F50E90">
        <w:rPr>
          <w:bCs/>
        </w:rPr>
        <w:t xml:space="preserve"> and additional functionality of the international </w:t>
      </w:r>
      <w:commentRangeStart w:id="95"/>
      <w:commentRangeStart w:id="96"/>
      <w:commentRangeStart w:id="97"/>
      <w:commentRangeStart w:id="98"/>
      <w:commentRangeStart w:id="99"/>
      <w:commentRangeStart w:id="100"/>
      <w:r w:rsidRPr="00F50E90">
        <w:rPr>
          <w:bCs/>
        </w:rPr>
        <w:t>registry</w:t>
      </w:r>
      <w:commentRangeEnd w:id="95"/>
      <w:r w:rsidR="00B10F84">
        <w:rPr>
          <w:rStyle w:val="CommentReference"/>
          <w:b w:val="0"/>
        </w:rPr>
        <w:commentReference w:id="95"/>
      </w:r>
      <w:commentRangeEnd w:id="96"/>
      <w:r w:rsidR="00BE655A">
        <w:rPr>
          <w:rStyle w:val="CommentReference"/>
          <w:b w:val="0"/>
        </w:rPr>
        <w:commentReference w:id="96"/>
      </w:r>
      <w:commentRangeEnd w:id="97"/>
      <w:r w:rsidR="008E2554">
        <w:rPr>
          <w:rStyle w:val="CommentReference"/>
          <w:b w:val="0"/>
        </w:rPr>
        <w:commentReference w:id="97"/>
      </w:r>
      <w:commentRangeEnd w:id="98"/>
      <w:r w:rsidR="00C90F68">
        <w:rPr>
          <w:rStyle w:val="CommentReference"/>
          <w:b w:val="0"/>
        </w:rPr>
        <w:commentReference w:id="98"/>
      </w:r>
      <w:commentRangeEnd w:id="99"/>
      <w:r w:rsidR="00437677">
        <w:rPr>
          <w:rStyle w:val="CommentReference"/>
          <w:b w:val="0"/>
        </w:rPr>
        <w:commentReference w:id="99"/>
      </w:r>
      <w:commentRangeEnd w:id="100"/>
      <w:r w:rsidR="00EA18FF">
        <w:rPr>
          <w:rStyle w:val="CommentReference"/>
          <w:b w:val="0"/>
        </w:rPr>
        <w:commentReference w:id="100"/>
      </w:r>
    </w:p>
    <w:p w14:paraId="413FB549" w14:textId="04A6BD51" w:rsidR="00A66FA0" w:rsidRPr="00F50E90" w:rsidRDefault="00A66FA0" w:rsidP="00A66FA0">
      <w:pPr>
        <w:numPr>
          <w:ilvl w:val="5"/>
          <w:numId w:val="9"/>
        </w:numPr>
        <w:tabs>
          <w:tab w:val="left" w:pos="1701"/>
        </w:tabs>
        <w:spacing w:after="120"/>
        <w:ind w:left="1134" w:right="1134"/>
        <w:jc w:val="both"/>
        <w:rPr>
          <w:i/>
          <w:iCs/>
        </w:rPr>
      </w:pPr>
      <w:r w:rsidRPr="00F50E90">
        <w:rPr>
          <w:i/>
          <w:iCs/>
        </w:rPr>
        <w:t>Decides</w:t>
      </w:r>
      <w:r w:rsidRPr="00F50E90">
        <w:t xml:space="preserve"> that the international registry may provide </w:t>
      </w:r>
      <w:r w:rsidR="00C05F2A" w:rsidRPr="00F50E90">
        <w:t>the</w:t>
      </w:r>
      <w:r w:rsidRPr="00F50E90">
        <w:t xml:space="preserve"> additional service of an isolated pending registry in which a Party may </w:t>
      </w:r>
      <w:commentRangeStart w:id="101"/>
      <w:r w:rsidRPr="00F50E90">
        <w:t>issue</w:t>
      </w:r>
      <w:commentRangeEnd w:id="101"/>
      <w:r w:rsidR="00425826">
        <w:rPr>
          <w:rStyle w:val="CommentReference"/>
        </w:rPr>
        <w:commentReference w:id="101"/>
      </w:r>
      <w:r w:rsidRPr="00F50E90">
        <w:t xml:space="preserve"> mitigation outcomes that it intends to or has authorized before and that have not yet been first transferred, for Parties that request it;</w:t>
      </w:r>
    </w:p>
    <w:p w14:paraId="441A99F8" w14:textId="158B3A3C" w:rsidR="00A66FA0" w:rsidRPr="00F50E90" w:rsidRDefault="00A66FA0" w:rsidP="00A66FA0">
      <w:pPr>
        <w:numPr>
          <w:ilvl w:val="5"/>
          <w:numId w:val="9"/>
        </w:numPr>
        <w:tabs>
          <w:tab w:val="left" w:pos="1701"/>
        </w:tabs>
        <w:spacing w:after="120"/>
        <w:ind w:left="1134" w:right="1134"/>
        <w:jc w:val="both"/>
        <w:rPr>
          <w:i/>
          <w:iCs/>
        </w:rPr>
      </w:pPr>
      <w:r w:rsidRPr="00F50E90">
        <w:rPr>
          <w:i/>
          <w:iCs/>
        </w:rPr>
        <w:t xml:space="preserve">Also decides </w:t>
      </w:r>
      <w:r w:rsidRPr="00F50E90">
        <w:t>that this additional service shall have interoperability arrangements with the international registry specified in decision 6/CMA.4</w:t>
      </w:r>
      <w:r w:rsidR="00AB20FB" w:rsidRPr="00F50E90">
        <w:t>, annex I, paragraph 24,</w:t>
      </w:r>
      <w:r w:rsidRPr="00F50E90">
        <w:t xml:space="preserve"> </w:t>
      </w:r>
      <w:r w:rsidR="007A52D0" w:rsidRPr="00F50E90">
        <w:t>which</w:t>
      </w:r>
      <w:r w:rsidRPr="00F50E90">
        <w:t xml:space="preserve"> include provision</w:t>
      </w:r>
      <w:r w:rsidR="00D24202" w:rsidRPr="00F50E90">
        <w:t>s</w:t>
      </w:r>
      <w:r w:rsidRPr="00F50E90">
        <w:t xml:space="preserve"> for </w:t>
      </w:r>
      <w:r w:rsidR="00AB20FB" w:rsidRPr="00F50E90">
        <w:t xml:space="preserve">the </w:t>
      </w:r>
      <w:r w:rsidRPr="00F50E90">
        <w:t>pulling and viewing of data and information on holdings;</w:t>
      </w:r>
    </w:p>
    <w:p w14:paraId="4B91A0E0" w14:textId="375ACBF5" w:rsidR="00A66FA0" w:rsidRPr="00F50E90" w:rsidRDefault="00A66FA0" w:rsidP="00A66FA0">
      <w:pPr>
        <w:numPr>
          <w:ilvl w:val="5"/>
          <w:numId w:val="9"/>
        </w:numPr>
        <w:tabs>
          <w:tab w:val="left" w:pos="1701"/>
        </w:tabs>
        <w:spacing w:after="120"/>
        <w:ind w:left="1134" w:right="1134"/>
        <w:jc w:val="both"/>
        <w:rPr>
          <w:i/>
          <w:iCs/>
        </w:rPr>
      </w:pPr>
      <w:r w:rsidRPr="00F50E90">
        <w:rPr>
          <w:i/>
          <w:iCs/>
        </w:rPr>
        <w:t xml:space="preserve">Further decides </w:t>
      </w:r>
      <w:r w:rsidRPr="00F50E90">
        <w:t>that</w:t>
      </w:r>
      <w:r w:rsidRPr="00F50E90">
        <w:rPr>
          <w:i/>
          <w:iCs/>
        </w:rPr>
        <w:t xml:space="preserve"> </w:t>
      </w:r>
      <w:r w:rsidRPr="00F50E90">
        <w:t>authori</w:t>
      </w:r>
      <w:r w:rsidR="00AD4D06" w:rsidRPr="00F50E90">
        <w:t>z</w:t>
      </w:r>
      <w:r w:rsidRPr="00F50E90">
        <w:t>ed mitigation outcomes may be first transferred into the international registry, and that once first transferred, all further actions referred to in decision 2/CMA.3, annex, paragraph 29</w:t>
      </w:r>
      <w:r w:rsidR="00320BCD" w:rsidRPr="00F50E90">
        <w:t>,</w:t>
      </w:r>
      <w:r w:rsidRPr="00F50E90">
        <w:t xml:space="preserve"> may be recorded in respect of those internationally transferred mitigation outcomes;</w:t>
      </w:r>
    </w:p>
    <w:p w14:paraId="2CD58CCA" w14:textId="77777777" w:rsidR="00A66FA0" w:rsidRPr="00F50E90" w:rsidRDefault="00A66FA0" w:rsidP="003022C7">
      <w:pPr>
        <w:keepNext/>
        <w:keepLines/>
        <w:numPr>
          <w:ilvl w:val="0"/>
          <w:numId w:val="1"/>
        </w:numPr>
        <w:tabs>
          <w:tab w:val="left" w:pos="1701"/>
        </w:tabs>
        <w:spacing w:before="360" w:after="240" w:line="300" w:lineRule="exact"/>
        <w:ind w:right="1134"/>
        <w:rPr>
          <w:b/>
          <w:bCs/>
          <w:sz w:val="28"/>
          <w:szCs w:val="28"/>
        </w:rPr>
      </w:pPr>
      <w:r w:rsidRPr="00F50E90">
        <w:rPr>
          <w:b/>
          <w:bCs/>
          <w:sz w:val="28"/>
          <w:szCs w:val="28"/>
        </w:rPr>
        <w:t>Other matters</w:t>
      </w:r>
    </w:p>
    <w:p w14:paraId="1786EBF0" w14:textId="5634CDD4" w:rsidR="00A66FA0" w:rsidRPr="00F50E90" w:rsidRDefault="00A66FA0" w:rsidP="00A66FA0">
      <w:pPr>
        <w:numPr>
          <w:ilvl w:val="5"/>
          <w:numId w:val="9"/>
        </w:numPr>
        <w:tabs>
          <w:tab w:val="left" w:pos="1701"/>
        </w:tabs>
        <w:spacing w:after="120"/>
        <w:ind w:left="1134" w:right="1134"/>
        <w:jc w:val="both"/>
      </w:pPr>
      <w:r w:rsidRPr="00F50E90">
        <w:rPr>
          <w:i/>
          <w:iCs/>
        </w:rPr>
        <w:t>Welcomes</w:t>
      </w:r>
      <w:r w:rsidRPr="00F50E90">
        <w:t xml:space="preserve"> the report by the secretariat on its mandated tasks related to implement</w:t>
      </w:r>
      <w:r w:rsidR="000C214E" w:rsidRPr="00F50E90">
        <w:t>ing</w:t>
      </w:r>
      <w:r w:rsidRPr="00F50E90">
        <w:t xml:space="preserve"> the guidance on cooperative approaches referred to in Article 6, paragraph 2, of the Paris Agreement and in decisions 2/CMA.3 and 6/CMA.4;</w:t>
      </w:r>
    </w:p>
    <w:p w14:paraId="22B37FEF" w14:textId="65CEE176" w:rsidR="00A66FA0" w:rsidRPr="00F50E90" w:rsidRDefault="00A66FA0" w:rsidP="00A66FA0">
      <w:pPr>
        <w:numPr>
          <w:ilvl w:val="5"/>
          <w:numId w:val="9"/>
        </w:numPr>
        <w:tabs>
          <w:tab w:val="left" w:pos="1701"/>
        </w:tabs>
        <w:spacing w:after="120"/>
        <w:ind w:left="1134" w:right="1134"/>
        <w:jc w:val="both"/>
      </w:pPr>
      <w:r w:rsidRPr="00F50E90">
        <w:rPr>
          <w:i/>
        </w:rPr>
        <w:t>Requests</w:t>
      </w:r>
      <w:r w:rsidRPr="00F50E90">
        <w:rPr>
          <w:iCs/>
        </w:rPr>
        <w:t xml:space="preserve"> </w:t>
      </w:r>
      <w:r w:rsidRPr="00F50E90">
        <w:t>Parties to urgently make voluntary contributions to the trust fund for supplementary activities in order to enable the full development, establishment and operation of the functions and components of the infrastructure and technical expert review under Article 6, paragraph 2</w:t>
      </w:r>
      <w:r w:rsidR="001D445C" w:rsidRPr="00F50E90">
        <w:t>, of the Paris Agreement</w:t>
      </w:r>
      <w:r w:rsidRPr="00F50E90">
        <w:t>;</w:t>
      </w:r>
    </w:p>
    <w:p w14:paraId="5B3FC259" w14:textId="62A8E23D" w:rsidR="00A66FA0" w:rsidRPr="00F50E90" w:rsidRDefault="00A66FA0" w:rsidP="00A66FA0">
      <w:pPr>
        <w:numPr>
          <w:ilvl w:val="5"/>
          <w:numId w:val="9"/>
        </w:numPr>
        <w:tabs>
          <w:tab w:val="left" w:pos="1701"/>
        </w:tabs>
        <w:spacing w:after="120"/>
        <w:ind w:left="1134" w:right="1134"/>
        <w:jc w:val="both"/>
      </w:pPr>
      <w:r w:rsidRPr="00F50E90">
        <w:rPr>
          <w:i/>
        </w:rPr>
        <w:t>Also requests</w:t>
      </w:r>
      <w:r w:rsidRPr="00F50E90">
        <w:t xml:space="preserve"> the secretariat, as part of its capacity-building programme, to organize, in conjunction with each </w:t>
      </w:r>
      <w:r w:rsidR="0008093C" w:rsidRPr="00F50E90">
        <w:t>session</w:t>
      </w:r>
      <w:r w:rsidRPr="00F50E90">
        <w:t xml:space="preserve"> of the Subsidiary Body for Implementation, a dialogue among interested participating Parties and observers to exchange information and experience on how cooperative approaches in which they participate support ambition;</w:t>
      </w:r>
    </w:p>
    <w:p w14:paraId="380FB7F5" w14:textId="77777777" w:rsidR="00A66FA0" w:rsidRPr="00F50E90" w:rsidRDefault="00A66FA0" w:rsidP="00A66FA0">
      <w:pPr>
        <w:numPr>
          <w:ilvl w:val="5"/>
          <w:numId w:val="9"/>
        </w:numPr>
        <w:tabs>
          <w:tab w:val="left" w:pos="1701"/>
        </w:tabs>
        <w:spacing w:after="120"/>
        <w:ind w:left="1134" w:right="1134"/>
        <w:jc w:val="both"/>
      </w:pPr>
      <w:r w:rsidRPr="00F50E90">
        <w:rPr>
          <w:i/>
          <w:iCs/>
        </w:rPr>
        <w:t xml:space="preserve">Takes note </w:t>
      </w:r>
      <w:r w:rsidRPr="00F50E90">
        <w:t xml:space="preserve">of the estimated budgetary implications of the activities to be undertaken by the secretariat referred to in </w:t>
      </w:r>
      <w:r w:rsidRPr="00F50E90" w:rsidDel="000C7232">
        <w:t>this decision</w:t>
      </w:r>
      <w:r w:rsidRPr="00F50E90">
        <w:t>;</w:t>
      </w:r>
    </w:p>
    <w:p w14:paraId="4E1113DC" w14:textId="77777777" w:rsidR="001953F0" w:rsidRPr="00F50E90" w:rsidRDefault="001953F0" w:rsidP="00A66FA0">
      <w:pPr>
        <w:numPr>
          <w:ilvl w:val="5"/>
          <w:numId w:val="9"/>
        </w:numPr>
        <w:tabs>
          <w:tab w:val="left" w:pos="1701"/>
        </w:tabs>
        <w:spacing w:after="120"/>
        <w:ind w:left="1134" w:right="1134"/>
        <w:jc w:val="both"/>
      </w:pPr>
      <w:r w:rsidRPr="00F50E90">
        <w:rPr>
          <w:i/>
          <w:iCs/>
        </w:rPr>
        <w:t>Requests</w:t>
      </w:r>
      <w:r w:rsidRPr="00F50E90">
        <w:t xml:space="preserve"> that the actions of the secretariat called for in this decision be undertaken subject to the availability of financial resources.</w:t>
      </w:r>
    </w:p>
    <w:p w14:paraId="0033C14F" w14:textId="77777777" w:rsidR="001953F0" w:rsidRPr="00F50E90" w:rsidRDefault="001953F0" w:rsidP="00A66FA0">
      <w:pPr>
        <w:numPr>
          <w:ilvl w:val="5"/>
          <w:numId w:val="80"/>
        </w:numPr>
        <w:tabs>
          <w:tab w:val="left" w:pos="1701"/>
        </w:tabs>
        <w:spacing w:after="120"/>
        <w:ind w:right="1134"/>
        <w:jc w:val="both"/>
        <w:sectPr w:rsidR="001953F0" w:rsidRPr="00F50E90" w:rsidSect="001953F0">
          <w:headerReference w:type="even" r:id="rId15"/>
          <w:headerReference w:type="default" r:id="rId16"/>
          <w:footerReference w:type="even" r:id="rId17"/>
          <w:footerReference w:type="default" r:id="rId18"/>
          <w:headerReference w:type="first" r:id="rId19"/>
          <w:footerReference w:type="first" r:id="rId20"/>
          <w:footnotePr>
            <w:numRestart w:val="eachSect"/>
          </w:footnotePr>
          <w:type w:val="continuous"/>
          <w:pgSz w:w="11906" w:h="16838" w:code="9"/>
          <w:pgMar w:top="1560" w:right="1134" w:bottom="1134" w:left="1134" w:header="850" w:footer="567" w:gutter="0"/>
          <w:cols w:space="708"/>
          <w:titlePg/>
          <w:docGrid w:linePitch="360"/>
        </w:sectPr>
      </w:pPr>
    </w:p>
    <w:p w14:paraId="27F82CE7" w14:textId="77777777" w:rsidR="00A66FA0" w:rsidRPr="00F50E90" w:rsidRDefault="00A66FA0" w:rsidP="00A66FA0">
      <w:pPr>
        <w:pStyle w:val="HChG"/>
        <w:spacing w:before="0"/>
        <w:sectPr w:rsidR="00A66FA0" w:rsidRPr="00F50E90" w:rsidSect="00A66FA0">
          <w:footerReference w:type="even" r:id="rId21"/>
          <w:footerReference w:type="default" r:id="rId22"/>
          <w:headerReference w:type="first" r:id="rId23"/>
          <w:footnotePr>
            <w:numRestart w:val="eachSect"/>
          </w:footnotePr>
          <w:type w:val="continuous"/>
          <w:pgSz w:w="11906" w:h="16838" w:code="9"/>
          <w:pgMar w:top="1560" w:right="1134" w:bottom="1134" w:left="1134" w:header="850" w:footer="567" w:gutter="0"/>
          <w:cols w:space="708"/>
          <w:titlePg/>
          <w:docGrid w:linePitch="360"/>
        </w:sectPr>
      </w:pPr>
    </w:p>
    <w:p w14:paraId="00863FF2" w14:textId="58A04285" w:rsidR="00E959D0" w:rsidRPr="00F50E90" w:rsidRDefault="00E959D0" w:rsidP="000B0D9E">
      <w:pPr>
        <w:pStyle w:val="HChG"/>
      </w:pPr>
      <w:r w:rsidRPr="00F50E90">
        <w:t xml:space="preserve">Annex </w:t>
      </w:r>
    </w:p>
    <w:p w14:paraId="394FD67F" w14:textId="0E5F7CB0" w:rsidR="00BD29F1" w:rsidRPr="00F50E90" w:rsidRDefault="00BD29F1">
      <w:pPr>
        <w:pStyle w:val="HChG"/>
        <w:tabs>
          <w:tab w:val="clear" w:pos="851"/>
        </w:tabs>
        <w:ind w:firstLine="0"/>
      </w:pPr>
      <w:r w:rsidRPr="00F50E90">
        <w:t>Draft version of the agreed electronic format referred to in decision 2/CMA.3, annex, chapter IV.B (Annual information)</w:t>
      </w:r>
    </w:p>
    <w:p w14:paraId="288BD5D5" w14:textId="319404F8" w:rsidR="00BD29F1" w:rsidRPr="00F50E90" w:rsidRDefault="00BD29F1" w:rsidP="00506BA1">
      <w:pPr>
        <w:tabs>
          <w:tab w:val="left" w:pos="1701"/>
        </w:tabs>
        <w:spacing w:after="120"/>
        <w:ind w:left="1134" w:right="1134"/>
      </w:pPr>
      <w:r w:rsidRPr="00D13C57">
        <w:t>An electronic version of the</w:t>
      </w:r>
      <w:r>
        <w:t xml:space="preserve"> draft version of the agreed electronic format</w:t>
      </w:r>
      <w:r w:rsidRPr="00D13C57">
        <w:t xml:space="preserve"> can </w:t>
      </w:r>
      <w:r w:rsidRPr="00506BA1">
        <w:t>be found here (</w:t>
      </w:r>
      <w:hyperlink r:id="rId24" w:history="1">
        <w:r w:rsidR="00BF4BD1" w:rsidRPr="00167A47">
          <w:rPr>
            <w:rStyle w:val="Hyperlink"/>
          </w:rPr>
          <w:t>https://unfccc.int/sites/default/files/resource/AEF_SB_61_second_iter.xlsx</w:t>
        </w:r>
      </w:hyperlink>
      <w:r w:rsidR="008F30A0">
        <w:t>)</w:t>
      </w:r>
    </w:p>
    <w:tbl>
      <w:tblPr>
        <w:tblW w:w="8505" w:type="dxa"/>
        <w:tblInd w:w="993" w:type="dxa"/>
        <w:tblLook w:val="04A0" w:firstRow="1" w:lastRow="0" w:firstColumn="1" w:lastColumn="0" w:noHBand="0" w:noVBand="1"/>
      </w:tblPr>
      <w:tblGrid>
        <w:gridCol w:w="4476"/>
        <w:gridCol w:w="5876"/>
      </w:tblGrid>
      <w:tr w:rsidR="00BD29F1" w:rsidRPr="00F50E90" w14:paraId="481702D5" w14:textId="77777777" w:rsidTr="00EF3F3F">
        <w:trPr>
          <w:trHeight w:val="300"/>
        </w:trPr>
        <w:tc>
          <w:tcPr>
            <w:tcW w:w="4476" w:type="dxa"/>
            <w:tcBorders>
              <w:top w:val="nil"/>
              <w:left w:val="nil"/>
              <w:bottom w:val="single" w:sz="12" w:space="0" w:color="auto"/>
              <w:right w:val="nil"/>
            </w:tcBorders>
            <w:shd w:val="clear" w:color="000000" w:fill="FFFFFF"/>
            <w:noWrap/>
            <w:vAlign w:val="center"/>
            <w:hideMark/>
          </w:tcPr>
          <w:p w14:paraId="1797130A"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Table 1: Submission</w:t>
            </w:r>
          </w:p>
        </w:tc>
        <w:tc>
          <w:tcPr>
            <w:tcW w:w="5876" w:type="dxa"/>
            <w:tcBorders>
              <w:top w:val="nil"/>
              <w:left w:val="nil"/>
              <w:bottom w:val="single" w:sz="12" w:space="0" w:color="auto"/>
              <w:right w:val="nil"/>
            </w:tcBorders>
            <w:shd w:val="clear" w:color="000000" w:fill="FFFFFF"/>
            <w:noWrap/>
            <w:vAlign w:val="center"/>
            <w:hideMark/>
          </w:tcPr>
          <w:p w14:paraId="19C22520"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 </w:t>
            </w:r>
          </w:p>
        </w:tc>
      </w:tr>
      <w:tr w:rsidR="00BD29F1" w:rsidRPr="00F50E90" w14:paraId="00288ECE" w14:textId="77777777" w:rsidTr="00EF3F3F">
        <w:trPr>
          <w:trHeight w:val="300"/>
        </w:trPr>
        <w:tc>
          <w:tcPr>
            <w:tcW w:w="4476" w:type="dxa"/>
            <w:tcBorders>
              <w:top w:val="nil"/>
              <w:left w:val="nil"/>
              <w:bottom w:val="nil"/>
              <w:right w:val="nil"/>
            </w:tcBorders>
            <w:shd w:val="clear" w:color="000000" w:fill="FFFFFF"/>
            <w:noWrap/>
            <w:vAlign w:val="center"/>
            <w:hideMark/>
          </w:tcPr>
          <w:p w14:paraId="35D486C9"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Party</w:t>
            </w:r>
            <w:r w:rsidRPr="00F50E90">
              <w:rPr>
                <w:rStyle w:val="EndnoteReference"/>
                <w:rFonts w:eastAsia="Times New Roman"/>
                <w:b/>
                <w:bCs/>
                <w:color w:val="262626"/>
                <w:lang w:val="en-US"/>
              </w:rPr>
              <w:endnoteReference w:id="2"/>
            </w:r>
          </w:p>
        </w:tc>
        <w:tc>
          <w:tcPr>
            <w:tcW w:w="5876" w:type="dxa"/>
            <w:tcBorders>
              <w:top w:val="nil"/>
              <w:left w:val="nil"/>
              <w:bottom w:val="nil"/>
              <w:right w:val="nil"/>
            </w:tcBorders>
            <w:shd w:val="clear" w:color="000000" w:fill="FFFFFF"/>
            <w:noWrap/>
            <w:vAlign w:val="center"/>
            <w:hideMark/>
          </w:tcPr>
          <w:p w14:paraId="3543ABF4" w14:textId="77777777" w:rsidR="00BD29F1" w:rsidRPr="00F50E90" w:rsidRDefault="00BD29F1">
            <w:pPr>
              <w:suppressAutoHyphens w:val="0"/>
              <w:spacing w:line="240" w:lineRule="auto"/>
              <w:jc w:val="right"/>
              <w:rPr>
                <w:rFonts w:eastAsia="Times New Roman"/>
                <w:color w:val="262626"/>
                <w:lang w:val="en-US"/>
              </w:rPr>
            </w:pPr>
            <w:r w:rsidRPr="00F50E90">
              <w:rPr>
                <w:rFonts w:eastAsia="Times New Roman"/>
                <w:color w:val="262626"/>
                <w:lang w:val="en-US"/>
              </w:rPr>
              <w:t>Party</w:t>
            </w:r>
          </w:p>
        </w:tc>
      </w:tr>
      <w:tr w:rsidR="00BD29F1" w:rsidRPr="00F50E90" w14:paraId="00EB4FCA" w14:textId="77777777" w:rsidTr="00EF3F3F">
        <w:trPr>
          <w:trHeight w:val="288"/>
        </w:trPr>
        <w:tc>
          <w:tcPr>
            <w:tcW w:w="4476" w:type="dxa"/>
            <w:tcBorders>
              <w:top w:val="nil"/>
              <w:left w:val="nil"/>
              <w:bottom w:val="nil"/>
              <w:right w:val="nil"/>
            </w:tcBorders>
            <w:shd w:val="clear" w:color="000000" w:fill="FFFFFF"/>
            <w:noWrap/>
            <w:vAlign w:val="center"/>
            <w:hideMark/>
          </w:tcPr>
          <w:p w14:paraId="2EFB1C2D"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Version</w:t>
            </w:r>
            <w:r w:rsidRPr="004E0C82">
              <w:rPr>
                <w:rStyle w:val="EndnoteReference"/>
                <w:rFonts w:eastAsia="Times New Roman"/>
                <w:b/>
                <w:bCs/>
                <w:color w:val="262626"/>
                <w:highlight w:val="yellow"/>
                <w:lang w:val="en-US"/>
              </w:rPr>
              <w:endnoteReference w:id="3"/>
            </w:r>
          </w:p>
        </w:tc>
        <w:tc>
          <w:tcPr>
            <w:tcW w:w="5876" w:type="dxa"/>
            <w:tcBorders>
              <w:top w:val="nil"/>
              <w:left w:val="nil"/>
              <w:bottom w:val="nil"/>
              <w:right w:val="nil"/>
            </w:tcBorders>
            <w:shd w:val="clear" w:color="000000" w:fill="FFFFFF"/>
            <w:noWrap/>
            <w:vAlign w:val="center"/>
            <w:hideMark/>
          </w:tcPr>
          <w:p w14:paraId="7274ABAF" w14:textId="77777777" w:rsidR="00BD29F1" w:rsidRPr="00F50E90" w:rsidRDefault="00BD29F1">
            <w:pPr>
              <w:suppressAutoHyphens w:val="0"/>
              <w:spacing w:line="240" w:lineRule="auto"/>
              <w:jc w:val="right"/>
              <w:rPr>
                <w:rFonts w:eastAsia="Times New Roman"/>
                <w:color w:val="262626"/>
                <w:lang w:val="en-US"/>
              </w:rPr>
            </w:pPr>
            <w:r w:rsidRPr="00F50E90">
              <w:rPr>
                <w:rFonts w:eastAsia="Times New Roman"/>
                <w:color w:val="262626"/>
                <w:lang w:val="en-US"/>
              </w:rPr>
              <w:t>X.Y</w:t>
            </w:r>
          </w:p>
        </w:tc>
      </w:tr>
      <w:tr w:rsidR="00BD29F1" w:rsidRPr="00F50E90" w14:paraId="1AA74C83" w14:textId="77777777" w:rsidTr="00EF3F3F">
        <w:trPr>
          <w:trHeight w:val="288"/>
        </w:trPr>
        <w:tc>
          <w:tcPr>
            <w:tcW w:w="4476" w:type="dxa"/>
            <w:tcBorders>
              <w:top w:val="nil"/>
              <w:left w:val="nil"/>
              <w:bottom w:val="nil"/>
              <w:right w:val="nil"/>
            </w:tcBorders>
            <w:shd w:val="clear" w:color="000000" w:fill="FFFFFF"/>
            <w:noWrap/>
            <w:vAlign w:val="center"/>
            <w:hideMark/>
          </w:tcPr>
          <w:p w14:paraId="5E60AB8F" w14:textId="21EFC289"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Reported year</w:t>
            </w:r>
            <w:ins w:id="102" w:author="Joaquim Barris" w:date="2024-11-19T09:14:00Z">
              <w:r w:rsidR="00D94D2F" w:rsidRPr="00D94D2F">
                <w:rPr>
                  <w:rFonts w:eastAsia="Times New Roman"/>
                  <w:b/>
                  <w:bCs/>
                  <w:color w:val="262626"/>
                  <w:highlight w:val="yellow"/>
                  <w:lang w:val="en-US"/>
                </w:rPr>
                <w:t>B</w:t>
              </w:r>
            </w:ins>
          </w:p>
        </w:tc>
        <w:tc>
          <w:tcPr>
            <w:tcW w:w="5876" w:type="dxa"/>
            <w:tcBorders>
              <w:top w:val="nil"/>
              <w:left w:val="nil"/>
              <w:bottom w:val="nil"/>
              <w:right w:val="nil"/>
            </w:tcBorders>
            <w:shd w:val="clear" w:color="000000" w:fill="FFFFFF"/>
            <w:noWrap/>
            <w:vAlign w:val="center"/>
            <w:hideMark/>
          </w:tcPr>
          <w:p w14:paraId="3DA2691D" w14:textId="77777777" w:rsidR="00BD29F1" w:rsidRPr="00F50E90" w:rsidRDefault="00BD29F1">
            <w:pPr>
              <w:suppressAutoHyphens w:val="0"/>
              <w:spacing w:line="240" w:lineRule="auto"/>
              <w:jc w:val="right"/>
              <w:rPr>
                <w:rFonts w:eastAsia="Times New Roman"/>
                <w:color w:val="262626"/>
                <w:lang w:val="en-US"/>
              </w:rPr>
            </w:pPr>
            <w:r w:rsidRPr="00F50E90">
              <w:rPr>
                <w:rFonts w:eastAsia="Times New Roman"/>
                <w:color w:val="262626"/>
                <w:lang w:val="en-US"/>
              </w:rPr>
              <w:t>Year</w:t>
            </w:r>
          </w:p>
        </w:tc>
      </w:tr>
      <w:tr w:rsidR="00BD29F1" w:rsidRPr="00F50E90" w14:paraId="3D9B8313" w14:textId="77777777" w:rsidTr="00EF3F3F">
        <w:trPr>
          <w:trHeight w:val="288"/>
        </w:trPr>
        <w:tc>
          <w:tcPr>
            <w:tcW w:w="4476" w:type="dxa"/>
            <w:tcBorders>
              <w:top w:val="nil"/>
              <w:left w:val="nil"/>
              <w:bottom w:val="nil"/>
              <w:right w:val="nil"/>
            </w:tcBorders>
            <w:shd w:val="clear" w:color="000000" w:fill="FFFFFF"/>
            <w:noWrap/>
            <w:vAlign w:val="center"/>
            <w:hideMark/>
          </w:tcPr>
          <w:p w14:paraId="1F2F024D"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Date of submission</w:t>
            </w:r>
          </w:p>
        </w:tc>
        <w:tc>
          <w:tcPr>
            <w:tcW w:w="5876" w:type="dxa"/>
            <w:tcBorders>
              <w:top w:val="nil"/>
              <w:left w:val="nil"/>
              <w:bottom w:val="nil"/>
              <w:right w:val="nil"/>
            </w:tcBorders>
            <w:shd w:val="clear" w:color="000000" w:fill="FFFFFF"/>
            <w:noWrap/>
            <w:vAlign w:val="center"/>
            <w:hideMark/>
          </w:tcPr>
          <w:p w14:paraId="69780D1A" w14:textId="77777777" w:rsidR="00BD29F1" w:rsidRPr="00F50E90" w:rsidRDefault="00BD29F1">
            <w:pPr>
              <w:suppressAutoHyphens w:val="0"/>
              <w:spacing w:line="240" w:lineRule="auto"/>
              <w:jc w:val="right"/>
              <w:rPr>
                <w:rFonts w:eastAsia="Times New Roman"/>
                <w:color w:val="262626"/>
                <w:lang w:val="en-US"/>
              </w:rPr>
            </w:pPr>
            <w:r w:rsidRPr="00F50E90">
              <w:rPr>
                <w:rFonts w:eastAsia="Times New Roman"/>
                <w:color w:val="262626"/>
                <w:lang w:val="en-US"/>
              </w:rPr>
              <w:t>dd/mm/yyyy</w:t>
            </w:r>
          </w:p>
        </w:tc>
      </w:tr>
      <w:tr w:rsidR="00BD29F1" w:rsidRPr="00F50E90" w14:paraId="6B47BA39" w14:textId="77777777" w:rsidTr="00EF3F3F">
        <w:trPr>
          <w:trHeight w:val="288"/>
        </w:trPr>
        <w:tc>
          <w:tcPr>
            <w:tcW w:w="4476" w:type="dxa"/>
            <w:tcBorders>
              <w:top w:val="nil"/>
              <w:left w:val="nil"/>
              <w:bottom w:val="nil"/>
              <w:right w:val="nil"/>
            </w:tcBorders>
            <w:shd w:val="clear" w:color="000000" w:fill="FFFFFF"/>
            <w:noWrap/>
            <w:vAlign w:val="center"/>
            <w:hideMark/>
          </w:tcPr>
          <w:p w14:paraId="12004792" w14:textId="77777777" w:rsidR="00BD29F1" w:rsidRPr="00F50E90" w:rsidRDefault="00BD29F1">
            <w:pPr>
              <w:suppressAutoHyphens w:val="0"/>
              <w:spacing w:line="240" w:lineRule="auto"/>
              <w:rPr>
                <w:rFonts w:eastAsia="Times New Roman"/>
                <w:b/>
                <w:bCs/>
                <w:lang w:val="en-US"/>
              </w:rPr>
            </w:pPr>
            <w:r w:rsidRPr="00F50E90">
              <w:rPr>
                <w:rFonts w:eastAsia="Times New Roman"/>
                <w:b/>
                <w:bCs/>
                <w:lang w:val="en-US"/>
              </w:rPr>
              <w:t>Review status of the initial report</w:t>
            </w:r>
            <w:r w:rsidRPr="00F50E90">
              <w:rPr>
                <w:rStyle w:val="EndnoteReference"/>
                <w:rFonts w:eastAsia="Times New Roman"/>
                <w:b/>
                <w:bCs/>
                <w:lang w:val="en-US"/>
              </w:rPr>
              <w:endnoteReference w:id="4"/>
            </w:r>
          </w:p>
        </w:tc>
        <w:tc>
          <w:tcPr>
            <w:tcW w:w="5876" w:type="dxa"/>
            <w:tcBorders>
              <w:top w:val="nil"/>
              <w:left w:val="nil"/>
              <w:bottom w:val="nil"/>
              <w:right w:val="nil"/>
            </w:tcBorders>
            <w:shd w:val="clear" w:color="000000" w:fill="FFFFFF"/>
            <w:vAlign w:val="center"/>
            <w:hideMark/>
          </w:tcPr>
          <w:p w14:paraId="2FC67372" w14:textId="77777777" w:rsidR="00BD29F1" w:rsidRPr="00F50E90" w:rsidRDefault="00BD29F1">
            <w:pPr>
              <w:suppressAutoHyphens w:val="0"/>
              <w:spacing w:line="240" w:lineRule="auto"/>
              <w:jc w:val="right"/>
              <w:rPr>
                <w:rFonts w:eastAsia="Times New Roman"/>
                <w:i/>
                <w:iCs/>
                <w:color w:val="262626"/>
                <w:lang w:val="en-US"/>
              </w:rPr>
            </w:pPr>
            <w:r w:rsidRPr="00F50E90">
              <w:rPr>
                <w:rFonts w:eastAsia="Times New Roman"/>
                <w:i/>
                <w:iCs/>
                <w:color w:val="262626"/>
                <w:lang w:val="en-US"/>
              </w:rPr>
              <w:t>{Information in this field is populated by the CARP}</w:t>
            </w:r>
          </w:p>
        </w:tc>
      </w:tr>
      <w:tr w:rsidR="00BD29F1" w:rsidRPr="00F50E90" w14:paraId="67590D7C" w14:textId="77777777" w:rsidTr="00EF3F3F">
        <w:trPr>
          <w:trHeight w:val="576"/>
        </w:trPr>
        <w:tc>
          <w:tcPr>
            <w:tcW w:w="4476" w:type="dxa"/>
            <w:tcBorders>
              <w:top w:val="nil"/>
              <w:left w:val="nil"/>
              <w:bottom w:val="nil"/>
              <w:right w:val="nil"/>
            </w:tcBorders>
            <w:shd w:val="clear" w:color="000000" w:fill="FFFFFF"/>
            <w:vAlign w:val="center"/>
            <w:hideMark/>
          </w:tcPr>
          <w:p w14:paraId="39C0066E" w14:textId="77777777" w:rsidR="00BD29F1" w:rsidRPr="00F50E90" w:rsidRDefault="00BD29F1">
            <w:pPr>
              <w:suppressAutoHyphens w:val="0"/>
              <w:spacing w:line="240" w:lineRule="auto"/>
              <w:rPr>
                <w:rFonts w:eastAsia="Times New Roman"/>
                <w:b/>
                <w:bCs/>
                <w:lang w:val="en-US"/>
              </w:rPr>
            </w:pPr>
            <w:r w:rsidRPr="00F50E90">
              <w:rPr>
                <w:rFonts w:eastAsia="Times New Roman"/>
                <w:b/>
                <w:bCs/>
                <w:lang w:val="en-US"/>
              </w:rPr>
              <w:t>Result of the consistency check of this AEF submission</w:t>
            </w:r>
            <w:r w:rsidRPr="00F50E90">
              <w:rPr>
                <w:rStyle w:val="EndnoteReference"/>
                <w:rFonts w:eastAsia="Times New Roman"/>
                <w:b/>
                <w:bCs/>
                <w:lang w:val="en-US"/>
              </w:rPr>
              <w:endnoteReference w:id="5"/>
            </w:r>
          </w:p>
        </w:tc>
        <w:tc>
          <w:tcPr>
            <w:tcW w:w="5876" w:type="dxa"/>
            <w:tcBorders>
              <w:top w:val="nil"/>
              <w:left w:val="nil"/>
              <w:bottom w:val="nil"/>
              <w:right w:val="nil"/>
            </w:tcBorders>
            <w:shd w:val="clear" w:color="000000" w:fill="FFFFFF"/>
            <w:vAlign w:val="center"/>
            <w:hideMark/>
          </w:tcPr>
          <w:p w14:paraId="16C38F31" w14:textId="77777777" w:rsidR="00BD29F1" w:rsidRPr="00F50E90" w:rsidRDefault="00BD29F1">
            <w:pPr>
              <w:suppressAutoHyphens w:val="0"/>
              <w:spacing w:line="240" w:lineRule="auto"/>
              <w:jc w:val="right"/>
              <w:rPr>
                <w:rFonts w:eastAsia="Times New Roman"/>
                <w:i/>
                <w:iCs/>
                <w:color w:val="262626"/>
                <w:lang w:val="en-US"/>
              </w:rPr>
            </w:pPr>
            <w:r w:rsidRPr="00F50E90">
              <w:rPr>
                <w:rFonts w:eastAsia="Times New Roman"/>
                <w:i/>
                <w:iCs/>
                <w:color w:val="262626"/>
                <w:lang w:val="en-US"/>
              </w:rPr>
              <w:t>{Information in this field is populated by the CARP}</w:t>
            </w:r>
          </w:p>
        </w:tc>
      </w:tr>
      <w:tr w:rsidR="00BD29F1" w:rsidRPr="00F50E90" w14:paraId="679A4425" w14:textId="77777777" w:rsidTr="00EF3F3F">
        <w:trPr>
          <w:trHeight w:val="288"/>
        </w:trPr>
        <w:tc>
          <w:tcPr>
            <w:tcW w:w="4476" w:type="dxa"/>
            <w:tcBorders>
              <w:top w:val="nil"/>
              <w:left w:val="nil"/>
              <w:bottom w:val="nil"/>
              <w:right w:val="nil"/>
            </w:tcBorders>
            <w:shd w:val="clear" w:color="000000" w:fill="FFFFFF"/>
            <w:noWrap/>
            <w:vAlign w:val="center"/>
            <w:hideMark/>
          </w:tcPr>
          <w:p w14:paraId="5E674136"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First year of the NDC implementation period</w:t>
            </w:r>
          </w:p>
        </w:tc>
        <w:tc>
          <w:tcPr>
            <w:tcW w:w="5876" w:type="dxa"/>
            <w:tcBorders>
              <w:top w:val="nil"/>
              <w:left w:val="nil"/>
              <w:bottom w:val="nil"/>
              <w:right w:val="nil"/>
            </w:tcBorders>
            <w:shd w:val="clear" w:color="000000" w:fill="FFFFFF"/>
            <w:noWrap/>
            <w:vAlign w:val="center"/>
            <w:hideMark/>
          </w:tcPr>
          <w:p w14:paraId="3A3D956D" w14:textId="77777777" w:rsidR="00BD29F1" w:rsidRPr="00F50E90" w:rsidRDefault="00BD29F1">
            <w:pPr>
              <w:suppressAutoHyphens w:val="0"/>
              <w:spacing w:line="240" w:lineRule="auto"/>
              <w:jc w:val="right"/>
              <w:rPr>
                <w:rFonts w:eastAsia="Times New Roman"/>
                <w:color w:val="262626"/>
                <w:lang w:val="en-US"/>
              </w:rPr>
            </w:pPr>
            <w:r w:rsidRPr="00F50E90">
              <w:rPr>
                <w:rFonts w:eastAsia="Times New Roman"/>
                <w:color w:val="262626"/>
                <w:lang w:val="en-US"/>
              </w:rPr>
              <w:t>Year</w:t>
            </w:r>
          </w:p>
        </w:tc>
      </w:tr>
      <w:tr w:rsidR="00BD29F1" w:rsidRPr="00F50E90" w14:paraId="5A74EC88" w14:textId="77777777" w:rsidTr="00EF3F3F">
        <w:trPr>
          <w:trHeight w:val="288"/>
        </w:trPr>
        <w:tc>
          <w:tcPr>
            <w:tcW w:w="4476" w:type="dxa"/>
            <w:tcBorders>
              <w:top w:val="nil"/>
              <w:left w:val="nil"/>
              <w:bottom w:val="nil"/>
              <w:right w:val="nil"/>
            </w:tcBorders>
            <w:shd w:val="clear" w:color="000000" w:fill="FFFFFF"/>
            <w:noWrap/>
            <w:vAlign w:val="center"/>
            <w:hideMark/>
          </w:tcPr>
          <w:p w14:paraId="24353F92"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Last year of the NDC implementation period</w:t>
            </w:r>
          </w:p>
        </w:tc>
        <w:tc>
          <w:tcPr>
            <w:tcW w:w="5876" w:type="dxa"/>
            <w:tcBorders>
              <w:top w:val="nil"/>
              <w:left w:val="nil"/>
              <w:bottom w:val="nil"/>
              <w:right w:val="nil"/>
            </w:tcBorders>
            <w:shd w:val="clear" w:color="000000" w:fill="FFFFFF"/>
            <w:noWrap/>
            <w:vAlign w:val="center"/>
            <w:hideMark/>
          </w:tcPr>
          <w:p w14:paraId="29D48EBF" w14:textId="77777777" w:rsidR="00BD29F1" w:rsidRPr="00F50E90" w:rsidRDefault="00BD29F1">
            <w:pPr>
              <w:suppressAutoHyphens w:val="0"/>
              <w:spacing w:line="240" w:lineRule="auto"/>
              <w:jc w:val="right"/>
              <w:rPr>
                <w:rFonts w:eastAsia="Times New Roman"/>
                <w:color w:val="262626"/>
                <w:lang w:val="en-US"/>
              </w:rPr>
            </w:pPr>
            <w:r w:rsidRPr="00F50E90">
              <w:rPr>
                <w:rFonts w:eastAsia="Times New Roman"/>
                <w:color w:val="262626"/>
                <w:lang w:val="en-US"/>
              </w:rPr>
              <w:t>Year</w:t>
            </w:r>
          </w:p>
        </w:tc>
      </w:tr>
      <w:tr w:rsidR="00BD29F1" w:rsidRPr="00F50E90" w14:paraId="5C24C9DA" w14:textId="77777777" w:rsidTr="00EF3F3F">
        <w:trPr>
          <w:trHeight w:val="540"/>
        </w:trPr>
        <w:tc>
          <w:tcPr>
            <w:tcW w:w="4476" w:type="dxa"/>
            <w:tcBorders>
              <w:top w:val="nil"/>
              <w:left w:val="nil"/>
              <w:bottom w:val="single" w:sz="12" w:space="0" w:color="auto"/>
              <w:right w:val="nil"/>
            </w:tcBorders>
            <w:shd w:val="clear" w:color="000000" w:fill="FFFFFF"/>
            <w:vAlign w:val="center"/>
            <w:hideMark/>
          </w:tcPr>
          <w:p w14:paraId="52A3119F" w14:textId="77777777" w:rsidR="00BD29F1" w:rsidRPr="00F50E90" w:rsidRDefault="00BD29F1">
            <w:pPr>
              <w:suppressAutoHyphens w:val="0"/>
              <w:spacing w:line="240" w:lineRule="auto"/>
              <w:rPr>
                <w:rFonts w:eastAsia="Times New Roman"/>
                <w:b/>
                <w:bCs/>
                <w:color w:val="262626"/>
                <w:lang w:val="en-US"/>
              </w:rPr>
            </w:pPr>
            <w:r w:rsidRPr="00F50E90">
              <w:rPr>
                <w:rFonts w:eastAsia="Times New Roman"/>
                <w:b/>
                <w:bCs/>
                <w:color w:val="262626"/>
                <w:lang w:val="en-US"/>
              </w:rPr>
              <w:t>Reference to the Article 6 technical expert review report of the initial report</w:t>
            </w:r>
            <w:r w:rsidRPr="00F50E90">
              <w:rPr>
                <w:rStyle w:val="EndnoteReference"/>
                <w:rFonts w:eastAsia="Times New Roman"/>
                <w:b/>
                <w:bCs/>
                <w:color w:val="262626"/>
                <w:lang w:val="en-US"/>
              </w:rPr>
              <w:endnoteReference w:id="6"/>
            </w:r>
          </w:p>
        </w:tc>
        <w:tc>
          <w:tcPr>
            <w:tcW w:w="5876" w:type="dxa"/>
            <w:tcBorders>
              <w:top w:val="nil"/>
              <w:left w:val="nil"/>
              <w:bottom w:val="single" w:sz="12" w:space="0" w:color="auto"/>
              <w:right w:val="nil"/>
            </w:tcBorders>
            <w:shd w:val="clear" w:color="000000" w:fill="FFFFFF"/>
            <w:noWrap/>
            <w:vAlign w:val="center"/>
            <w:hideMark/>
          </w:tcPr>
          <w:p w14:paraId="54E7D009" w14:textId="77777777" w:rsidR="00BD29F1" w:rsidRPr="00F50E90" w:rsidRDefault="00BD29F1">
            <w:pPr>
              <w:suppressAutoHyphens w:val="0"/>
              <w:spacing w:line="240" w:lineRule="auto"/>
              <w:jc w:val="right"/>
              <w:rPr>
                <w:rFonts w:eastAsia="Times New Roman"/>
                <w:i/>
                <w:iCs/>
                <w:color w:val="262626"/>
                <w:lang w:val="en-US"/>
              </w:rPr>
            </w:pPr>
            <w:r w:rsidRPr="00F50E90">
              <w:rPr>
                <w:rFonts w:eastAsia="Times New Roman"/>
                <w:i/>
                <w:iCs/>
                <w:color w:val="262626"/>
                <w:lang w:val="en-US"/>
              </w:rPr>
              <w:t>{Link to be produced by the CARP}</w:t>
            </w:r>
          </w:p>
        </w:tc>
      </w:tr>
    </w:tbl>
    <w:p w14:paraId="0A608F35" w14:textId="77777777" w:rsidR="00BD29F1" w:rsidRPr="00F50E90" w:rsidRDefault="00BD29F1" w:rsidP="00BD29F1">
      <w:pPr>
        <w:keepNext/>
        <w:tabs>
          <w:tab w:val="left" w:pos="1701"/>
        </w:tabs>
        <w:spacing w:line="60" w:lineRule="exact"/>
        <w:ind w:left="283" w:right="1134"/>
        <w:jc w:val="both"/>
        <w:rPr>
          <w:color w:val="FF0000"/>
          <w:lang w:val="en-US"/>
        </w:rPr>
        <w:sectPr w:rsidR="00BD29F1" w:rsidRPr="00F50E90">
          <w:footerReference w:type="even" r:id="rId25"/>
          <w:footerReference w:type="default" r:id="rId26"/>
          <w:endnotePr>
            <w:numFmt w:val="lowerLetter"/>
            <w:numRestart w:val="eachSect"/>
          </w:endnotePr>
          <w:pgSz w:w="16838" w:h="11906" w:orient="landscape" w:code="9"/>
          <w:pgMar w:top="1134" w:right="1418" w:bottom="1134" w:left="1134" w:header="850" w:footer="567" w:gutter="0"/>
          <w:cols w:space="708"/>
          <w:titlePg/>
          <w:docGrid w:linePitch="360"/>
        </w:sectPr>
      </w:pPr>
    </w:p>
    <w:p w14:paraId="3562A405" w14:textId="77777777" w:rsidR="00BD29F1" w:rsidRPr="00F50E90" w:rsidRDefault="00BD29F1" w:rsidP="00BD29F1">
      <w:pPr>
        <w:suppressAutoHyphens w:val="0"/>
        <w:spacing w:line="240" w:lineRule="auto"/>
        <w:rPr>
          <w:lang w:val="en-US"/>
        </w:rPr>
      </w:pPr>
      <w:r w:rsidRPr="00F50E90">
        <w:rPr>
          <w:lang w:val="en-US"/>
        </w:rPr>
        <w:br w:type="page"/>
      </w:r>
    </w:p>
    <w:tbl>
      <w:tblPr>
        <w:tblW w:w="14175" w:type="dxa"/>
        <w:tblLook w:val="04A0" w:firstRow="1" w:lastRow="0" w:firstColumn="1" w:lastColumn="0" w:noHBand="0" w:noVBand="1"/>
      </w:tblPr>
      <w:tblGrid>
        <w:gridCol w:w="1411"/>
        <w:gridCol w:w="1453"/>
        <w:gridCol w:w="1296"/>
        <w:gridCol w:w="1540"/>
        <w:gridCol w:w="458"/>
        <w:gridCol w:w="1734"/>
        <w:gridCol w:w="1231"/>
        <w:gridCol w:w="1411"/>
        <w:gridCol w:w="1411"/>
        <w:gridCol w:w="1231"/>
        <w:gridCol w:w="999"/>
      </w:tblGrid>
      <w:tr w:rsidR="00BD29F1" w:rsidRPr="00F50E90" w14:paraId="4648BB48" w14:textId="77777777" w:rsidTr="00EF3F3F">
        <w:trPr>
          <w:trHeight w:val="288"/>
        </w:trPr>
        <w:tc>
          <w:tcPr>
            <w:tcW w:w="3233" w:type="dxa"/>
            <w:gridSpan w:val="3"/>
            <w:tcBorders>
              <w:top w:val="nil"/>
              <w:left w:val="nil"/>
              <w:bottom w:val="nil"/>
              <w:right w:val="nil"/>
            </w:tcBorders>
            <w:shd w:val="clear" w:color="000000" w:fill="FFFFFF"/>
            <w:noWrap/>
            <w:vAlign w:val="bottom"/>
            <w:hideMark/>
          </w:tcPr>
          <w:p w14:paraId="243B1D66" w14:textId="77777777" w:rsidR="00BD29F1" w:rsidRPr="00F50E90" w:rsidRDefault="00BD29F1">
            <w:pPr>
              <w:suppressAutoHyphens w:val="0"/>
              <w:spacing w:line="240" w:lineRule="auto"/>
              <w:rPr>
                <w:rFonts w:eastAsia="Times New Roman"/>
                <w:b/>
                <w:bCs/>
                <w:lang w:val="en-US"/>
              </w:rPr>
            </w:pPr>
            <w:r w:rsidRPr="00F50E90">
              <w:rPr>
                <w:rFonts w:eastAsia="Times New Roman"/>
                <w:b/>
                <w:bCs/>
                <w:lang w:val="en-US"/>
              </w:rPr>
              <w:t>Table 2: Authorizations</w:t>
            </w:r>
          </w:p>
        </w:tc>
        <w:tc>
          <w:tcPr>
            <w:tcW w:w="1196" w:type="dxa"/>
            <w:tcBorders>
              <w:top w:val="nil"/>
              <w:left w:val="nil"/>
              <w:bottom w:val="nil"/>
              <w:right w:val="nil"/>
            </w:tcBorders>
            <w:shd w:val="clear" w:color="000000" w:fill="FFFFFF"/>
            <w:noWrap/>
            <w:vAlign w:val="bottom"/>
            <w:hideMark/>
          </w:tcPr>
          <w:p w14:paraId="0AE393C5"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56" w:type="dxa"/>
            <w:tcBorders>
              <w:top w:val="nil"/>
              <w:left w:val="nil"/>
              <w:bottom w:val="nil"/>
              <w:right w:val="nil"/>
            </w:tcBorders>
            <w:shd w:val="clear" w:color="000000" w:fill="FFFFFF"/>
            <w:noWrap/>
            <w:vAlign w:val="bottom"/>
            <w:hideMark/>
          </w:tcPr>
          <w:p w14:paraId="57A8AB81"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347" w:type="dxa"/>
            <w:tcBorders>
              <w:top w:val="nil"/>
              <w:left w:val="nil"/>
              <w:bottom w:val="single" w:sz="4" w:space="0" w:color="auto"/>
              <w:right w:val="nil"/>
            </w:tcBorders>
            <w:shd w:val="clear" w:color="000000" w:fill="FFFFFF"/>
            <w:noWrap/>
            <w:vAlign w:val="bottom"/>
            <w:hideMark/>
          </w:tcPr>
          <w:p w14:paraId="7CC863E1"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956" w:type="dxa"/>
            <w:tcBorders>
              <w:top w:val="nil"/>
              <w:left w:val="nil"/>
              <w:bottom w:val="single" w:sz="4" w:space="0" w:color="auto"/>
              <w:right w:val="nil"/>
            </w:tcBorders>
            <w:shd w:val="clear" w:color="000000" w:fill="FFFFFF"/>
            <w:noWrap/>
            <w:vAlign w:val="bottom"/>
            <w:hideMark/>
          </w:tcPr>
          <w:p w14:paraId="2EAC9DC9"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096" w:type="dxa"/>
            <w:tcBorders>
              <w:top w:val="nil"/>
              <w:left w:val="nil"/>
              <w:bottom w:val="single" w:sz="4" w:space="0" w:color="auto"/>
              <w:right w:val="nil"/>
            </w:tcBorders>
            <w:shd w:val="clear" w:color="000000" w:fill="FFFFFF"/>
            <w:noWrap/>
            <w:vAlign w:val="bottom"/>
            <w:hideMark/>
          </w:tcPr>
          <w:p w14:paraId="2F2DE2FD"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096" w:type="dxa"/>
            <w:tcBorders>
              <w:top w:val="nil"/>
              <w:left w:val="nil"/>
              <w:bottom w:val="single" w:sz="4" w:space="0" w:color="auto"/>
              <w:right w:val="nil"/>
            </w:tcBorders>
            <w:shd w:val="clear" w:color="000000" w:fill="FFFFFF"/>
            <w:noWrap/>
            <w:vAlign w:val="bottom"/>
            <w:hideMark/>
          </w:tcPr>
          <w:p w14:paraId="0E69DBE1"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956" w:type="dxa"/>
            <w:tcBorders>
              <w:top w:val="nil"/>
              <w:left w:val="nil"/>
              <w:bottom w:val="single" w:sz="4" w:space="0" w:color="auto"/>
              <w:right w:val="nil"/>
            </w:tcBorders>
            <w:shd w:val="clear" w:color="000000" w:fill="FFFFFF"/>
            <w:noWrap/>
            <w:vAlign w:val="bottom"/>
            <w:hideMark/>
          </w:tcPr>
          <w:p w14:paraId="0E2503A9"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776" w:type="dxa"/>
            <w:tcBorders>
              <w:top w:val="nil"/>
              <w:left w:val="nil"/>
              <w:bottom w:val="single" w:sz="4" w:space="0" w:color="auto"/>
              <w:right w:val="nil"/>
            </w:tcBorders>
            <w:shd w:val="clear" w:color="000000" w:fill="FFFFFF"/>
            <w:noWrap/>
            <w:vAlign w:val="bottom"/>
            <w:hideMark/>
          </w:tcPr>
          <w:p w14:paraId="3D0A115C"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7F889AF2" w14:textId="77777777" w:rsidTr="00EF3F3F">
        <w:trPr>
          <w:trHeight w:val="288"/>
        </w:trPr>
        <w:tc>
          <w:tcPr>
            <w:tcW w:w="4429" w:type="dxa"/>
            <w:gridSpan w:val="4"/>
            <w:tcBorders>
              <w:top w:val="single" w:sz="4" w:space="0" w:color="auto"/>
              <w:left w:val="nil"/>
              <w:bottom w:val="single" w:sz="4" w:space="0" w:color="auto"/>
              <w:right w:val="nil"/>
            </w:tcBorders>
            <w:shd w:val="clear" w:color="000000" w:fill="FFFFFF"/>
            <w:noWrap/>
            <w:vAlign w:val="bottom"/>
            <w:hideMark/>
          </w:tcPr>
          <w:p w14:paraId="6F45903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w:t>
            </w:r>
          </w:p>
        </w:tc>
        <w:tc>
          <w:tcPr>
            <w:tcW w:w="356" w:type="dxa"/>
            <w:tcBorders>
              <w:top w:val="single" w:sz="4" w:space="0" w:color="auto"/>
              <w:left w:val="nil"/>
              <w:bottom w:val="nil"/>
              <w:right w:val="nil"/>
            </w:tcBorders>
            <w:shd w:val="clear" w:color="000000" w:fill="FFFFFF"/>
            <w:noWrap/>
            <w:vAlign w:val="bottom"/>
            <w:hideMark/>
          </w:tcPr>
          <w:p w14:paraId="5ABAB71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6227" w:type="dxa"/>
            <w:gridSpan w:val="6"/>
            <w:tcBorders>
              <w:top w:val="single" w:sz="4" w:space="0" w:color="auto"/>
              <w:left w:val="nil"/>
              <w:bottom w:val="single" w:sz="4" w:space="0" w:color="auto"/>
              <w:right w:val="nil"/>
            </w:tcBorders>
            <w:shd w:val="clear" w:color="000000" w:fill="FFFFFF"/>
            <w:noWrap/>
            <w:vAlign w:val="bottom"/>
            <w:hideMark/>
          </w:tcPr>
          <w:p w14:paraId="480EEC3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 details </w:t>
            </w:r>
          </w:p>
        </w:tc>
      </w:tr>
      <w:tr w:rsidR="005119A9" w:rsidRPr="00F50E90" w14:paraId="2796A401" w14:textId="77777777" w:rsidTr="00EF3F3F">
        <w:trPr>
          <w:trHeight w:val="288"/>
        </w:trPr>
        <w:tc>
          <w:tcPr>
            <w:tcW w:w="1097" w:type="dxa"/>
            <w:tcBorders>
              <w:top w:val="nil"/>
              <w:left w:val="nil"/>
              <w:bottom w:val="nil"/>
              <w:right w:val="nil"/>
            </w:tcBorders>
            <w:shd w:val="clear" w:color="000000" w:fill="FFFFFF"/>
            <w:noWrap/>
            <w:vAlign w:val="bottom"/>
            <w:hideMark/>
          </w:tcPr>
          <w:p w14:paraId="36AD331F"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129" w:type="dxa"/>
            <w:tcBorders>
              <w:top w:val="nil"/>
              <w:left w:val="nil"/>
              <w:bottom w:val="nil"/>
              <w:right w:val="nil"/>
            </w:tcBorders>
            <w:shd w:val="clear" w:color="000000" w:fill="FFFFFF"/>
            <w:noWrap/>
            <w:vAlign w:val="bottom"/>
            <w:hideMark/>
          </w:tcPr>
          <w:p w14:paraId="2D8EF3D2"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007" w:type="dxa"/>
            <w:tcBorders>
              <w:top w:val="nil"/>
              <w:left w:val="nil"/>
              <w:bottom w:val="nil"/>
              <w:right w:val="nil"/>
            </w:tcBorders>
            <w:shd w:val="clear" w:color="000000" w:fill="FFFFFF"/>
            <w:noWrap/>
            <w:vAlign w:val="bottom"/>
            <w:hideMark/>
          </w:tcPr>
          <w:p w14:paraId="602C84A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196" w:type="dxa"/>
            <w:tcBorders>
              <w:top w:val="nil"/>
              <w:left w:val="nil"/>
              <w:bottom w:val="nil"/>
              <w:right w:val="nil"/>
            </w:tcBorders>
            <w:shd w:val="clear" w:color="000000" w:fill="FFFFFF"/>
            <w:noWrap/>
            <w:vAlign w:val="bottom"/>
            <w:hideMark/>
          </w:tcPr>
          <w:p w14:paraId="26EA9BF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356" w:type="dxa"/>
            <w:tcBorders>
              <w:top w:val="nil"/>
              <w:left w:val="nil"/>
              <w:bottom w:val="nil"/>
              <w:right w:val="nil"/>
            </w:tcBorders>
            <w:shd w:val="clear" w:color="000000" w:fill="FFFFFF"/>
            <w:noWrap/>
            <w:vAlign w:val="bottom"/>
            <w:hideMark/>
          </w:tcPr>
          <w:p w14:paraId="116E38A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347" w:type="dxa"/>
            <w:tcBorders>
              <w:top w:val="single" w:sz="4" w:space="0" w:color="auto"/>
              <w:left w:val="nil"/>
              <w:bottom w:val="nil"/>
              <w:right w:val="nil"/>
            </w:tcBorders>
            <w:shd w:val="clear" w:color="000000" w:fill="FFFFFF"/>
            <w:noWrap/>
            <w:vAlign w:val="bottom"/>
            <w:hideMark/>
          </w:tcPr>
          <w:p w14:paraId="4C7F79E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956" w:type="dxa"/>
            <w:tcBorders>
              <w:top w:val="nil"/>
              <w:left w:val="nil"/>
              <w:bottom w:val="nil"/>
              <w:right w:val="nil"/>
            </w:tcBorders>
            <w:shd w:val="clear" w:color="000000" w:fill="FFFFFF"/>
            <w:noWrap/>
            <w:vAlign w:val="bottom"/>
            <w:hideMark/>
          </w:tcPr>
          <w:p w14:paraId="5173EDE7"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096" w:type="dxa"/>
            <w:tcBorders>
              <w:top w:val="nil"/>
              <w:left w:val="nil"/>
              <w:bottom w:val="nil"/>
              <w:right w:val="nil"/>
            </w:tcBorders>
            <w:shd w:val="clear" w:color="000000" w:fill="FFFFFF"/>
            <w:noWrap/>
            <w:vAlign w:val="bottom"/>
            <w:hideMark/>
          </w:tcPr>
          <w:p w14:paraId="677A9B18"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096" w:type="dxa"/>
            <w:tcBorders>
              <w:top w:val="nil"/>
              <w:left w:val="nil"/>
              <w:bottom w:val="nil"/>
              <w:right w:val="nil"/>
            </w:tcBorders>
            <w:shd w:val="clear" w:color="000000" w:fill="FFFFFF"/>
            <w:noWrap/>
            <w:vAlign w:val="bottom"/>
            <w:hideMark/>
          </w:tcPr>
          <w:p w14:paraId="659CE24D"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956" w:type="dxa"/>
            <w:tcBorders>
              <w:top w:val="single" w:sz="4" w:space="0" w:color="auto"/>
              <w:left w:val="nil"/>
              <w:bottom w:val="nil"/>
              <w:right w:val="nil"/>
            </w:tcBorders>
            <w:shd w:val="clear" w:color="000000" w:fill="FFFFFF"/>
            <w:noWrap/>
            <w:vAlign w:val="bottom"/>
            <w:hideMark/>
          </w:tcPr>
          <w:p w14:paraId="4EA2841B"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776" w:type="dxa"/>
            <w:tcBorders>
              <w:top w:val="single" w:sz="4" w:space="0" w:color="auto"/>
              <w:left w:val="nil"/>
              <w:bottom w:val="nil"/>
              <w:right w:val="nil"/>
            </w:tcBorders>
            <w:shd w:val="clear" w:color="000000" w:fill="FFFFFF"/>
            <w:noWrap/>
            <w:vAlign w:val="bottom"/>
            <w:hideMark/>
          </w:tcPr>
          <w:p w14:paraId="4BB2DB5F"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r>
      <w:tr w:rsidR="00BD29F1" w:rsidRPr="00F50E90" w14:paraId="7170DC43" w14:textId="77777777" w:rsidTr="00EF3F3F">
        <w:trPr>
          <w:trHeight w:val="576"/>
        </w:trPr>
        <w:tc>
          <w:tcPr>
            <w:tcW w:w="1097" w:type="dxa"/>
            <w:tcBorders>
              <w:top w:val="nil"/>
              <w:left w:val="nil"/>
              <w:bottom w:val="single" w:sz="8" w:space="0" w:color="auto"/>
              <w:right w:val="nil"/>
            </w:tcBorders>
            <w:shd w:val="clear" w:color="000000" w:fill="FFFFFF"/>
            <w:vAlign w:val="bottom"/>
            <w:hideMark/>
          </w:tcPr>
          <w:p w14:paraId="591E81B2"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 ID</w:t>
            </w:r>
            <w:r w:rsidRPr="00F50E90">
              <w:rPr>
                <w:rFonts w:eastAsia="Times New Roman"/>
                <w:i/>
                <w:iCs/>
                <w:sz w:val="16"/>
                <w:szCs w:val="16"/>
                <w:vertAlign w:val="superscript"/>
                <w:lang w:val="en-US"/>
              </w:rPr>
              <w:t>a</w:t>
            </w:r>
          </w:p>
        </w:tc>
        <w:tc>
          <w:tcPr>
            <w:tcW w:w="1129" w:type="dxa"/>
            <w:tcBorders>
              <w:top w:val="nil"/>
              <w:left w:val="nil"/>
              <w:bottom w:val="single" w:sz="8" w:space="0" w:color="auto"/>
              <w:right w:val="nil"/>
            </w:tcBorders>
            <w:shd w:val="clear" w:color="000000" w:fill="FFFFFF"/>
            <w:vAlign w:val="bottom"/>
            <w:hideMark/>
          </w:tcPr>
          <w:p w14:paraId="0262608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Date of authorization</w:t>
            </w:r>
            <w:r w:rsidRPr="00F50E90">
              <w:rPr>
                <w:rFonts w:eastAsia="Times New Roman"/>
                <w:i/>
                <w:iCs/>
                <w:sz w:val="16"/>
                <w:szCs w:val="16"/>
                <w:vertAlign w:val="superscript"/>
                <w:lang w:val="en-US"/>
              </w:rPr>
              <w:t>b</w:t>
            </w:r>
          </w:p>
        </w:tc>
        <w:tc>
          <w:tcPr>
            <w:tcW w:w="1007" w:type="dxa"/>
            <w:tcBorders>
              <w:top w:val="nil"/>
              <w:left w:val="nil"/>
              <w:bottom w:val="single" w:sz="8" w:space="0" w:color="auto"/>
              <w:right w:val="nil"/>
            </w:tcBorders>
            <w:shd w:val="clear" w:color="000000" w:fill="FFFFFF"/>
            <w:vAlign w:val="bottom"/>
            <w:hideMark/>
          </w:tcPr>
          <w:p w14:paraId="131D22B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Cooperative approach ID</w:t>
            </w:r>
            <w:r w:rsidRPr="00F50E90">
              <w:rPr>
                <w:rFonts w:eastAsia="Times New Roman"/>
                <w:i/>
                <w:iCs/>
                <w:sz w:val="16"/>
                <w:szCs w:val="16"/>
                <w:vertAlign w:val="superscript"/>
                <w:lang w:val="en-US"/>
              </w:rPr>
              <w:t>c</w:t>
            </w:r>
          </w:p>
        </w:tc>
        <w:tc>
          <w:tcPr>
            <w:tcW w:w="1196" w:type="dxa"/>
            <w:tcBorders>
              <w:top w:val="nil"/>
              <w:left w:val="nil"/>
              <w:bottom w:val="single" w:sz="8" w:space="0" w:color="auto"/>
              <w:right w:val="nil"/>
            </w:tcBorders>
            <w:shd w:val="clear" w:color="000000" w:fill="FFFFFF"/>
            <w:vAlign w:val="bottom"/>
            <w:hideMark/>
          </w:tcPr>
          <w:p w14:paraId="5FC95E8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Version of the authorization</w:t>
            </w:r>
          </w:p>
        </w:tc>
        <w:tc>
          <w:tcPr>
            <w:tcW w:w="356" w:type="dxa"/>
            <w:tcBorders>
              <w:top w:val="nil"/>
              <w:left w:val="nil"/>
              <w:bottom w:val="single" w:sz="8" w:space="0" w:color="auto"/>
              <w:right w:val="nil"/>
            </w:tcBorders>
            <w:shd w:val="clear" w:color="000000" w:fill="FFFFFF"/>
            <w:vAlign w:val="bottom"/>
            <w:hideMark/>
          </w:tcPr>
          <w:p w14:paraId="4B3C840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347" w:type="dxa"/>
            <w:tcBorders>
              <w:top w:val="nil"/>
              <w:left w:val="nil"/>
              <w:bottom w:val="single" w:sz="8" w:space="0" w:color="auto"/>
              <w:right w:val="nil"/>
            </w:tcBorders>
            <w:shd w:val="clear" w:color="000000" w:fill="FFFFFF"/>
            <w:vAlign w:val="bottom"/>
            <w:hideMark/>
          </w:tcPr>
          <w:p w14:paraId="6BA1438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Authorized quantity</w:t>
            </w:r>
            <w:r w:rsidRPr="00F50E90">
              <w:rPr>
                <w:rFonts w:eastAsia="Times New Roman"/>
                <w:i/>
                <w:iCs/>
                <w:sz w:val="16"/>
                <w:szCs w:val="16"/>
                <w:vertAlign w:val="superscript"/>
                <w:lang w:val="en-US"/>
              </w:rPr>
              <w:t>d</w:t>
            </w:r>
          </w:p>
        </w:tc>
        <w:tc>
          <w:tcPr>
            <w:tcW w:w="956" w:type="dxa"/>
            <w:tcBorders>
              <w:top w:val="nil"/>
              <w:left w:val="nil"/>
              <w:bottom w:val="single" w:sz="8" w:space="0" w:color="auto"/>
              <w:right w:val="nil"/>
            </w:tcBorders>
            <w:shd w:val="clear" w:color="000000" w:fill="FFFFFF"/>
            <w:vAlign w:val="bottom"/>
            <w:hideMark/>
          </w:tcPr>
          <w:p w14:paraId="24A9579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Metric</w:t>
            </w:r>
          </w:p>
        </w:tc>
        <w:tc>
          <w:tcPr>
            <w:tcW w:w="1096" w:type="dxa"/>
            <w:tcBorders>
              <w:top w:val="nil"/>
              <w:left w:val="nil"/>
              <w:bottom w:val="single" w:sz="8" w:space="0" w:color="auto"/>
              <w:right w:val="nil"/>
            </w:tcBorders>
            <w:shd w:val="clear" w:color="auto" w:fill="auto"/>
            <w:vAlign w:val="bottom"/>
            <w:hideMark/>
          </w:tcPr>
          <w:p w14:paraId="0F92B7FE"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Applicable GWP value(s)</w:t>
            </w:r>
            <w:r w:rsidRPr="00F50E90">
              <w:rPr>
                <w:rFonts w:eastAsia="Times New Roman"/>
                <w:i/>
                <w:iCs/>
                <w:sz w:val="16"/>
                <w:szCs w:val="16"/>
                <w:vertAlign w:val="superscript"/>
                <w:lang w:val="en-US"/>
              </w:rPr>
              <w:t>e</w:t>
            </w:r>
          </w:p>
        </w:tc>
        <w:tc>
          <w:tcPr>
            <w:tcW w:w="1096" w:type="dxa"/>
            <w:tcBorders>
              <w:top w:val="nil"/>
              <w:left w:val="nil"/>
              <w:bottom w:val="single" w:sz="8" w:space="0" w:color="auto"/>
              <w:right w:val="nil"/>
            </w:tcBorders>
            <w:shd w:val="clear" w:color="000000" w:fill="FFFFFF"/>
            <w:vAlign w:val="bottom"/>
            <w:hideMark/>
          </w:tcPr>
          <w:p w14:paraId="0AA9473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Applicable non-GHG metric</w:t>
            </w:r>
            <w:r w:rsidRPr="00F50E90">
              <w:rPr>
                <w:rFonts w:eastAsia="Times New Roman"/>
                <w:i/>
                <w:iCs/>
                <w:sz w:val="16"/>
                <w:szCs w:val="16"/>
                <w:vertAlign w:val="superscript"/>
                <w:lang w:val="en-US"/>
              </w:rPr>
              <w:t>f</w:t>
            </w:r>
          </w:p>
        </w:tc>
        <w:tc>
          <w:tcPr>
            <w:tcW w:w="956" w:type="dxa"/>
            <w:tcBorders>
              <w:top w:val="nil"/>
              <w:left w:val="nil"/>
              <w:bottom w:val="single" w:sz="8" w:space="0" w:color="auto"/>
              <w:right w:val="nil"/>
            </w:tcBorders>
            <w:shd w:val="clear" w:color="000000" w:fill="FFFFFF"/>
            <w:vAlign w:val="bottom"/>
            <w:hideMark/>
          </w:tcPr>
          <w:p w14:paraId="1B1DEED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Sector(s)</w:t>
            </w:r>
            <w:r w:rsidRPr="00F50E90">
              <w:rPr>
                <w:rFonts w:eastAsia="Times New Roman"/>
                <w:i/>
                <w:iCs/>
                <w:sz w:val="16"/>
                <w:szCs w:val="16"/>
                <w:vertAlign w:val="superscript"/>
                <w:lang w:val="en-US"/>
              </w:rPr>
              <w:t>g</w:t>
            </w:r>
          </w:p>
        </w:tc>
        <w:tc>
          <w:tcPr>
            <w:tcW w:w="776" w:type="dxa"/>
            <w:tcBorders>
              <w:top w:val="nil"/>
              <w:left w:val="nil"/>
              <w:bottom w:val="single" w:sz="8" w:space="0" w:color="auto"/>
              <w:right w:val="nil"/>
            </w:tcBorders>
            <w:shd w:val="clear" w:color="000000" w:fill="FFFFFF"/>
            <w:vAlign w:val="bottom"/>
            <w:hideMark/>
          </w:tcPr>
          <w:p w14:paraId="665F4F4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Activity type(s)</w:t>
            </w:r>
            <w:r w:rsidRPr="00F50E90">
              <w:rPr>
                <w:rFonts w:eastAsia="Times New Roman"/>
                <w:i/>
                <w:iCs/>
                <w:sz w:val="16"/>
                <w:szCs w:val="16"/>
                <w:vertAlign w:val="superscript"/>
                <w:lang w:val="en-US"/>
              </w:rPr>
              <w:t>h</w:t>
            </w:r>
          </w:p>
        </w:tc>
      </w:tr>
      <w:tr w:rsidR="005119A9" w:rsidRPr="00F50E90" w14:paraId="1F97F333" w14:textId="77777777" w:rsidTr="00EF3F3F">
        <w:trPr>
          <w:trHeight w:val="288"/>
        </w:trPr>
        <w:tc>
          <w:tcPr>
            <w:tcW w:w="1097" w:type="dxa"/>
            <w:tcBorders>
              <w:top w:val="nil"/>
              <w:left w:val="nil"/>
              <w:bottom w:val="nil"/>
              <w:right w:val="nil"/>
            </w:tcBorders>
            <w:shd w:val="clear" w:color="000000" w:fill="FFFFFF"/>
            <w:vAlign w:val="center"/>
            <w:hideMark/>
          </w:tcPr>
          <w:p w14:paraId="11BEDA26"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129" w:type="dxa"/>
            <w:tcBorders>
              <w:top w:val="nil"/>
              <w:left w:val="nil"/>
              <w:bottom w:val="nil"/>
              <w:right w:val="nil"/>
            </w:tcBorders>
            <w:shd w:val="clear" w:color="000000" w:fill="FFFFFF"/>
            <w:vAlign w:val="bottom"/>
            <w:hideMark/>
          </w:tcPr>
          <w:p w14:paraId="61C3952E"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007" w:type="dxa"/>
            <w:tcBorders>
              <w:top w:val="nil"/>
              <w:left w:val="nil"/>
              <w:bottom w:val="nil"/>
              <w:right w:val="nil"/>
            </w:tcBorders>
            <w:shd w:val="clear" w:color="000000" w:fill="FFFFFF"/>
            <w:vAlign w:val="bottom"/>
            <w:hideMark/>
          </w:tcPr>
          <w:p w14:paraId="273EFA7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196" w:type="dxa"/>
            <w:tcBorders>
              <w:top w:val="nil"/>
              <w:left w:val="nil"/>
              <w:bottom w:val="nil"/>
              <w:right w:val="nil"/>
            </w:tcBorders>
            <w:shd w:val="clear" w:color="000000" w:fill="FFFFFF"/>
            <w:vAlign w:val="bottom"/>
            <w:hideMark/>
          </w:tcPr>
          <w:p w14:paraId="361AE77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356" w:type="dxa"/>
            <w:tcBorders>
              <w:top w:val="nil"/>
              <w:left w:val="nil"/>
              <w:bottom w:val="nil"/>
              <w:right w:val="nil"/>
            </w:tcBorders>
            <w:shd w:val="clear" w:color="000000" w:fill="FFFFFF"/>
            <w:vAlign w:val="bottom"/>
            <w:hideMark/>
          </w:tcPr>
          <w:p w14:paraId="412EAA5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347" w:type="dxa"/>
            <w:tcBorders>
              <w:top w:val="nil"/>
              <w:left w:val="nil"/>
              <w:bottom w:val="nil"/>
              <w:right w:val="nil"/>
            </w:tcBorders>
            <w:shd w:val="clear" w:color="000000" w:fill="FFFFFF"/>
            <w:vAlign w:val="bottom"/>
            <w:hideMark/>
          </w:tcPr>
          <w:p w14:paraId="36493A2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956" w:type="dxa"/>
            <w:tcBorders>
              <w:top w:val="nil"/>
              <w:left w:val="nil"/>
              <w:bottom w:val="nil"/>
              <w:right w:val="nil"/>
            </w:tcBorders>
            <w:shd w:val="clear" w:color="000000" w:fill="FFFFFF"/>
            <w:vAlign w:val="center"/>
            <w:hideMark/>
          </w:tcPr>
          <w:p w14:paraId="3248914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GHG</w:t>
            </w:r>
          </w:p>
        </w:tc>
        <w:tc>
          <w:tcPr>
            <w:tcW w:w="1096" w:type="dxa"/>
            <w:tcBorders>
              <w:top w:val="nil"/>
              <w:left w:val="nil"/>
              <w:bottom w:val="nil"/>
              <w:right w:val="nil"/>
            </w:tcBorders>
            <w:shd w:val="clear" w:color="000000" w:fill="FFFFFF"/>
            <w:vAlign w:val="center"/>
            <w:hideMark/>
          </w:tcPr>
          <w:p w14:paraId="24FA49F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96" w:type="dxa"/>
            <w:tcBorders>
              <w:top w:val="nil"/>
              <w:left w:val="nil"/>
              <w:bottom w:val="nil"/>
              <w:right w:val="nil"/>
            </w:tcBorders>
            <w:shd w:val="clear" w:color="000000" w:fill="FFFFFF"/>
            <w:vAlign w:val="center"/>
            <w:hideMark/>
          </w:tcPr>
          <w:p w14:paraId="30F3E47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1790865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776" w:type="dxa"/>
            <w:tcBorders>
              <w:top w:val="nil"/>
              <w:left w:val="nil"/>
              <w:bottom w:val="nil"/>
              <w:right w:val="nil"/>
            </w:tcBorders>
            <w:shd w:val="clear" w:color="000000" w:fill="FFFFFF"/>
            <w:vAlign w:val="center"/>
            <w:hideMark/>
          </w:tcPr>
          <w:p w14:paraId="1E7F958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5119A9" w:rsidRPr="00F50E90" w14:paraId="313FB71E" w14:textId="77777777" w:rsidTr="00EF3F3F">
        <w:trPr>
          <w:trHeight w:val="528"/>
        </w:trPr>
        <w:tc>
          <w:tcPr>
            <w:tcW w:w="1097" w:type="dxa"/>
            <w:tcBorders>
              <w:top w:val="nil"/>
              <w:left w:val="nil"/>
              <w:bottom w:val="nil"/>
              <w:right w:val="nil"/>
            </w:tcBorders>
            <w:shd w:val="clear" w:color="000000" w:fill="FFFFFF"/>
            <w:vAlign w:val="center"/>
            <w:hideMark/>
          </w:tcPr>
          <w:p w14:paraId="2359A3E0"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129" w:type="dxa"/>
            <w:tcBorders>
              <w:top w:val="nil"/>
              <w:left w:val="nil"/>
              <w:bottom w:val="nil"/>
              <w:right w:val="nil"/>
            </w:tcBorders>
            <w:shd w:val="clear" w:color="000000" w:fill="FFFFFF"/>
            <w:vAlign w:val="bottom"/>
            <w:hideMark/>
          </w:tcPr>
          <w:p w14:paraId="40F092A1"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007" w:type="dxa"/>
            <w:tcBorders>
              <w:top w:val="nil"/>
              <w:left w:val="nil"/>
              <w:bottom w:val="nil"/>
              <w:right w:val="nil"/>
            </w:tcBorders>
            <w:shd w:val="clear" w:color="000000" w:fill="FFFFFF"/>
            <w:vAlign w:val="bottom"/>
            <w:hideMark/>
          </w:tcPr>
          <w:p w14:paraId="6836048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196" w:type="dxa"/>
            <w:tcBorders>
              <w:top w:val="nil"/>
              <w:left w:val="nil"/>
              <w:bottom w:val="nil"/>
              <w:right w:val="nil"/>
            </w:tcBorders>
            <w:shd w:val="clear" w:color="000000" w:fill="FFFFFF"/>
            <w:vAlign w:val="bottom"/>
            <w:hideMark/>
          </w:tcPr>
          <w:p w14:paraId="7B597BC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356" w:type="dxa"/>
            <w:tcBorders>
              <w:top w:val="nil"/>
              <w:left w:val="nil"/>
              <w:bottom w:val="nil"/>
              <w:right w:val="nil"/>
            </w:tcBorders>
            <w:shd w:val="clear" w:color="000000" w:fill="FFFFFF"/>
            <w:vAlign w:val="bottom"/>
            <w:hideMark/>
          </w:tcPr>
          <w:p w14:paraId="32EF348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347" w:type="dxa"/>
            <w:tcBorders>
              <w:top w:val="nil"/>
              <w:left w:val="nil"/>
              <w:bottom w:val="nil"/>
              <w:right w:val="nil"/>
            </w:tcBorders>
            <w:shd w:val="clear" w:color="000000" w:fill="FFFFFF"/>
            <w:vAlign w:val="bottom"/>
            <w:hideMark/>
          </w:tcPr>
          <w:p w14:paraId="1DBDE1D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956" w:type="dxa"/>
            <w:tcBorders>
              <w:top w:val="nil"/>
              <w:left w:val="nil"/>
              <w:bottom w:val="nil"/>
              <w:right w:val="nil"/>
            </w:tcBorders>
            <w:shd w:val="clear" w:color="000000" w:fill="FFFFFF"/>
            <w:vAlign w:val="center"/>
            <w:hideMark/>
          </w:tcPr>
          <w:p w14:paraId="188E296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Non-GHG</w:t>
            </w:r>
          </w:p>
        </w:tc>
        <w:tc>
          <w:tcPr>
            <w:tcW w:w="1096" w:type="dxa"/>
            <w:tcBorders>
              <w:top w:val="nil"/>
              <w:left w:val="nil"/>
              <w:bottom w:val="nil"/>
              <w:right w:val="nil"/>
            </w:tcBorders>
            <w:shd w:val="clear" w:color="000000" w:fill="FFFFFF"/>
            <w:vAlign w:val="center"/>
            <w:hideMark/>
          </w:tcPr>
          <w:p w14:paraId="20D66F7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96" w:type="dxa"/>
            <w:tcBorders>
              <w:top w:val="nil"/>
              <w:left w:val="nil"/>
              <w:bottom w:val="nil"/>
              <w:right w:val="nil"/>
            </w:tcBorders>
            <w:shd w:val="clear" w:color="000000" w:fill="FFFFFF"/>
            <w:vAlign w:val="center"/>
            <w:hideMark/>
          </w:tcPr>
          <w:p w14:paraId="5D7FF4E9"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10E37B12"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776" w:type="dxa"/>
            <w:tcBorders>
              <w:top w:val="nil"/>
              <w:left w:val="nil"/>
              <w:bottom w:val="nil"/>
              <w:right w:val="nil"/>
            </w:tcBorders>
            <w:shd w:val="clear" w:color="000000" w:fill="FFFFFF"/>
            <w:vAlign w:val="center"/>
            <w:hideMark/>
          </w:tcPr>
          <w:p w14:paraId="01F50EA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5119A9" w:rsidRPr="00F50E90" w14:paraId="54BC04BF" w14:textId="77777777" w:rsidTr="00EF3F3F">
        <w:trPr>
          <w:trHeight w:val="300"/>
        </w:trPr>
        <w:tc>
          <w:tcPr>
            <w:tcW w:w="1097" w:type="dxa"/>
            <w:tcBorders>
              <w:top w:val="nil"/>
              <w:left w:val="nil"/>
              <w:bottom w:val="single" w:sz="8" w:space="0" w:color="auto"/>
              <w:right w:val="nil"/>
            </w:tcBorders>
            <w:shd w:val="clear" w:color="000000" w:fill="FFFFFF"/>
            <w:vAlign w:val="center"/>
            <w:hideMark/>
          </w:tcPr>
          <w:p w14:paraId="7460D84F"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129" w:type="dxa"/>
            <w:tcBorders>
              <w:top w:val="nil"/>
              <w:left w:val="nil"/>
              <w:bottom w:val="single" w:sz="8" w:space="0" w:color="auto"/>
              <w:right w:val="nil"/>
            </w:tcBorders>
            <w:shd w:val="clear" w:color="000000" w:fill="FFFFFF"/>
            <w:vAlign w:val="center"/>
            <w:hideMark/>
          </w:tcPr>
          <w:p w14:paraId="42573A72"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007" w:type="dxa"/>
            <w:tcBorders>
              <w:top w:val="nil"/>
              <w:left w:val="nil"/>
              <w:bottom w:val="single" w:sz="8" w:space="0" w:color="auto"/>
              <w:right w:val="nil"/>
            </w:tcBorders>
            <w:shd w:val="clear" w:color="000000" w:fill="FFFFFF"/>
            <w:vAlign w:val="center"/>
            <w:hideMark/>
          </w:tcPr>
          <w:p w14:paraId="276A090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196" w:type="dxa"/>
            <w:tcBorders>
              <w:top w:val="nil"/>
              <w:left w:val="nil"/>
              <w:bottom w:val="single" w:sz="8" w:space="0" w:color="auto"/>
              <w:right w:val="nil"/>
            </w:tcBorders>
            <w:shd w:val="clear" w:color="000000" w:fill="FFFFFF"/>
            <w:vAlign w:val="center"/>
            <w:hideMark/>
          </w:tcPr>
          <w:p w14:paraId="29E9DED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56" w:type="dxa"/>
            <w:tcBorders>
              <w:top w:val="nil"/>
              <w:left w:val="nil"/>
              <w:bottom w:val="single" w:sz="8" w:space="0" w:color="auto"/>
              <w:right w:val="nil"/>
            </w:tcBorders>
            <w:shd w:val="clear" w:color="000000" w:fill="FFFFFF"/>
            <w:vAlign w:val="center"/>
            <w:hideMark/>
          </w:tcPr>
          <w:p w14:paraId="0C168A8B"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347" w:type="dxa"/>
            <w:tcBorders>
              <w:top w:val="nil"/>
              <w:left w:val="nil"/>
              <w:bottom w:val="single" w:sz="8" w:space="0" w:color="auto"/>
              <w:right w:val="nil"/>
            </w:tcBorders>
            <w:shd w:val="clear" w:color="000000" w:fill="FFFFFF"/>
            <w:vAlign w:val="center"/>
            <w:hideMark/>
          </w:tcPr>
          <w:p w14:paraId="57CD9EF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956" w:type="dxa"/>
            <w:tcBorders>
              <w:top w:val="nil"/>
              <w:left w:val="nil"/>
              <w:bottom w:val="single" w:sz="8" w:space="0" w:color="auto"/>
              <w:right w:val="nil"/>
            </w:tcBorders>
            <w:shd w:val="clear" w:color="000000" w:fill="FFFFFF"/>
            <w:vAlign w:val="center"/>
            <w:hideMark/>
          </w:tcPr>
          <w:p w14:paraId="0657FA2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096" w:type="dxa"/>
            <w:tcBorders>
              <w:top w:val="nil"/>
              <w:left w:val="nil"/>
              <w:bottom w:val="single" w:sz="8" w:space="0" w:color="auto"/>
              <w:right w:val="nil"/>
            </w:tcBorders>
            <w:shd w:val="clear" w:color="000000" w:fill="FFFFFF"/>
            <w:vAlign w:val="center"/>
            <w:hideMark/>
          </w:tcPr>
          <w:p w14:paraId="78240872"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096" w:type="dxa"/>
            <w:tcBorders>
              <w:top w:val="nil"/>
              <w:left w:val="nil"/>
              <w:bottom w:val="single" w:sz="8" w:space="0" w:color="auto"/>
              <w:right w:val="nil"/>
            </w:tcBorders>
            <w:shd w:val="clear" w:color="000000" w:fill="FFFFFF"/>
            <w:vAlign w:val="center"/>
            <w:hideMark/>
          </w:tcPr>
          <w:p w14:paraId="196507A9"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956" w:type="dxa"/>
            <w:tcBorders>
              <w:top w:val="nil"/>
              <w:left w:val="nil"/>
              <w:bottom w:val="single" w:sz="8" w:space="0" w:color="auto"/>
              <w:right w:val="nil"/>
            </w:tcBorders>
            <w:shd w:val="clear" w:color="000000" w:fill="FFFFFF"/>
            <w:vAlign w:val="center"/>
            <w:hideMark/>
          </w:tcPr>
          <w:p w14:paraId="53E396D1"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776" w:type="dxa"/>
            <w:tcBorders>
              <w:top w:val="nil"/>
              <w:left w:val="nil"/>
              <w:bottom w:val="single" w:sz="8" w:space="0" w:color="auto"/>
              <w:right w:val="nil"/>
            </w:tcBorders>
            <w:shd w:val="clear" w:color="000000" w:fill="FFFFFF"/>
            <w:vAlign w:val="center"/>
            <w:hideMark/>
          </w:tcPr>
          <w:p w14:paraId="5D1DA12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bl>
    <w:p w14:paraId="4C0EFA56" w14:textId="77777777" w:rsidR="00BD29F1" w:rsidRPr="00F50E90" w:rsidRDefault="00BD29F1" w:rsidP="00BD29F1">
      <w:pPr>
        <w:rPr>
          <w:lang w:val="en-US"/>
        </w:rPr>
      </w:pPr>
    </w:p>
    <w:tbl>
      <w:tblPr>
        <w:tblW w:w="14175" w:type="dxa"/>
        <w:tblLook w:val="04A0" w:firstRow="1" w:lastRow="0" w:firstColumn="1" w:lastColumn="0" w:noHBand="0" w:noVBand="1"/>
      </w:tblPr>
      <w:tblGrid>
        <w:gridCol w:w="1995"/>
        <w:gridCol w:w="1478"/>
        <w:gridCol w:w="1388"/>
        <w:gridCol w:w="1365"/>
        <w:gridCol w:w="1073"/>
        <w:gridCol w:w="1680"/>
        <w:gridCol w:w="1837"/>
        <w:gridCol w:w="1994"/>
        <w:gridCol w:w="1365"/>
      </w:tblGrid>
      <w:tr w:rsidR="00BD29F1" w:rsidRPr="00F50E90" w14:paraId="7BC60137" w14:textId="77777777" w:rsidTr="00EF3F3F">
        <w:trPr>
          <w:trHeight w:val="288"/>
        </w:trPr>
        <w:tc>
          <w:tcPr>
            <w:tcW w:w="11408" w:type="dxa"/>
            <w:gridSpan w:val="8"/>
            <w:tcBorders>
              <w:top w:val="nil"/>
              <w:left w:val="nil"/>
              <w:bottom w:val="nil"/>
              <w:right w:val="nil"/>
            </w:tcBorders>
            <w:shd w:val="clear" w:color="000000" w:fill="FFFFFF"/>
            <w:noWrap/>
            <w:vAlign w:val="bottom"/>
            <w:hideMark/>
          </w:tcPr>
          <w:p w14:paraId="75A6A51B"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t>(Table continues)</w:t>
            </w:r>
          </w:p>
        </w:tc>
        <w:tc>
          <w:tcPr>
            <w:tcW w:w="1216" w:type="dxa"/>
            <w:tcBorders>
              <w:top w:val="nil"/>
              <w:left w:val="nil"/>
              <w:bottom w:val="nil"/>
              <w:right w:val="nil"/>
            </w:tcBorders>
            <w:shd w:val="clear" w:color="000000" w:fill="FFFFFF"/>
            <w:noWrap/>
            <w:vAlign w:val="bottom"/>
            <w:hideMark/>
          </w:tcPr>
          <w:p w14:paraId="15190448"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32B7E87A" w14:textId="77777777" w:rsidTr="00EF3F3F">
        <w:trPr>
          <w:trHeight w:val="288"/>
        </w:trPr>
        <w:tc>
          <w:tcPr>
            <w:tcW w:w="12624" w:type="dxa"/>
            <w:gridSpan w:val="9"/>
            <w:tcBorders>
              <w:top w:val="single" w:sz="4" w:space="0" w:color="auto"/>
              <w:left w:val="nil"/>
              <w:bottom w:val="single" w:sz="4" w:space="0" w:color="auto"/>
              <w:right w:val="nil"/>
            </w:tcBorders>
            <w:shd w:val="clear" w:color="000000" w:fill="FFFFFF"/>
            <w:noWrap/>
            <w:vAlign w:val="bottom"/>
            <w:hideMark/>
          </w:tcPr>
          <w:p w14:paraId="76298A9F"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 details</w:t>
            </w:r>
          </w:p>
        </w:tc>
      </w:tr>
      <w:tr w:rsidR="00BD29F1" w:rsidRPr="00F50E90" w14:paraId="6CD8E3CF" w14:textId="77777777" w:rsidTr="00EF3F3F">
        <w:trPr>
          <w:trHeight w:val="288"/>
        </w:trPr>
        <w:tc>
          <w:tcPr>
            <w:tcW w:w="1776" w:type="dxa"/>
            <w:tcBorders>
              <w:top w:val="single" w:sz="4" w:space="0" w:color="auto"/>
              <w:left w:val="nil"/>
              <w:bottom w:val="nil"/>
              <w:right w:val="nil"/>
            </w:tcBorders>
            <w:shd w:val="clear" w:color="000000" w:fill="FFFFFF"/>
            <w:noWrap/>
            <w:vAlign w:val="bottom"/>
            <w:hideMark/>
          </w:tcPr>
          <w:p w14:paraId="545E6DC1"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316" w:type="dxa"/>
            <w:tcBorders>
              <w:top w:val="single" w:sz="4" w:space="0" w:color="auto"/>
              <w:left w:val="nil"/>
              <w:bottom w:val="nil"/>
              <w:right w:val="nil"/>
            </w:tcBorders>
            <w:shd w:val="clear" w:color="000000" w:fill="FFFFFF"/>
            <w:noWrap/>
            <w:vAlign w:val="bottom"/>
            <w:hideMark/>
          </w:tcPr>
          <w:p w14:paraId="45A5725C"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236" w:type="dxa"/>
            <w:tcBorders>
              <w:top w:val="single" w:sz="4" w:space="0" w:color="auto"/>
              <w:left w:val="nil"/>
              <w:bottom w:val="nil"/>
              <w:right w:val="nil"/>
            </w:tcBorders>
            <w:shd w:val="clear" w:color="000000" w:fill="FFFFFF"/>
            <w:noWrap/>
            <w:vAlign w:val="bottom"/>
            <w:hideMark/>
          </w:tcPr>
          <w:p w14:paraId="772106D0"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216" w:type="dxa"/>
            <w:tcBorders>
              <w:top w:val="single" w:sz="4" w:space="0" w:color="auto"/>
              <w:left w:val="nil"/>
              <w:bottom w:val="nil"/>
              <w:right w:val="nil"/>
            </w:tcBorders>
            <w:shd w:val="clear" w:color="000000" w:fill="FFFFFF"/>
            <w:noWrap/>
            <w:vAlign w:val="bottom"/>
            <w:hideMark/>
          </w:tcPr>
          <w:p w14:paraId="490F6022"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956" w:type="dxa"/>
            <w:tcBorders>
              <w:top w:val="single" w:sz="4" w:space="0" w:color="auto"/>
              <w:left w:val="nil"/>
              <w:bottom w:val="nil"/>
              <w:right w:val="nil"/>
            </w:tcBorders>
            <w:shd w:val="clear" w:color="000000" w:fill="FFFFFF"/>
            <w:noWrap/>
            <w:vAlign w:val="bottom"/>
            <w:hideMark/>
          </w:tcPr>
          <w:p w14:paraId="6DE7DAE1"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496" w:type="dxa"/>
            <w:tcBorders>
              <w:top w:val="single" w:sz="4" w:space="0" w:color="auto"/>
              <w:left w:val="nil"/>
              <w:bottom w:val="nil"/>
              <w:right w:val="nil"/>
            </w:tcBorders>
            <w:shd w:val="clear" w:color="000000" w:fill="FFFFFF"/>
            <w:noWrap/>
            <w:vAlign w:val="bottom"/>
            <w:hideMark/>
          </w:tcPr>
          <w:p w14:paraId="72C4E478"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636" w:type="dxa"/>
            <w:tcBorders>
              <w:top w:val="single" w:sz="4" w:space="0" w:color="auto"/>
              <w:left w:val="nil"/>
              <w:bottom w:val="nil"/>
              <w:right w:val="nil"/>
            </w:tcBorders>
            <w:shd w:val="clear" w:color="000000" w:fill="FFFFFF"/>
            <w:noWrap/>
            <w:vAlign w:val="bottom"/>
            <w:hideMark/>
          </w:tcPr>
          <w:p w14:paraId="067DBDD1"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776" w:type="dxa"/>
            <w:tcBorders>
              <w:top w:val="single" w:sz="4" w:space="0" w:color="auto"/>
              <w:left w:val="nil"/>
              <w:bottom w:val="nil"/>
              <w:right w:val="nil"/>
            </w:tcBorders>
            <w:shd w:val="clear" w:color="000000" w:fill="FFFFFF"/>
            <w:vAlign w:val="bottom"/>
            <w:hideMark/>
          </w:tcPr>
          <w:p w14:paraId="20E7B5E6"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216" w:type="dxa"/>
            <w:tcBorders>
              <w:top w:val="single" w:sz="4" w:space="0" w:color="auto"/>
              <w:left w:val="nil"/>
              <w:bottom w:val="nil"/>
              <w:right w:val="nil"/>
            </w:tcBorders>
            <w:shd w:val="clear" w:color="000000" w:fill="FFFFFF"/>
            <w:vAlign w:val="bottom"/>
            <w:hideMark/>
          </w:tcPr>
          <w:p w14:paraId="7439EA28"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r>
      <w:tr w:rsidR="00BD29F1" w:rsidRPr="00F50E90" w14:paraId="71C389D9" w14:textId="77777777" w:rsidTr="00EF3F3F">
        <w:trPr>
          <w:trHeight w:val="576"/>
        </w:trPr>
        <w:tc>
          <w:tcPr>
            <w:tcW w:w="1776" w:type="dxa"/>
            <w:tcBorders>
              <w:top w:val="nil"/>
              <w:left w:val="nil"/>
              <w:bottom w:val="single" w:sz="8" w:space="0" w:color="auto"/>
              <w:right w:val="nil"/>
            </w:tcBorders>
            <w:shd w:val="clear" w:color="000000" w:fill="FFFFFF"/>
            <w:vAlign w:val="bottom"/>
            <w:hideMark/>
          </w:tcPr>
          <w:p w14:paraId="57A86FF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Purposes for</w:t>
            </w:r>
            <w:r w:rsidRPr="00F50E90">
              <w:rPr>
                <w:rStyle w:val="EndnoteReference"/>
                <w:rFonts w:eastAsia="Times New Roman"/>
                <w:i/>
                <w:iCs/>
                <w:color w:val="FFFFFF" w:themeColor="background1"/>
                <w:szCs w:val="16"/>
                <w:lang w:val="en-US"/>
              </w:rPr>
              <w:endnoteReference w:id="7"/>
            </w:r>
            <w:r w:rsidRPr="00F50E90">
              <w:rPr>
                <w:rFonts w:eastAsia="Times New Roman"/>
                <w:i/>
                <w:iCs/>
                <w:sz w:val="16"/>
                <w:szCs w:val="16"/>
                <w:lang w:val="en-US"/>
              </w:rPr>
              <w:t xml:space="preserve"> authorization</w:t>
            </w:r>
          </w:p>
        </w:tc>
        <w:tc>
          <w:tcPr>
            <w:tcW w:w="1316" w:type="dxa"/>
            <w:tcBorders>
              <w:top w:val="nil"/>
              <w:left w:val="nil"/>
              <w:bottom w:val="single" w:sz="8" w:space="0" w:color="auto"/>
              <w:right w:val="nil"/>
            </w:tcBorders>
            <w:shd w:val="clear" w:color="000000" w:fill="FFFFFF"/>
            <w:vAlign w:val="bottom"/>
            <w:hideMark/>
          </w:tcPr>
          <w:p w14:paraId="73DC22A1"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Authorized Party(ies) ID</w:t>
            </w:r>
            <w:r w:rsidRPr="00F50E90">
              <w:rPr>
                <w:rFonts w:eastAsia="Times New Roman"/>
                <w:i/>
                <w:iCs/>
                <w:sz w:val="16"/>
                <w:szCs w:val="16"/>
                <w:vertAlign w:val="superscript"/>
                <w:lang w:val="en-US"/>
              </w:rPr>
              <w:t>i</w:t>
            </w:r>
          </w:p>
        </w:tc>
        <w:tc>
          <w:tcPr>
            <w:tcW w:w="1236" w:type="dxa"/>
            <w:tcBorders>
              <w:top w:val="nil"/>
              <w:left w:val="nil"/>
              <w:bottom w:val="single" w:sz="8" w:space="0" w:color="auto"/>
              <w:right w:val="nil"/>
            </w:tcBorders>
            <w:shd w:val="clear" w:color="000000" w:fill="FFFFFF"/>
            <w:vAlign w:val="bottom"/>
            <w:hideMark/>
          </w:tcPr>
          <w:p w14:paraId="5F297AC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Authorized entity(ies) ID</w:t>
            </w:r>
            <w:r w:rsidRPr="00F50E90">
              <w:rPr>
                <w:rFonts w:eastAsia="Times New Roman"/>
                <w:i/>
                <w:iCs/>
                <w:sz w:val="16"/>
                <w:szCs w:val="16"/>
                <w:vertAlign w:val="superscript"/>
                <w:lang w:val="en-US"/>
              </w:rPr>
              <w:t>j</w:t>
            </w:r>
          </w:p>
        </w:tc>
        <w:tc>
          <w:tcPr>
            <w:tcW w:w="1216" w:type="dxa"/>
            <w:tcBorders>
              <w:top w:val="nil"/>
              <w:left w:val="nil"/>
              <w:bottom w:val="single" w:sz="8" w:space="0" w:color="auto"/>
              <w:right w:val="nil"/>
            </w:tcBorders>
            <w:shd w:val="clear" w:color="000000" w:fill="FFFFFF"/>
            <w:vAlign w:val="bottom"/>
            <w:hideMark/>
          </w:tcPr>
          <w:p w14:paraId="555789D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OIMP authorized by the Party</w:t>
            </w:r>
            <w:r w:rsidRPr="00F50E90">
              <w:rPr>
                <w:rFonts w:eastAsia="Times New Roman"/>
                <w:i/>
                <w:iCs/>
                <w:sz w:val="16"/>
                <w:szCs w:val="16"/>
                <w:vertAlign w:val="superscript"/>
                <w:lang w:val="en-US"/>
              </w:rPr>
              <w:t>k</w:t>
            </w:r>
          </w:p>
        </w:tc>
        <w:tc>
          <w:tcPr>
            <w:tcW w:w="956" w:type="dxa"/>
            <w:tcBorders>
              <w:top w:val="nil"/>
              <w:left w:val="nil"/>
              <w:bottom w:val="single" w:sz="8" w:space="0" w:color="auto"/>
              <w:right w:val="nil"/>
            </w:tcBorders>
            <w:shd w:val="clear" w:color="000000" w:fill="FFFFFF"/>
            <w:vAlign w:val="bottom"/>
            <w:hideMark/>
          </w:tcPr>
          <w:p w14:paraId="1A4FF8B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Authorized timeframe</w:t>
            </w:r>
            <w:r w:rsidRPr="00F50E90">
              <w:rPr>
                <w:rFonts w:eastAsia="Times New Roman"/>
                <w:i/>
                <w:iCs/>
                <w:sz w:val="16"/>
                <w:szCs w:val="16"/>
                <w:vertAlign w:val="superscript"/>
                <w:lang w:val="en-US"/>
              </w:rPr>
              <w:t>l</w:t>
            </w:r>
          </w:p>
        </w:tc>
        <w:tc>
          <w:tcPr>
            <w:tcW w:w="1496" w:type="dxa"/>
            <w:tcBorders>
              <w:top w:val="nil"/>
              <w:left w:val="nil"/>
              <w:bottom w:val="single" w:sz="8" w:space="0" w:color="auto"/>
              <w:right w:val="nil"/>
            </w:tcBorders>
            <w:shd w:val="clear" w:color="auto" w:fill="auto"/>
            <w:vAlign w:val="bottom"/>
            <w:hideMark/>
          </w:tcPr>
          <w:p w14:paraId="0906394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 terms and conditions</w:t>
            </w:r>
            <w:r w:rsidRPr="00F50E90">
              <w:rPr>
                <w:rFonts w:eastAsia="Times New Roman"/>
                <w:i/>
                <w:iCs/>
                <w:sz w:val="16"/>
                <w:szCs w:val="16"/>
                <w:vertAlign w:val="superscript"/>
                <w:lang w:val="en-US"/>
              </w:rPr>
              <w:t>m</w:t>
            </w:r>
          </w:p>
        </w:tc>
        <w:tc>
          <w:tcPr>
            <w:tcW w:w="1636" w:type="dxa"/>
            <w:tcBorders>
              <w:top w:val="nil"/>
              <w:left w:val="nil"/>
              <w:bottom w:val="single" w:sz="8" w:space="0" w:color="auto"/>
              <w:right w:val="nil"/>
            </w:tcBorders>
            <w:shd w:val="clear" w:color="000000" w:fill="FFFFFF"/>
            <w:vAlign w:val="bottom"/>
            <w:hideMark/>
          </w:tcPr>
          <w:p w14:paraId="4ECF8792"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 documentation</w:t>
            </w:r>
            <w:r w:rsidRPr="00F50E90">
              <w:rPr>
                <w:rFonts w:eastAsia="Times New Roman"/>
                <w:i/>
                <w:iCs/>
                <w:sz w:val="16"/>
                <w:szCs w:val="16"/>
                <w:vertAlign w:val="superscript"/>
                <w:lang w:val="en-US"/>
              </w:rPr>
              <w:t>n</w:t>
            </w:r>
          </w:p>
        </w:tc>
        <w:tc>
          <w:tcPr>
            <w:tcW w:w="1776" w:type="dxa"/>
            <w:tcBorders>
              <w:top w:val="nil"/>
              <w:left w:val="nil"/>
              <w:bottom w:val="single" w:sz="8" w:space="0" w:color="auto"/>
              <w:right w:val="nil"/>
            </w:tcBorders>
            <w:shd w:val="clear" w:color="000000" w:fill="FFFFFF"/>
            <w:vAlign w:val="center"/>
            <w:hideMark/>
          </w:tcPr>
          <w:p w14:paraId="0A90C9C7"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First transfer definition for OIMP</w:t>
            </w:r>
            <w:r w:rsidRPr="00F50E90">
              <w:rPr>
                <w:rFonts w:eastAsia="Times New Roman"/>
                <w:i/>
                <w:iCs/>
                <w:sz w:val="16"/>
                <w:szCs w:val="16"/>
                <w:vertAlign w:val="superscript"/>
                <w:lang w:val="en-US"/>
              </w:rPr>
              <w:t>o</w:t>
            </w:r>
          </w:p>
        </w:tc>
        <w:tc>
          <w:tcPr>
            <w:tcW w:w="1216" w:type="dxa"/>
            <w:tcBorders>
              <w:top w:val="nil"/>
              <w:left w:val="nil"/>
              <w:bottom w:val="single" w:sz="8" w:space="0" w:color="auto"/>
              <w:right w:val="nil"/>
            </w:tcBorders>
            <w:shd w:val="clear" w:color="000000" w:fill="FFFFFF"/>
            <w:vAlign w:val="center"/>
            <w:hideMark/>
          </w:tcPr>
          <w:p w14:paraId="6F9993AF"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Additional explanatory information</w:t>
            </w:r>
            <w:r w:rsidRPr="00F50E90">
              <w:rPr>
                <w:rFonts w:eastAsia="Times New Roman"/>
                <w:i/>
                <w:iCs/>
                <w:sz w:val="16"/>
                <w:szCs w:val="16"/>
                <w:vertAlign w:val="superscript"/>
                <w:lang w:val="en-US"/>
              </w:rPr>
              <w:t>p</w:t>
            </w:r>
          </w:p>
        </w:tc>
      </w:tr>
      <w:tr w:rsidR="00BD29F1" w:rsidRPr="00F50E90" w14:paraId="1A8D1CDA" w14:textId="77777777" w:rsidTr="00EF3F3F">
        <w:trPr>
          <w:trHeight w:val="288"/>
        </w:trPr>
        <w:tc>
          <w:tcPr>
            <w:tcW w:w="1776" w:type="dxa"/>
            <w:tcBorders>
              <w:top w:val="nil"/>
              <w:left w:val="nil"/>
              <w:bottom w:val="nil"/>
              <w:right w:val="nil"/>
            </w:tcBorders>
            <w:shd w:val="clear" w:color="000000" w:fill="FFFFFF"/>
            <w:vAlign w:val="center"/>
            <w:hideMark/>
          </w:tcPr>
          <w:p w14:paraId="758C2B9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NDC</w:t>
            </w:r>
          </w:p>
        </w:tc>
        <w:tc>
          <w:tcPr>
            <w:tcW w:w="1316" w:type="dxa"/>
            <w:tcBorders>
              <w:top w:val="nil"/>
              <w:left w:val="nil"/>
              <w:bottom w:val="nil"/>
              <w:right w:val="nil"/>
            </w:tcBorders>
            <w:shd w:val="clear" w:color="000000" w:fill="FFFFFF"/>
            <w:vAlign w:val="center"/>
            <w:hideMark/>
          </w:tcPr>
          <w:p w14:paraId="1D72018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36" w:type="dxa"/>
            <w:tcBorders>
              <w:top w:val="nil"/>
              <w:left w:val="nil"/>
              <w:bottom w:val="nil"/>
              <w:right w:val="nil"/>
            </w:tcBorders>
            <w:shd w:val="clear" w:color="000000" w:fill="FFFFFF"/>
            <w:vAlign w:val="center"/>
            <w:hideMark/>
          </w:tcPr>
          <w:p w14:paraId="39B1434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16" w:type="dxa"/>
            <w:tcBorders>
              <w:top w:val="nil"/>
              <w:left w:val="nil"/>
              <w:bottom w:val="nil"/>
              <w:right w:val="nil"/>
            </w:tcBorders>
            <w:shd w:val="clear" w:color="000000" w:fill="FFFFFF"/>
            <w:vAlign w:val="center"/>
            <w:hideMark/>
          </w:tcPr>
          <w:p w14:paraId="606ECD36"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15C3895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96" w:type="dxa"/>
            <w:tcBorders>
              <w:top w:val="nil"/>
              <w:left w:val="nil"/>
              <w:bottom w:val="nil"/>
              <w:right w:val="nil"/>
            </w:tcBorders>
            <w:shd w:val="clear" w:color="000000" w:fill="FFFFFF"/>
            <w:vAlign w:val="center"/>
            <w:hideMark/>
          </w:tcPr>
          <w:p w14:paraId="097826E6"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36" w:type="dxa"/>
            <w:tcBorders>
              <w:top w:val="nil"/>
              <w:left w:val="nil"/>
              <w:bottom w:val="nil"/>
              <w:right w:val="nil"/>
            </w:tcBorders>
            <w:shd w:val="clear" w:color="000000" w:fill="FFFFFF"/>
            <w:vAlign w:val="center"/>
            <w:hideMark/>
          </w:tcPr>
          <w:p w14:paraId="6178EEB0" w14:textId="77777777" w:rsidR="00BD29F1" w:rsidRPr="00F50E90" w:rsidRDefault="00BD29F1">
            <w:pPr>
              <w:suppressAutoHyphens w:val="0"/>
              <w:spacing w:line="240" w:lineRule="auto"/>
              <w:jc w:val="center"/>
              <w:rPr>
                <w:rFonts w:eastAsia="Times New Roman"/>
                <w:i/>
                <w:iCs/>
                <w:lang w:val="en-US"/>
              </w:rPr>
            </w:pPr>
            <w:r w:rsidRPr="00F50E90">
              <w:rPr>
                <w:rFonts w:eastAsia="Times New Roman"/>
                <w:i/>
                <w:iCs/>
                <w:lang w:val="en-US"/>
              </w:rPr>
              <w:t> </w:t>
            </w:r>
          </w:p>
        </w:tc>
        <w:tc>
          <w:tcPr>
            <w:tcW w:w="1776" w:type="dxa"/>
            <w:tcBorders>
              <w:top w:val="nil"/>
              <w:left w:val="nil"/>
              <w:bottom w:val="nil"/>
              <w:right w:val="nil"/>
            </w:tcBorders>
            <w:shd w:val="clear" w:color="000000" w:fill="FFFFFF"/>
            <w:vAlign w:val="center"/>
            <w:hideMark/>
          </w:tcPr>
          <w:p w14:paraId="7769CB6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Authorization</w:t>
            </w:r>
          </w:p>
        </w:tc>
        <w:tc>
          <w:tcPr>
            <w:tcW w:w="1216" w:type="dxa"/>
            <w:tcBorders>
              <w:top w:val="nil"/>
              <w:left w:val="nil"/>
              <w:bottom w:val="nil"/>
              <w:right w:val="nil"/>
            </w:tcBorders>
            <w:shd w:val="clear" w:color="000000" w:fill="FFFFFF"/>
            <w:vAlign w:val="center"/>
            <w:hideMark/>
          </w:tcPr>
          <w:p w14:paraId="30ADE73F"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BD29F1" w:rsidRPr="00F50E90" w14:paraId="57253C96" w14:textId="77777777" w:rsidTr="00EF3F3F">
        <w:trPr>
          <w:trHeight w:val="528"/>
        </w:trPr>
        <w:tc>
          <w:tcPr>
            <w:tcW w:w="1776" w:type="dxa"/>
            <w:tcBorders>
              <w:top w:val="nil"/>
              <w:left w:val="nil"/>
              <w:bottom w:val="nil"/>
              <w:right w:val="nil"/>
            </w:tcBorders>
            <w:shd w:val="clear" w:color="000000" w:fill="FFFFFF"/>
            <w:vAlign w:val="center"/>
            <w:hideMark/>
          </w:tcPr>
          <w:p w14:paraId="32989D2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OIMP</w:t>
            </w:r>
          </w:p>
        </w:tc>
        <w:tc>
          <w:tcPr>
            <w:tcW w:w="1316" w:type="dxa"/>
            <w:tcBorders>
              <w:top w:val="nil"/>
              <w:left w:val="nil"/>
              <w:bottom w:val="nil"/>
              <w:right w:val="nil"/>
            </w:tcBorders>
            <w:shd w:val="clear" w:color="000000" w:fill="FFFFFF"/>
            <w:vAlign w:val="center"/>
            <w:hideMark/>
          </w:tcPr>
          <w:p w14:paraId="23D2BA37"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36" w:type="dxa"/>
            <w:tcBorders>
              <w:top w:val="nil"/>
              <w:left w:val="nil"/>
              <w:bottom w:val="nil"/>
              <w:right w:val="nil"/>
            </w:tcBorders>
            <w:shd w:val="clear" w:color="000000" w:fill="FFFFFF"/>
            <w:vAlign w:val="center"/>
            <w:hideMark/>
          </w:tcPr>
          <w:p w14:paraId="663E94E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16" w:type="dxa"/>
            <w:tcBorders>
              <w:top w:val="nil"/>
              <w:left w:val="nil"/>
              <w:bottom w:val="nil"/>
              <w:right w:val="nil"/>
            </w:tcBorders>
            <w:shd w:val="clear" w:color="000000" w:fill="FFFFFF"/>
            <w:vAlign w:val="center"/>
            <w:hideMark/>
          </w:tcPr>
          <w:p w14:paraId="09E3B30C"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7F58854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96" w:type="dxa"/>
            <w:tcBorders>
              <w:top w:val="nil"/>
              <w:left w:val="nil"/>
              <w:bottom w:val="nil"/>
              <w:right w:val="nil"/>
            </w:tcBorders>
            <w:shd w:val="clear" w:color="000000" w:fill="FFFFFF"/>
            <w:vAlign w:val="center"/>
            <w:hideMark/>
          </w:tcPr>
          <w:p w14:paraId="01FD342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36" w:type="dxa"/>
            <w:tcBorders>
              <w:top w:val="nil"/>
              <w:left w:val="nil"/>
              <w:bottom w:val="nil"/>
              <w:right w:val="nil"/>
            </w:tcBorders>
            <w:shd w:val="clear" w:color="000000" w:fill="FFFFFF"/>
            <w:vAlign w:val="center"/>
            <w:hideMark/>
          </w:tcPr>
          <w:p w14:paraId="69C5B94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776" w:type="dxa"/>
            <w:tcBorders>
              <w:top w:val="nil"/>
              <w:left w:val="nil"/>
              <w:bottom w:val="nil"/>
              <w:right w:val="nil"/>
            </w:tcBorders>
            <w:shd w:val="clear" w:color="000000" w:fill="FFFFFF"/>
            <w:vAlign w:val="center"/>
            <w:hideMark/>
          </w:tcPr>
          <w:p w14:paraId="6161596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Issuance</w:t>
            </w:r>
          </w:p>
        </w:tc>
        <w:tc>
          <w:tcPr>
            <w:tcW w:w="1216" w:type="dxa"/>
            <w:tcBorders>
              <w:top w:val="nil"/>
              <w:left w:val="nil"/>
              <w:bottom w:val="nil"/>
              <w:right w:val="nil"/>
            </w:tcBorders>
            <w:shd w:val="clear" w:color="000000" w:fill="FFFFFF"/>
            <w:vAlign w:val="center"/>
            <w:hideMark/>
          </w:tcPr>
          <w:p w14:paraId="6EAF538D"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BD29F1" w:rsidRPr="00F50E90" w14:paraId="5C90540C" w14:textId="77777777" w:rsidTr="00EF3F3F">
        <w:trPr>
          <w:trHeight w:val="288"/>
        </w:trPr>
        <w:tc>
          <w:tcPr>
            <w:tcW w:w="1776" w:type="dxa"/>
            <w:tcBorders>
              <w:top w:val="nil"/>
              <w:left w:val="nil"/>
              <w:bottom w:val="nil"/>
              <w:right w:val="nil"/>
            </w:tcBorders>
            <w:shd w:val="clear" w:color="000000" w:fill="FFFFFF"/>
            <w:vAlign w:val="center"/>
            <w:hideMark/>
          </w:tcPr>
          <w:p w14:paraId="4A9223C7"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IMP</w:t>
            </w:r>
          </w:p>
        </w:tc>
        <w:tc>
          <w:tcPr>
            <w:tcW w:w="1316" w:type="dxa"/>
            <w:tcBorders>
              <w:top w:val="nil"/>
              <w:left w:val="nil"/>
              <w:bottom w:val="nil"/>
              <w:right w:val="nil"/>
            </w:tcBorders>
            <w:shd w:val="clear" w:color="000000" w:fill="FFFFFF"/>
            <w:vAlign w:val="center"/>
            <w:hideMark/>
          </w:tcPr>
          <w:p w14:paraId="6373689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36" w:type="dxa"/>
            <w:tcBorders>
              <w:top w:val="nil"/>
              <w:left w:val="nil"/>
              <w:bottom w:val="nil"/>
              <w:right w:val="nil"/>
            </w:tcBorders>
            <w:shd w:val="clear" w:color="000000" w:fill="FFFFFF"/>
            <w:vAlign w:val="center"/>
            <w:hideMark/>
          </w:tcPr>
          <w:p w14:paraId="5D80B795"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16" w:type="dxa"/>
            <w:tcBorders>
              <w:top w:val="nil"/>
              <w:left w:val="nil"/>
              <w:bottom w:val="nil"/>
              <w:right w:val="nil"/>
            </w:tcBorders>
            <w:shd w:val="clear" w:color="000000" w:fill="FFFFFF"/>
            <w:vAlign w:val="center"/>
            <w:hideMark/>
          </w:tcPr>
          <w:p w14:paraId="2E0FAE9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2AA99A1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96" w:type="dxa"/>
            <w:tcBorders>
              <w:top w:val="nil"/>
              <w:left w:val="nil"/>
              <w:bottom w:val="nil"/>
              <w:right w:val="nil"/>
            </w:tcBorders>
            <w:shd w:val="clear" w:color="000000" w:fill="FFFFFF"/>
            <w:vAlign w:val="center"/>
            <w:hideMark/>
          </w:tcPr>
          <w:p w14:paraId="4788556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36" w:type="dxa"/>
            <w:tcBorders>
              <w:top w:val="nil"/>
              <w:left w:val="nil"/>
              <w:bottom w:val="nil"/>
              <w:right w:val="nil"/>
            </w:tcBorders>
            <w:shd w:val="clear" w:color="000000" w:fill="FFFFFF"/>
            <w:vAlign w:val="center"/>
            <w:hideMark/>
          </w:tcPr>
          <w:p w14:paraId="5440C7A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776" w:type="dxa"/>
            <w:tcBorders>
              <w:top w:val="nil"/>
              <w:left w:val="nil"/>
              <w:bottom w:val="nil"/>
              <w:right w:val="nil"/>
            </w:tcBorders>
            <w:shd w:val="clear" w:color="000000" w:fill="FFFFFF"/>
            <w:vAlign w:val="center"/>
            <w:hideMark/>
          </w:tcPr>
          <w:p w14:paraId="543821D7"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Use or cancellation</w:t>
            </w:r>
          </w:p>
        </w:tc>
        <w:tc>
          <w:tcPr>
            <w:tcW w:w="1216" w:type="dxa"/>
            <w:tcBorders>
              <w:top w:val="nil"/>
              <w:left w:val="nil"/>
              <w:bottom w:val="nil"/>
              <w:right w:val="nil"/>
            </w:tcBorders>
            <w:shd w:val="clear" w:color="000000" w:fill="FFFFFF"/>
            <w:vAlign w:val="center"/>
            <w:hideMark/>
          </w:tcPr>
          <w:p w14:paraId="08771C9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BD29F1" w:rsidRPr="00F50E90" w14:paraId="73A62211" w14:textId="77777777" w:rsidTr="00EF3F3F">
        <w:trPr>
          <w:trHeight w:val="288"/>
        </w:trPr>
        <w:tc>
          <w:tcPr>
            <w:tcW w:w="1776" w:type="dxa"/>
            <w:tcBorders>
              <w:top w:val="nil"/>
              <w:left w:val="nil"/>
              <w:bottom w:val="nil"/>
              <w:right w:val="nil"/>
            </w:tcBorders>
            <w:shd w:val="clear" w:color="000000" w:fill="FFFFFF"/>
            <w:vAlign w:val="center"/>
            <w:hideMark/>
          </w:tcPr>
          <w:p w14:paraId="27F53AF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OP</w:t>
            </w:r>
          </w:p>
        </w:tc>
        <w:tc>
          <w:tcPr>
            <w:tcW w:w="1316" w:type="dxa"/>
            <w:tcBorders>
              <w:top w:val="nil"/>
              <w:left w:val="nil"/>
              <w:bottom w:val="nil"/>
              <w:right w:val="nil"/>
            </w:tcBorders>
            <w:shd w:val="clear" w:color="000000" w:fill="FFFFFF"/>
            <w:vAlign w:val="center"/>
            <w:hideMark/>
          </w:tcPr>
          <w:p w14:paraId="05E49B3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36" w:type="dxa"/>
            <w:tcBorders>
              <w:top w:val="nil"/>
              <w:left w:val="nil"/>
              <w:bottom w:val="nil"/>
              <w:right w:val="nil"/>
            </w:tcBorders>
            <w:shd w:val="clear" w:color="000000" w:fill="FFFFFF"/>
            <w:vAlign w:val="center"/>
            <w:hideMark/>
          </w:tcPr>
          <w:p w14:paraId="2E23FD6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16" w:type="dxa"/>
            <w:tcBorders>
              <w:top w:val="nil"/>
              <w:left w:val="nil"/>
              <w:bottom w:val="nil"/>
              <w:right w:val="nil"/>
            </w:tcBorders>
            <w:shd w:val="clear" w:color="000000" w:fill="FFFFFF"/>
            <w:vAlign w:val="center"/>
            <w:hideMark/>
          </w:tcPr>
          <w:p w14:paraId="35BE140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5812B9F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96" w:type="dxa"/>
            <w:tcBorders>
              <w:top w:val="nil"/>
              <w:left w:val="nil"/>
              <w:bottom w:val="nil"/>
              <w:right w:val="nil"/>
            </w:tcBorders>
            <w:shd w:val="clear" w:color="000000" w:fill="FFFFFF"/>
            <w:vAlign w:val="center"/>
            <w:hideMark/>
          </w:tcPr>
          <w:p w14:paraId="6176054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36" w:type="dxa"/>
            <w:tcBorders>
              <w:top w:val="nil"/>
              <w:left w:val="nil"/>
              <w:bottom w:val="nil"/>
              <w:right w:val="nil"/>
            </w:tcBorders>
            <w:shd w:val="clear" w:color="000000" w:fill="FFFFFF"/>
            <w:vAlign w:val="center"/>
            <w:hideMark/>
          </w:tcPr>
          <w:p w14:paraId="07B4B9D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776" w:type="dxa"/>
            <w:tcBorders>
              <w:top w:val="nil"/>
              <w:left w:val="nil"/>
              <w:bottom w:val="nil"/>
              <w:right w:val="nil"/>
            </w:tcBorders>
            <w:shd w:val="clear" w:color="000000" w:fill="FFFFFF"/>
            <w:noWrap/>
            <w:vAlign w:val="bottom"/>
            <w:hideMark/>
          </w:tcPr>
          <w:p w14:paraId="3B49AF5D"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216" w:type="dxa"/>
            <w:tcBorders>
              <w:top w:val="nil"/>
              <w:left w:val="nil"/>
              <w:bottom w:val="nil"/>
              <w:right w:val="nil"/>
            </w:tcBorders>
            <w:shd w:val="clear" w:color="000000" w:fill="FFFFFF"/>
            <w:vAlign w:val="center"/>
            <w:hideMark/>
          </w:tcPr>
          <w:p w14:paraId="14D96937"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BD29F1" w:rsidRPr="00F50E90" w14:paraId="3FFF5993" w14:textId="77777777" w:rsidTr="00EF3F3F">
        <w:trPr>
          <w:trHeight w:val="288"/>
        </w:trPr>
        <w:tc>
          <w:tcPr>
            <w:tcW w:w="1776" w:type="dxa"/>
            <w:tcBorders>
              <w:top w:val="nil"/>
              <w:left w:val="nil"/>
              <w:bottom w:val="nil"/>
              <w:right w:val="nil"/>
            </w:tcBorders>
            <w:shd w:val="clear" w:color="000000" w:fill="FFFFFF"/>
            <w:vAlign w:val="center"/>
            <w:hideMark/>
          </w:tcPr>
          <w:p w14:paraId="4775E421"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NDC and OIMP</w:t>
            </w:r>
          </w:p>
        </w:tc>
        <w:tc>
          <w:tcPr>
            <w:tcW w:w="1316" w:type="dxa"/>
            <w:tcBorders>
              <w:top w:val="nil"/>
              <w:left w:val="nil"/>
              <w:bottom w:val="nil"/>
              <w:right w:val="nil"/>
            </w:tcBorders>
            <w:shd w:val="clear" w:color="000000" w:fill="FFFFFF"/>
            <w:vAlign w:val="center"/>
            <w:hideMark/>
          </w:tcPr>
          <w:p w14:paraId="10BDACD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36" w:type="dxa"/>
            <w:tcBorders>
              <w:top w:val="nil"/>
              <w:left w:val="nil"/>
              <w:bottom w:val="nil"/>
              <w:right w:val="nil"/>
            </w:tcBorders>
            <w:shd w:val="clear" w:color="000000" w:fill="FFFFFF"/>
            <w:vAlign w:val="center"/>
            <w:hideMark/>
          </w:tcPr>
          <w:p w14:paraId="579D832F"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16" w:type="dxa"/>
            <w:tcBorders>
              <w:top w:val="nil"/>
              <w:left w:val="nil"/>
              <w:bottom w:val="nil"/>
              <w:right w:val="nil"/>
            </w:tcBorders>
            <w:shd w:val="clear" w:color="000000" w:fill="FFFFFF"/>
            <w:vAlign w:val="center"/>
            <w:hideMark/>
          </w:tcPr>
          <w:p w14:paraId="50BE874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38597E06"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96" w:type="dxa"/>
            <w:tcBorders>
              <w:top w:val="nil"/>
              <w:left w:val="nil"/>
              <w:bottom w:val="nil"/>
              <w:right w:val="nil"/>
            </w:tcBorders>
            <w:shd w:val="clear" w:color="000000" w:fill="FFFFFF"/>
            <w:vAlign w:val="center"/>
            <w:hideMark/>
          </w:tcPr>
          <w:p w14:paraId="5C4478F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36" w:type="dxa"/>
            <w:tcBorders>
              <w:top w:val="nil"/>
              <w:left w:val="nil"/>
              <w:bottom w:val="nil"/>
              <w:right w:val="nil"/>
            </w:tcBorders>
            <w:shd w:val="clear" w:color="000000" w:fill="FFFFFF"/>
            <w:vAlign w:val="center"/>
            <w:hideMark/>
          </w:tcPr>
          <w:p w14:paraId="49E215FE" w14:textId="77777777" w:rsidR="00BD29F1" w:rsidRPr="00F50E90" w:rsidRDefault="00BD29F1">
            <w:pPr>
              <w:suppressAutoHyphens w:val="0"/>
              <w:spacing w:line="240" w:lineRule="auto"/>
              <w:rPr>
                <w:rFonts w:eastAsia="Times New Roman"/>
                <w:i/>
                <w:iCs/>
                <w:lang w:val="en-US"/>
              </w:rPr>
            </w:pPr>
            <w:r w:rsidRPr="00F50E90">
              <w:rPr>
                <w:rFonts w:eastAsia="Times New Roman"/>
                <w:i/>
                <w:iCs/>
                <w:lang w:val="en-US"/>
              </w:rPr>
              <w:t> </w:t>
            </w:r>
          </w:p>
        </w:tc>
        <w:tc>
          <w:tcPr>
            <w:tcW w:w="1776" w:type="dxa"/>
            <w:tcBorders>
              <w:top w:val="nil"/>
              <w:left w:val="nil"/>
              <w:bottom w:val="nil"/>
              <w:right w:val="nil"/>
            </w:tcBorders>
            <w:shd w:val="clear" w:color="000000" w:fill="FFFFFF"/>
            <w:noWrap/>
            <w:vAlign w:val="bottom"/>
            <w:hideMark/>
          </w:tcPr>
          <w:p w14:paraId="01727ED4"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216" w:type="dxa"/>
            <w:tcBorders>
              <w:top w:val="nil"/>
              <w:left w:val="nil"/>
              <w:bottom w:val="nil"/>
              <w:right w:val="nil"/>
            </w:tcBorders>
            <w:shd w:val="clear" w:color="000000" w:fill="FFFFFF"/>
            <w:vAlign w:val="center"/>
            <w:hideMark/>
          </w:tcPr>
          <w:p w14:paraId="20783E6B"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BD29F1" w:rsidRPr="00F50E90" w14:paraId="1F1343B1" w14:textId="77777777" w:rsidTr="00EF3F3F">
        <w:trPr>
          <w:trHeight w:val="288"/>
        </w:trPr>
        <w:tc>
          <w:tcPr>
            <w:tcW w:w="1776" w:type="dxa"/>
            <w:tcBorders>
              <w:top w:val="nil"/>
              <w:left w:val="nil"/>
              <w:bottom w:val="nil"/>
              <w:right w:val="nil"/>
            </w:tcBorders>
            <w:shd w:val="clear" w:color="000000" w:fill="FFFFFF"/>
            <w:vAlign w:val="center"/>
            <w:hideMark/>
          </w:tcPr>
          <w:p w14:paraId="421C456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NDC and IMP</w:t>
            </w:r>
          </w:p>
        </w:tc>
        <w:tc>
          <w:tcPr>
            <w:tcW w:w="1316" w:type="dxa"/>
            <w:tcBorders>
              <w:top w:val="nil"/>
              <w:left w:val="nil"/>
              <w:bottom w:val="nil"/>
              <w:right w:val="nil"/>
            </w:tcBorders>
            <w:shd w:val="clear" w:color="000000" w:fill="FFFFFF"/>
            <w:vAlign w:val="center"/>
            <w:hideMark/>
          </w:tcPr>
          <w:p w14:paraId="519FCFF8"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36" w:type="dxa"/>
            <w:tcBorders>
              <w:top w:val="nil"/>
              <w:left w:val="nil"/>
              <w:bottom w:val="nil"/>
              <w:right w:val="nil"/>
            </w:tcBorders>
            <w:shd w:val="clear" w:color="000000" w:fill="FFFFFF"/>
            <w:vAlign w:val="center"/>
            <w:hideMark/>
          </w:tcPr>
          <w:p w14:paraId="7AFA3C79"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16" w:type="dxa"/>
            <w:tcBorders>
              <w:top w:val="nil"/>
              <w:left w:val="nil"/>
              <w:bottom w:val="nil"/>
              <w:right w:val="nil"/>
            </w:tcBorders>
            <w:shd w:val="clear" w:color="000000" w:fill="FFFFFF"/>
            <w:vAlign w:val="center"/>
            <w:hideMark/>
          </w:tcPr>
          <w:p w14:paraId="6CEEF6EC"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56" w:type="dxa"/>
            <w:tcBorders>
              <w:top w:val="nil"/>
              <w:left w:val="nil"/>
              <w:bottom w:val="nil"/>
              <w:right w:val="nil"/>
            </w:tcBorders>
            <w:shd w:val="clear" w:color="000000" w:fill="FFFFFF"/>
            <w:vAlign w:val="center"/>
            <w:hideMark/>
          </w:tcPr>
          <w:p w14:paraId="2683BD70"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96" w:type="dxa"/>
            <w:tcBorders>
              <w:top w:val="nil"/>
              <w:left w:val="nil"/>
              <w:bottom w:val="nil"/>
              <w:right w:val="nil"/>
            </w:tcBorders>
            <w:shd w:val="clear" w:color="000000" w:fill="FFFFFF"/>
            <w:vAlign w:val="center"/>
            <w:hideMark/>
          </w:tcPr>
          <w:p w14:paraId="27073559"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36" w:type="dxa"/>
            <w:tcBorders>
              <w:top w:val="nil"/>
              <w:left w:val="nil"/>
              <w:bottom w:val="nil"/>
              <w:right w:val="nil"/>
            </w:tcBorders>
            <w:shd w:val="clear" w:color="000000" w:fill="FFFFFF"/>
            <w:vAlign w:val="center"/>
            <w:hideMark/>
          </w:tcPr>
          <w:p w14:paraId="5A9671F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776" w:type="dxa"/>
            <w:tcBorders>
              <w:top w:val="nil"/>
              <w:left w:val="nil"/>
              <w:bottom w:val="nil"/>
              <w:right w:val="nil"/>
            </w:tcBorders>
            <w:shd w:val="clear" w:color="000000" w:fill="FFFFFF"/>
            <w:vAlign w:val="center"/>
            <w:hideMark/>
          </w:tcPr>
          <w:p w14:paraId="58A0153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16" w:type="dxa"/>
            <w:tcBorders>
              <w:top w:val="nil"/>
              <w:left w:val="nil"/>
              <w:bottom w:val="nil"/>
              <w:right w:val="nil"/>
            </w:tcBorders>
            <w:shd w:val="clear" w:color="000000" w:fill="FFFFFF"/>
            <w:vAlign w:val="center"/>
            <w:hideMark/>
          </w:tcPr>
          <w:p w14:paraId="105B7139"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r w:rsidR="00BD29F1" w:rsidRPr="00F50E90" w14:paraId="58C3F980" w14:textId="77777777" w:rsidTr="00EF3F3F">
        <w:trPr>
          <w:trHeight w:val="300"/>
        </w:trPr>
        <w:tc>
          <w:tcPr>
            <w:tcW w:w="1776" w:type="dxa"/>
            <w:tcBorders>
              <w:top w:val="nil"/>
              <w:left w:val="nil"/>
              <w:bottom w:val="single" w:sz="8" w:space="0" w:color="auto"/>
              <w:right w:val="nil"/>
            </w:tcBorders>
            <w:shd w:val="clear" w:color="000000" w:fill="FFFFFF"/>
            <w:vAlign w:val="center"/>
            <w:hideMark/>
          </w:tcPr>
          <w:p w14:paraId="4118A8A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NDC and OP</w:t>
            </w:r>
          </w:p>
        </w:tc>
        <w:tc>
          <w:tcPr>
            <w:tcW w:w="1316" w:type="dxa"/>
            <w:tcBorders>
              <w:top w:val="nil"/>
              <w:left w:val="nil"/>
              <w:bottom w:val="single" w:sz="8" w:space="0" w:color="auto"/>
              <w:right w:val="nil"/>
            </w:tcBorders>
            <w:shd w:val="clear" w:color="000000" w:fill="FFFFFF"/>
            <w:vAlign w:val="center"/>
            <w:hideMark/>
          </w:tcPr>
          <w:p w14:paraId="6A0BEAB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36" w:type="dxa"/>
            <w:tcBorders>
              <w:top w:val="nil"/>
              <w:left w:val="nil"/>
              <w:bottom w:val="single" w:sz="8" w:space="0" w:color="auto"/>
              <w:right w:val="nil"/>
            </w:tcBorders>
            <w:shd w:val="clear" w:color="000000" w:fill="FFFFFF"/>
            <w:vAlign w:val="center"/>
            <w:hideMark/>
          </w:tcPr>
          <w:p w14:paraId="6638173D"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16" w:type="dxa"/>
            <w:tcBorders>
              <w:top w:val="nil"/>
              <w:left w:val="nil"/>
              <w:bottom w:val="single" w:sz="8" w:space="0" w:color="auto"/>
              <w:right w:val="nil"/>
            </w:tcBorders>
            <w:shd w:val="clear" w:color="000000" w:fill="FFFFFF"/>
            <w:vAlign w:val="center"/>
            <w:hideMark/>
          </w:tcPr>
          <w:p w14:paraId="10E0782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956" w:type="dxa"/>
            <w:tcBorders>
              <w:top w:val="nil"/>
              <w:left w:val="nil"/>
              <w:bottom w:val="single" w:sz="8" w:space="0" w:color="auto"/>
              <w:right w:val="nil"/>
            </w:tcBorders>
            <w:shd w:val="clear" w:color="000000" w:fill="FFFFFF"/>
            <w:vAlign w:val="center"/>
            <w:hideMark/>
          </w:tcPr>
          <w:p w14:paraId="0E6EF0E0"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496" w:type="dxa"/>
            <w:tcBorders>
              <w:top w:val="nil"/>
              <w:left w:val="nil"/>
              <w:bottom w:val="single" w:sz="8" w:space="0" w:color="auto"/>
              <w:right w:val="nil"/>
            </w:tcBorders>
            <w:shd w:val="clear" w:color="000000" w:fill="FFFFFF"/>
            <w:vAlign w:val="center"/>
            <w:hideMark/>
          </w:tcPr>
          <w:p w14:paraId="511B8064"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636" w:type="dxa"/>
            <w:tcBorders>
              <w:top w:val="nil"/>
              <w:left w:val="nil"/>
              <w:bottom w:val="single" w:sz="8" w:space="0" w:color="auto"/>
              <w:right w:val="nil"/>
            </w:tcBorders>
            <w:shd w:val="clear" w:color="000000" w:fill="FFFFFF"/>
            <w:vAlign w:val="center"/>
            <w:hideMark/>
          </w:tcPr>
          <w:p w14:paraId="27194CF4"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776" w:type="dxa"/>
            <w:tcBorders>
              <w:top w:val="nil"/>
              <w:left w:val="nil"/>
              <w:bottom w:val="single" w:sz="8" w:space="0" w:color="auto"/>
              <w:right w:val="nil"/>
            </w:tcBorders>
            <w:shd w:val="clear" w:color="000000" w:fill="FFFFFF"/>
            <w:vAlign w:val="center"/>
            <w:hideMark/>
          </w:tcPr>
          <w:p w14:paraId="10A9F134"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16" w:type="dxa"/>
            <w:tcBorders>
              <w:top w:val="nil"/>
              <w:left w:val="nil"/>
              <w:bottom w:val="single" w:sz="8" w:space="0" w:color="auto"/>
              <w:right w:val="nil"/>
            </w:tcBorders>
            <w:shd w:val="clear" w:color="000000" w:fill="FFFFFF"/>
            <w:vAlign w:val="center"/>
            <w:hideMark/>
          </w:tcPr>
          <w:p w14:paraId="6297131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r>
    </w:tbl>
    <w:p w14:paraId="71477A6A" w14:textId="77777777" w:rsidR="00BD29F1" w:rsidRPr="00F50E90" w:rsidRDefault="00BD29F1" w:rsidP="00BD29F1">
      <w:pPr>
        <w:keepNext/>
        <w:spacing w:line="60" w:lineRule="exact"/>
        <w:ind w:left="283" w:right="1134"/>
        <w:jc w:val="both"/>
        <w:rPr>
          <w:lang w:val="en-US"/>
        </w:rPr>
        <w:sectPr w:rsidR="00BD29F1" w:rsidRPr="00F50E90">
          <w:endnotePr>
            <w:numFmt w:val="lowerLetter"/>
            <w:numRestart w:val="eachSect"/>
          </w:endnotePr>
          <w:type w:val="continuous"/>
          <w:pgSz w:w="16838" w:h="11906" w:orient="landscape" w:code="9"/>
          <w:pgMar w:top="1134" w:right="1418" w:bottom="1134" w:left="1134" w:header="850" w:footer="567" w:gutter="0"/>
          <w:cols w:space="708"/>
          <w:titlePg/>
          <w:docGrid w:linePitch="360"/>
        </w:sectPr>
      </w:pPr>
    </w:p>
    <w:p w14:paraId="5E302952" w14:textId="77777777" w:rsidR="00BD29F1" w:rsidRPr="00F50E90" w:rsidRDefault="00BD29F1" w:rsidP="00BD29F1">
      <w:pPr>
        <w:suppressAutoHyphens w:val="0"/>
        <w:spacing w:line="240" w:lineRule="auto"/>
        <w:rPr>
          <w:lang w:val="en-US"/>
        </w:rPr>
      </w:pPr>
    </w:p>
    <w:tbl>
      <w:tblPr>
        <w:tblW w:w="4912" w:type="pct"/>
        <w:tblLayout w:type="fixed"/>
        <w:tblLook w:val="04A0" w:firstRow="1" w:lastRow="0" w:firstColumn="1" w:lastColumn="0" w:noHBand="0" w:noVBand="1"/>
      </w:tblPr>
      <w:tblGrid>
        <w:gridCol w:w="786"/>
        <w:gridCol w:w="1229"/>
        <w:gridCol w:w="1389"/>
        <w:gridCol w:w="1274"/>
        <w:gridCol w:w="1134"/>
        <w:gridCol w:w="1704"/>
        <w:gridCol w:w="1274"/>
        <w:gridCol w:w="994"/>
        <w:gridCol w:w="851"/>
        <w:gridCol w:w="284"/>
        <w:gridCol w:w="1277"/>
        <w:gridCol w:w="991"/>
        <w:gridCol w:w="848"/>
      </w:tblGrid>
      <w:tr w:rsidR="00BD29F1" w:rsidRPr="00F50E90" w14:paraId="36D4F90D" w14:textId="77777777">
        <w:trPr>
          <w:trHeight w:val="288"/>
        </w:trPr>
        <w:tc>
          <w:tcPr>
            <w:tcW w:w="718" w:type="pct"/>
            <w:gridSpan w:val="2"/>
            <w:tcBorders>
              <w:top w:val="nil"/>
              <w:left w:val="nil"/>
              <w:bottom w:val="single" w:sz="4" w:space="0" w:color="auto"/>
              <w:right w:val="nil"/>
            </w:tcBorders>
            <w:shd w:val="clear" w:color="000000" w:fill="FFFFFF"/>
            <w:noWrap/>
            <w:vAlign w:val="bottom"/>
            <w:hideMark/>
          </w:tcPr>
          <w:p w14:paraId="78AE0F85" w14:textId="77777777" w:rsidR="00BD29F1" w:rsidRPr="00F50E90" w:rsidRDefault="00BD29F1">
            <w:pPr>
              <w:suppressAutoHyphens w:val="0"/>
              <w:spacing w:line="240" w:lineRule="auto"/>
              <w:rPr>
                <w:rFonts w:eastAsia="Times New Roman"/>
                <w:b/>
                <w:bCs/>
                <w:lang w:val="en-US"/>
              </w:rPr>
            </w:pPr>
            <w:r w:rsidRPr="00F50E90">
              <w:rPr>
                <w:rFonts w:eastAsia="Times New Roman"/>
                <w:b/>
                <w:bCs/>
                <w:lang w:val="en-US"/>
              </w:rPr>
              <w:t>Table 3: Actions</w:t>
            </w:r>
          </w:p>
        </w:tc>
        <w:tc>
          <w:tcPr>
            <w:tcW w:w="495" w:type="pct"/>
            <w:tcBorders>
              <w:top w:val="nil"/>
              <w:left w:val="nil"/>
              <w:bottom w:val="single" w:sz="4" w:space="0" w:color="auto"/>
              <w:right w:val="nil"/>
            </w:tcBorders>
            <w:shd w:val="clear" w:color="000000" w:fill="FFFFFF"/>
            <w:noWrap/>
            <w:vAlign w:val="bottom"/>
            <w:hideMark/>
          </w:tcPr>
          <w:p w14:paraId="48964E43"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54" w:type="pct"/>
            <w:tcBorders>
              <w:top w:val="nil"/>
              <w:left w:val="nil"/>
              <w:bottom w:val="single" w:sz="4" w:space="0" w:color="auto"/>
              <w:right w:val="nil"/>
            </w:tcBorders>
            <w:shd w:val="clear" w:color="000000" w:fill="FFFFFF"/>
            <w:noWrap/>
            <w:vAlign w:val="bottom"/>
            <w:hideMark/>
          </w:tcPr>
          <w:p w14:paraId="49453E60"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04" w:type="pct"/>
            <w:tcBorders>
              <w:top w:val="nil"/>
              <w:left w:val="nil"/>
              <w:bottom w:val="nil"/>
              <w:right w:val="nil"/>
            </w:tcBorders>
            <w:shd w:val="clear" w:color="000000" w:fill="FFFFFF"/>
            <w:noWrap/>
            <w:vAlign w:val="bottom"/>
            <w:hideMark/>
          </w:tcPr>
          <w:p w14:paraId="0076C125"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607" w:type="pct"/>
            <w:tcBorders>
              <w:top w:val="nil"/>
              <w:left w:val="nil"/>
              <w:bottom w:val="nil"/>
              <w:right w:val="nil"/>
            </w:tcBorders>
            <w:shd w:val="clear" w:color="000000" w:fill="FFFFFF"/>
            <w:noWrap/>
            <w:vAlign w:val="bottom"/>
            <w:hideMark/>
          </w:tcPr>
          <w:p w14:paraId="66DC5ADE"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54" w:type="pct"/>
            <w:tcBorders>
              <w:top w:val="nil"/>
              <w:left w:val="nil"/>
              <w:bottom w:val="nil"/>
              <w:right w:val="nil"/>
            </w:tcBorders>
            <w:shd w:val="clear" w:color="000000" w:fill="FFFFFF"/>
            <w:noWrap/>
            <w:vAlign w:val="bottom"/>
            <w:hideMark/>
          </w:tcPr>
          <w:p w14:paraId="2E96D9DB"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54" w:type="pct"/>
            <w:tcBorders>
              <w:top w:val="nil"/>
              <w:left w:val="nil"/>
              <w:bottom w:val="nil"/>
              <w:right w:val="nil"/>
            </w:tcBorders>
            <w:shd w:val="clear" w:color="000000" w:fill="FFFFFF"/>
            <w:noWrap/>
            <w:vAlign w:val="bottom"/>
            <w:hideMark/>
          </w:tcPr>
          <w:p w14:paraId="6C307861"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03" w:type="pct"/>
            <w:tcBorders>
              <w:top w:val="nil"/>
              <w:left w:val="nil"/>
              <w:bottom w:val="nil"/>
              <w:right w:val="nil"/>
            </w:tcBorders>
            <w:shd w:val="clear" w:color="000000" w:fill="FFFFFF"/>
            <w:noWrap/>
            <w:vAlign w:val="bottom"/>
            <w:hideMark/>
          </w:tcPr>
          <w:p w14:paraId="1A870891"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01" w:type="pct"/>
            <w:tcBorders>
              <w:top w:val="nil"/>
              <w:left w:val="nil"/>
              <w:bottom w:val="nil"/>
              <w:right w:val="nil"/>
            </w:tcBorders>
            <w:shd w:val="clear" w:color="000000" w:fill="FFFFFF"/>
            <w:noWrap/>
            <w:vAlign w:val="bottom"/>
            <w:hideMark/>
          </w:tcPr>
          <w:p w14:paraId="496068BC"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55" w:type="pct"/>
            <w:tcBorders>
              <w:top w:val="nil"/>
              <w:left w:val="nil"/>
              <w:bottom w:val="nil"/>
              <w:right w:val="nil"/>
            </w:tcBorders>
            <w:shd w:val="clear" w:color="000000" w:fill="FFFFFF"/>
            <w:noWrap/>
            <w:vAlign w:val="bottom"/>
            <w:hideMark/>
          </w:tcPr>
          <w:p w14:paraId="129EC7C5"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53" w:type="pct"/>
            <w:tcBorders>
              <w:top w:val="nil"/>
              <w:left w:val="nil"/>
              <w:bottom w:val="nil"/>
              <w:right w:val="nil"/>
            </w:tcBorders>
            <w:shd w:val="clear" w:color="000000" w:fill="FFFFFF"/>
            <w:noWrap/>
            <w:vAlign w:val="bottom"/>
            <w:hideMark/>
          </w:tcPr>
          <w:p w14:paraId="70629160"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02" w:type="pct"/>
            <w:tcBorders>
              <w:top w:val="nil"/>
              <w:left w:val="nil"/>
              <w:bottom w:val="nil"/>
              <w:right w:val="nil"/>
            </w:tcBorders>
            <w:shd w:val="clear" w:color="000000" w:fill="FFFFFF"/>
            <w:noWrap/>
            <w:vAlign w:val="bottom"/>
            <w:hideMark/>
          </w:tcPr>
          <w:p w14:paraId="107014A7"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22DF78D1" w14:textId="77777777">
        <w:trPr>
          <w:trHeight w:val="291"/>
        </w:trPr>
        <w:tc>
          <w:tcPr>
            <w:tcW w:w="1213" w:type="pct"/>
            <w:gridSpan w:val="3"/>
            <w:tcBorders>
              <w:top w:val="nil"/>
              <w:left w:val="nil"/>
              <w:bottom w:val="single" w:sz="4" w:space="0" w:color="auto"/>
              <w:right w:val="nil"/>
            </w:tcBorders>
            <w:shd w:val="clear" w:color="000000" w:fill="FFFFFF"/>
            <w:vAlign w:val="bottom"/>
            <w:hideMark/>
          </w:tcPr>
          <w:p w14:paraId="23632BE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Action type and date  </w:t>
            </w:r>
          </w:p>
        </w:tc>
        <w:tc>
          <w:tcPr>
            <w:tcW w:w="454" w:type="pct"/>
            <w:vMerge w:val="restart"/>
            <w:tcBorders>
              <w:top w:val="nil"/>
              <w:left w:val="nil"/>
              <w:bottom w:val="single" w:sz="8" w:space="0" w:color="000000"/>
              <w:right w:val="nil"/>
            </w:tcBorders>
            <w:shd w:val="clear" w:color="000000" w:fill="FFFFFF"/>
            <w:vAlign w:val="bottom"/>
            <w:hideMark/>
          </w:tcPr>
          <w:p w14:paraId="2E98485C" w14:textId="73E52570"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Cooperative approach ID</w:t>
            </w:r>
            <w:del w:id="103" w:author="Xavier Tibau Alberdi" w:date="2024-11-18T22:32:00Z">
              <w:r w:rsidRPr="00F50E90">
                <w:rPr>
                  <w:rFonts w:eastAsia="Times New Roman"/>
                  <w:i/>
                  <w:iCs/>
                  <w:sz w:val="16"/>
                  <w:szCs w:val="16"/>
                  <w:vertAlign w:val="superscript"/>
                  <w:lang w:val="en-US"/>
                </w:rPr>
                <w:delText>d</w:delText>
              </w:r>
            </w:del>
            <w:ins w:id="104" w:author="Xavier Tibau Alberdi" w:date="2024-11-18T22:32:00Z">
              <w:r w:rsidR="003E4562">
                <w:rPr>
                  <w:rFonts w:eastAsia="Times New Roman"/>
                  <w:i/>
                  <w:iCs/>
                  <w:sz w:val="16"/>
                  <w:szCs w:val="16"/>
                  <w:vertAlign w:val="superscript"/>
                  <w:lang w:val="en-US"/>
                </w:rPr>
                <w:t>c</w:t>
              </w:r>
            </w:ins>
          </w:p>
        </w:tc>
        <w:tc>
          <w:tcPr>
            <w:tcW w:w="3333" w:type="pct"/>
            <w:gridSpan w:val="9"/>
            <w:tcBorders>
              <w:top w:val="single" w:sz="4" w:space="0" w:color="auto"/>
              <w:left w:val="nil"/>
              <w:bottom w:val="single" w:sz="4" w:space="0" w:color="auto"/>
              <w:right w:val="nil"/>
            </w:tcBorders>
            <w:shd w:val="clear" w:color="000000" w:fill="FFFFFF"/>
            <w:noWrap/>
            <w:vAlign w:val="bottom"/>
            <w:hideMark/>
          </w:tcPr>
          <w:p w14:paraId="231CCC89" w14:textId="397F11FF" w:rsidR="00BD29F1" w:rsidRPr="00F50E90" w:rsidRDefault="00BD29F1" w:rsidP="00F71F23">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ITMO</w:t>
            </w:r>
          </w:p>
        </w:tc>
      </w:tr>
      <w:tr w:rsidR="00BD29F1" w:rsidRPr="00F50E90" w14:paraId="1D439D6C" w14:textId="77777777">
        <w:trPr>
          <w:trHeight w:val="291"/>
        </w:trPr>
        <w:tc>
          <w:tcPr>
            <w:tcW w:w="280" w:type="pct"/>
            <w:tcBorders>
              <w:top w:val="nil"/>
              <w:left w:val="nil"/>
              <w:bottom w:val="nil"/>
              <w:right w:val="nil"/>
            </w:tcBorders>
            <w:shd w:val="clear" w:color="000000" w:fill="FFFFFF"/>
            <w:noWrap/>
            <w:vAlign w:val="bottom"/>
            <w:hideMark/>
          </w:tcPr>
          <w:p w14:paraId="722AA39E"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38" w:type="pct"/>
            <w:tcBorders>
              <w:top w:val="nil"/>
              <w:left w:val="nil"/>
              <w:bottom w:val="nil"/>
              <w:right w:val="nil"/>
            </w:tcBorders>
            <w:shd w:val="clear" w:color="000000" w:fill="FFFFFF"/>
            <w:noWrap/>
            <w:vAlign w:val="bottom"/>
            <w:hideMark/>
          </w:tcPr>
          <w:p w14:paraId="68D3DF5B"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95" w:type="pct"/>
            <w:tcBorders>
              <w:top w:val="nil"/>
              <w:left w:val="nil"/>
              <w:bottom w:val="nil"/>
              <w:right w:val="nil"/>
            </w:tcBorders>
            <w:shd w:val="clear" w:color="000000" w:fill="FFFFFF"/>
            <w:noWrap/>
            <w:vAlign w:val="bottom"/>
            <w:hideMark/>
          </w:tcPr>
          <w:p w14:paraId="232C82BF"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54" w:type="pct"/>
            <w:vMerge/>
            <w:tcBorders>
              <w:top w:val="nil"/>
              <w:left w:val="nil"/>
              <w:bottom w:val="single" w:sz="8" w:space="0" w:color="000000"/>
              <w:right w:val="nil"/>
            </w:tcBorders>
            <w:vAlign w:val="center"/>
            <w:hideMark/>
          </w:tcPr>
          <w:p w14:paraId="7DA0A74F" w14:textId="77777777" w:rsidR="00BD29F1" w:rsidRPr="00F50E90" w:rsidRDefault="00BD29F1">
            <w:pPr>
              <w:suppressAutoHyphens w:val="0"/>
              <w:spacing w:line="240" w:lineRule="auto"/>
              <w:rPr>
                <w:rFonts w:eastAsia="Times New Roman"/>
                <w:i/>
                <w:iCs/>
                <w:sz w:val="16"/>
                <w:szCs w:val="16"/>
                <w:lang w:val="en-US"/>
              </w:rPr>
            </w:pPr>
          </w:p>
        </w:tc>
        <w:tc>
          <w:tcPr>
            <w:tcW w:w="404" w:type="pct"/>
            <w:tcBorders>
              <w:top w:val="nil"/>
              <w:left w:val="nil"/>
              <w:bottom w:val="single" w:sz="4" w:space="0" w:color="auto"/>
              <w:right w:val="nil"/>
            </w:tcBorders>
            <w:shd w:val="clear" w:color="000000" w:fill="FFFFFF"/>
            <w:noWrap/>
            <w:vAlign w:val="bottom"/>
            <w:hideMark/>
          </w:tcPr>
          <w:p w14:paraId="173F7E4F"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607" w:type="pct"/>
            <w:tcBorders>
              <w:top w:val="nil"/>
              <w:left w:val="nil"/>
              <w:bottom w:val="single" w:sz="4" w:space="0" w:color="auto"/>
              <w:right w:val="nil"/>
            </w:tcBorders>
            <w:shd w:val="clear" w:color="000000" w:fill="FFFFFF"/>
            <w:noWrap/>
            <w:vAlign w:val="bottom"/>
            <w:hideMark/>
          </w:tcPr>
          <w:p w14:paraId="79DD52DF"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2322" w:type="pct"/>
            <w:gridSpan w:val="7"/>
            <w:tcBorders>
              <w:top w:val="single" w:sz="4" w:space="0" w:color="auto"/>
              <w:left w:val="nil"/>
              <w:bottom w:val="single" w:sz="4" w:space="0" w:color="auto"/>
              <w:right w:val="nil"/>
            </w:tcBorders>
            <w:shd w:val="clear" w:color="000000" w:fill="FFFFFF"/>
            <w:noWrap/>
            <w:vAlign w:val="bottom"/>
            <w:hideMark/>
          </w:tcPr>
          <w:p w14:paraId="3AC11B5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Unique identifiers</w:t>
            </w:r>
          </w:p>
        </w:tc>
      </w:tr>
      <w:tr w:rsidR="00BD29F1" w:rsidRPr="00F50E90" w14:paraId="00ACCC9A" w14:textId="77777777">
        <w:trPr>
          <w:trHeight w:val="291"/>
        </w:trPr>
        <w:tc>
          <w:tcPr>
            <w:tcW w:w="280" w:type="pct"/>
            <w:tcBorders>
              <w:top w:val="nil"/>
              <w:left w:val="nil"/>
              <w:bottom w:val="nil"/>
              <w:right w:val="nil"/>
            </w:tcBorders>
            <w:shd w:val="clear" w:color="000000" w:fill="FFFFFF"/>
            <w:vAlign w:val="bottom"/>
            <w:hideMark/>
          </w:tcPr>
          <w:p w14:paraId="45FAFB8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38" w:type="pct"/>
            <w:tcBorders>
              <w:top w:val="nil"/>
              <w:left w:val="nil"/>
              <w:bottom w:val="nil"/>
              <w:right w:val="nil"/>
            </w:tcBorders>
            <w:shd w:val="clear" w:color="000000" w:fill="FFFFFF"/>
            <w:noWrap/>
            <w:vAlign w:val="bottom"/>
            <w:hideMark/>
          </w:tcPr>
          <w:p w14:paraId="488FFB8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95" w:type="pct"/>
            <w:tcBorders>
              <w:top w:val="nil"/>
              <w:left w:val="nil"/>
              <w:bottom w:val="nil"/>
              <w:right w:val="nil"/>
            </w:tcBorders>
            <w:shd w:val="clear" w:color="000000" w:fill="FFFFFF"/>
            <w:noWrap/>
            <w:vAlign w:val="bottom"/>
            <w:hideMark/>
          </w:tcPr>
          <w:p w14:paraId="56B043B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54" w:type="pct"/>
            <w:vMerge/>
            <w:tcBorders>
              <w:top w:val="nil"/>
              <w:left w:val="nil"/>
              <w:bottom w:val="single" w:sz="8" w:space="0" w:color="000000"/>
              <w:right w:val="nil"/>
            </w:tcBorders>
            <w:vAlign w:val="center"/>
            <w:hideMark/>
          </w:tcPr>
          <w:p w14:paraId="432220F0" w14:textId="77777777" w:rsidR="00BD29F1" w:rsidRPr="00F50E90" w:rsidRDefault="00BD29F1">
            <w:pPr>
              <w:suppressAutoHyphens w:val="0"/>
              <w:spacing w:line="240" w:lineRule="auto"/>
              <w:rPr>
                <w:rFonts w:eastAsia="Times New Roman"/>
                <w:i/>
                <w:iCs/>
                <w:sz w:val="16"/>
                <w:szCs w:val="16"/>
                <w:lang w:val="en-US"/>
              </w:rPr>
            </w:pPr>
          </w:p>
        </w:tc>
        <w:tc>
          <w:tcPr>
            <w:tcW w:w="404" w:type="pct"/>
            <w:vMerge w:val="restart"/>
            <w:tcBorders>
              <w:top w:val="nil"/>
              <w:left w:val="nil"/>
              <w:bottom w:val="single" w:sz="8" w:space="0" w:color="000000"/>
              <w:right w:val="nil"/>
            </w:tcBorders>
            <w:shd w:val="clear" w:color="000000" w:fill="FFFFFF"/>
            <w:vAlign w:val="bottom"/>
            <w:hideMark/>
          </w:tcPr>
          <w:p w14:paraId="0F567B25" w14:textId="62723D81"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 ID</w:t>
            </w:r>
            <w:ins w:id="105" w:author="Xavier Tibau Alberdi" w:date="2024-11-18T22:32:00Z">
              <w:r w:rsidR="003E4562">
                <w:rPr>
                  <w:rFonts w:eastAsia="Times New Roman"/>
                  <w:i/>
                  <w:iCs/>
                  <w:sz w:val="16"/>
                  <w:szCs w:val="16"/>
                  <w:vertAlign w:val="superscript"/>
                  <w:lang w:val="en-US"/>
                </w:rPr>
                <w:t>d</w:t>
              </w:r>
            </w:ins>
            <w:del w:id="106" w:author="Xavier Tibau Alberdi" w:date="2024-11-18T22:32:00Z">
              <w:r w:rsidRPr="00F50E90" w:rsidDel="003E4562">
                <w:rPr>
                  <w:rFonts w:eastAsia="Times New Roman"/>
                  <w:i/>
                  <w:iCs/>
                  <w:sz w:val="16"/>
                  <w:szCs w:val="16"/>
                  <w:vertAlign w:val="superscript"/>
                  <w:lang w:val="en-US"/>
                </w:rPr>
                <w:delText>e</w:delText>
              </w:r>
            </w:del>
          </w:p>
        </w:tc>
        <w:tc>
          <w:tcPr>
            <w:tcW w:w="607" w:type="pct"/>
            <w:tcBorders>
              <w:top w:val="nil"/>
              <w:left w:val="nil"/>
              <w:bottom w:val="nil"/>
              <w:right w:val="nil"/>
            </w:tcBorders>
            <w:shd w:val="clear" w:color="000000" w:fill="FFFFFF"/>
            <w:noWrap/>
            <w:vAlign w:val="bottom"/>
            <w:hideMark/>
          </w:tcPr>
          <w:p w14:paraId="03BEF9C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54" w:type="pct"/>
            <w:tcBorders>
              <w:top w:val="nil"/>
              <w:left w:val="nil"/>
              <w:bottom w:val="nil"/>
              <w:right w:val="nil"/>
            </w:tcBorders>
            <w:shd w:val="clear" w:color="000000" w:fill="FFFFFF"/>
            <w:noWrap/>
            <w:vAlign w:val="bottom"/>
            <w:hideMark/>
          </w:tcPr>
          <w:p w14:paraId="50804D9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354" w:type="pct"/>
            <w:tcBorders>
              <w:top w:val="single" w:sz="4" w:space="0" w:color="auto"/>
              <w:left w:val="nil"/>
              <w:bottom w:val="nil"/>
              <w:right w:val="nil"/>
            </w:tcBorders>
            <w:shd w:val="clear" w:color="000000" w:fill="FFFFFF"/>
            <w:vAlign w:val="bottom"/>
            <w:hideMark/>
          </w:tcPr>
          <w:p w14:paraId="652E341C"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303" w:type="pct"/>
            <w:tcBorders>
              <w:top w:val="single" w:sz="4" w:space="0" w:color="auto"/>
              <w:left w:val="nil"/>
              <w:bottom w:val="nil"/>
              <w:right w:val="nil"/>
            </w:tcBorders>
            <w:shd w:val="clear" w:color="000000" w:fill="FFFFFF"/>
            <w:vAlign w:val="bottom"/>
            <w:hideMark/>
          </w:tcPr>
          <w:p w14:paraId="3891F93A"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01" w:type="pct"/>
            <w:tcBorders>
              <w:top w:val="nil"/>
              <w:left w:val="nil"/>
              <w:bottom w:val="nil"/>
              <w:right w:val="nil"/>
            </w:tcBorders>
            <w:shd w:val="clear" w:color="000000" w:fill="FFFFFF"/>
            <w:noWrap/>
            <w:vAlign w:val="bottom"/>
            <w:hideMark/>
          </w:tcPr>
          <w:p w14:paraId="531304D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110" w:type="pct"/>
            <w:gridSpan w:val="3"/>
            <w:tcBorders>
              <w:top w:val="single" w:sz="4" w:space="0" w:color="auto"/>
              <w:left w:val="nil"/>
              <w:bottom w:val="single" w:sz="4" w:space="0" w:color="auto"/>
              <w:right w:val="nil"/>
            </w:tcBorders>
            <w:shd w:val="clear" w:color="000000" w:fill="FFFFFF"/>
            <w:vAlign w:val="bottom"/>
            <w:hideMark/>
          </w:tcPr>
          <w:p w14:paraId="1BAE16C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Underlying units</w:t>
            </w:r>
          </w:p>
        </w:tc>
      </w:tr>
      <w:tr w:rsidR="00BD29F1" w:rsidRPr="00F50E90" w14:paraId="09E4BC97" w14:textId="77777777">
        <w:trPr>
          <w:trHeight w:val="540"/>
        </w:trPr>
        <w:tc>
          <w:tcPr>
            <w:tcW w:w="280" w:type="pct"/>
            <w:tcBorders>
              <w:top w:val="nil"/>
              <w:left w:val="nil"/>
              <w:bottom w:val="nil"/>
              <w:right w:val="nil"/>
            </w:tcBorders>
            <w:shd w:val="clear" w:color="000000" w:fill="FFFFFF"/>
            <w:vAlign w:val="bottom"/>
            <w:hideMark/>
          </w:tcPr>
          <w:p w14:paraId="0031F08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38" w:type="pct"/>
            <w:tcBorders>
              <w:top w:val="nil"/>
              <w:left w:val="nil"/>
              <w:bottom w:val="nil"/>
              <w:right w:val="nil"/>
            </w:tcBorders>
            <w:shd w:val="clear" w:color="000000" w:fill="FFFFFF"/>
            <w:noWrap/>
            <w:vAlign w:val="bottom"/>
            <w:hideMark/>
          </w:tcPr>
          <w:p w14:paraId="16E58147"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95" w:type="pct"/>
            <w:tcBorders>
              <w:top w:val="nil"/>
              <w:left w:val="nil"/>
              <w:bottom w:val="nil"/>
              <w:right w:val="nil"/>
            </w:tcBorders>
            <w:shd w:val="clear" w:color="000000" w:fill="FFFFFF"/>
            <w:noWrap/>
            <w:vAlign w:val="bottom"/>
            <w:hideMark/>
          </w:tcPr>
          <w:p w14:paraId="7D9D470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54" w:type="pct"/>
            <w:vMerge/>
            <w:tcBorders>
              <w:top w:val="nil"/>
              <w:left w:val="nil"/>
              <w:bottom w:val="single" w:sz="8" w:space="0" w:color="000000"/>
              <w:right w:val="nil"/>
            </w:tcBorders>
            <w:vAlign w:val="center"/>
            <w:hideMark/>
          </w:tcPr>
          <w:p w14:paraId="15BB083A" w14:textId="77777777" w:rsidR="00BD29F1" w:rsidRPr="00F50E90" w:rsidRDefault="00BD29F1">
            <w:pPr>
              <w:suppressAutoHyphens w:val="0"/>
              <w:spacing w:line="240" w:lineRule="auto"/>
              <w:rPr>
                <w:rFonts w:eastAsia="Times New Roman"/>
                <w:i/>
                <w:iCs/>
                <w:sz w:val="16"/>
                <w:szCs w:val="16"/>
                <w:lang w:val="en-US"/>
              </w:rPr>
            </w:pPr>
          </w:p>
        </w:tc>
        <w:tc>
          <w:tcPr>
            <w:tcW w:w="404" w:type="pct"/>
            <w:vMerge/>
            <w:tcBorders>
              <w:top w:val="nil"/>
              <w:left w:val="nil"/>
              <w:bottom w:val="single" w:sz="8" w:space="0" w:color="000000"/>
              <w:right w:val="nil"/>
            </w:tcBorders>
            <w:vAlign w:val="center"/>
            <w:hideMark/>
          </w:tcPr>
          <w:p w14:paraId="43375889" w14:textId="77777777" w:rsidR="00BD29F1" w:rsidRPr="00F50E90" w:rsidRDefault="00BD29F1">
            <w:pPr>
              <w:suppressAutoHyphens w:val="0"/>
              <w:spacing w:line="240" w:lineRule="auto"/>
              <w:rPr>
                <w:rFonts w:eastAsia="Times New Roman"/>
                <w:i/>
                <w:iCs/>
                <w:sz w:val="16"/>
                <w:szCs w:val="16"/>
                <w:lang w:val="en-US"/>
              </w:rPr>
            </w:pPr>
          </w:p>
        </w:tc>
        <w:tc>
          <w:tcPr>
            <w:tcW w:w="607" w:type="pct"/>
            <w:tcBorders>
              <w:top w:val="nil"/>
              <w:left w:val="nil"/>
              <w:bottom w:val="nil"/>
              <w:right w:val="nil"/>
            </w:tcBorders>
            <w:shd w:val="clear" w:color="000000" w:fill="FFFFFF"/>
            <w:noWrap/>
            <w:vAlign w:val="bottom"/>
            <w:hideMark/>
          </w:tcPr>
          <w:p w14:paraId="3D4C53D7"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454" w:type="pct"/>
            <w:tcBorders>
              <w:top w:val="nil"/>
              <w:left w:val="nil"/>
              <w:bottom w:val="nil"/>
              <w:right w:val="nil"/>
            </w:tcBorders>
            <w:shd w:val="clear" w:color="000000" w:fill="FFFFFF"/>
            <w:noWrap/>
            <w:vAlign w:val="bottom"/>
            <w:hideMark/>
          </w:tcPr>
          <w:p w14:paraId="3439314E"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657" w:type="pct"/>
            <w:gridSpan w:val="2"/>
            <w:tcBorders>
              <w:top w:val="nil"/>
              <w:left w:val="nil"/>
              <w:bottom w:val="single" w:sz="4" w:space="0" w:color="auto"/>
              <w:right w:val="nil"/>
            </w:tcBorders>
            <w:shd w:val="clear" w:color="000000" w:fill="FFFFFF"/>
            <w:vAlign w:val="bottom"/>
            <w:hideMark/>
          </w:tcPr>
          <w:p w14:paraId="11253AC8" w14:textId="27A8AFD6"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ITMO unique identifier</w:t>
            </w:r>
            <w:del w:id="107" w:author="Xavier Tibau Alberdi" w:date="2024-11-18T22:33:00Z">
              <w:r w:rsidRPr="00F50E90">
                <w:rPr>
                  <w:rFonts w:eastAsia="Times New Roman"/>
                  <w:i/>
                  <w:iCs/>
                  <w:sz w:val="16"/>
                  <w:szCs w:val="16"/>
                  <w:vertAlign w:val="superscript"/>
                  <w:lang w:val="en-US"/>
                </w:rPr>
                <w:delText>h</w:delText>
              </w:r>
            </w:del>
            <w:ins w:id="108" w:author="Xavier Tibau Alberdi" w:date="2024-11-18T22:33:00Z">
              <w:r w:rsidR="00FA37D5">
                <w:rPr>
                  <w:rFonts w:eastAsia="Times New Roman"/>
                  <w:i/>
                  <w:iCs/>
                  <w:sz w:val="16"/>
                  <w:szCs w:val="16"/>
                  <w:vertAlign w:val="superscript"/>
                  <w:lang w:val="en-US"/>
                </w:rPr>
                <w:t>g</w:t>
              </w:r>
            </w:ins>
          </w:p>
        </w:tc>
        <w:tc>
          <w:tcPr>
            <w:tcW w:w="101" w:type="pct"/>
            <w:tcBorders>
              <w:top w:val="nil"/>
              <w:left w:val="nil"/>
              <w:bottom w:val="nil"/>
              <w:right w:val="nil"/>
            </w:tcBorders>
            <w:shd w:val="clear" w:color="000000" w:fill="FFFFFF"/>
            <w:noWrap/>
            <w:vAlign w:val="bottom"/>
            <w:hideMark/>
          </w:tcPr>
          <w:p w14:paraId="5C4CBC0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5" w:type="pct"/>
            <w:tcBorders>
              <w:top w:val="nil"/>
              <w:left w:val="nil"/>
              <w:bottom w:val="nil"/>
              <w:right w:val="nil"/>
            </w:tcBorders>
            <w:shd w:val="clear" w:color="000000" w:fill="FFFFFF"/>
            <w:vAlign w:val="bottom"/>
            <w:hideMark/>
          </w:tcPr>
          <w:p w14:paraId="06D673A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655" w:type="pct"/>
            <w:gridSpan w:val="2"/>
            <w:tcBorders>
              <w:top w:val="single" w:sz="4" w:space="0" w:color="auto"/>
              <w:left w:val="nil"/>
              <w:bottom w:val="single" w:sz="4" w:space="0" w:color="auto"/>
              <w:right w:val="nil"/>
            </w:tcBorders>
            <w:shd w:val="clear" w:color="000000" w:fill="FFFFFF"/>
            <w:vAlign w:val="bottom"/>
            <w:hideMark/>
          </w:tcPr>
          <w:p w14:paraId="6C1F5AA1" w14:textId="17B9E6F1"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Underlying unit unique identifier</w:t>
            </w:r>
            <w:del w:id="109" w:author="Xavier Tibau Alberdi" w:date="2024-11-18T22:33:00Z">
              <w:r w:rsidRPr="00F50E90">
                <w:rPr>
                  <w:rFonts w:eastAsia="Times New Roman"/>
                  <w:i/>
                  <w:iCs/>
                  <w:sz w:val="16"/>
                  <w:szCs w:val="16"/>
                  <w:vertAlign w:val="superscript"/>
                  <w:lang w:val="en-US"/>
                </w:rPr>
                <w:delText>l</w:delText>
              </w:r>
            </w:del>
            <w:ins w:id="110" w:author="Xavier Tibau Alberdi" w:date="2024-11-18T22:33:00Z">
              <w:r w:rsidR="00E95F24">
                <w:rPr>
                  <w:rFonts w:eastAsia="Times New Roman"/>
                  <w:i/>
                  <w:iCs/>
                  <w:sz w:val="16"/>
                  <w:szCs w:val="16"/>
                  <w:vertAlign w:val="superscript"/>
                  <w:lang w:val="en-US"/>
                </w:rPr>
                <w:t>k</w:t>
              </w:r>
            </w:ins>
          </w:p>
        </w:tc>
      </w:tr>
      <w:tr w:rsidR="00BD29F1" w:rsidRPr="00F50E90" w14:paraId="23D90915" w14:textId="77777777">
        <w:trPr>
          <w:trHeight w:val="780"/>
        </w:trPr>
        <w:tc>
          <w:tcPr>
            <w:tcW w:w="280" w:type="pct"/>
            <w:tcBorders>
              <w:top w:val="nil"/>
              <w:left w:val="nil"/>
              <w:bottom w:val="single" w:sz="8" w:space="0" w:color="auto"/>
              <w:right w:val="nil"/>
            </w:tcBorders>
            <w:shd w:val="clear" w:color="000000" w:fill="FFFFFF"/>
            <w:vAlign w:val="bottom"/>
            <w:hideMark/>
          </w:tcPr>
          <w:p w14:paraId="2723A82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Action date</w:t>
            </w:r>
            <w:r w:rsidRPr="00F50E90">
              <w:rPr>
                <w:rFonts w:eastAsia="Times New Roman"/>
                <w:i/>
                <w:iCs/>
                <w:sz w:val="16"/>
                <w:szCs w:val="16"/>
                <w:vertAlign w:val="superscript"/>
                <w:lang w:val="en-US"/>
              </w:rPr>
              <w:t>a</w:t>
            </w:r>
          </w:p>
        </w:tc>
        <w:tc>
          <w:tcPr>
            <w:tcW w:w="438" w:type="pct"/>
            <w:tcBorders>
              <w:top w:val="nil"/>
              <w:left w:val="nil"/>
              <w:bottom w:val="single" w:sz="8" w:space="0" w:color="auto"/>
              <w:right w:val="nil"/>
            </w:tcBorders>
            <w:shd w:val="clear" w:color="auto" w:fill="auto"/>
            <w:vAlign w:val="bottom"/>
            <w:hideMark/>
          </w:tcPr>
          <w:p w14:paraId="1DF5A11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Action type</w:t>
            </w:r>
            <w:r w:rsidRPr="00F50E90">
              <w:rPr>
                <w:rFonts w:eastAsia="Times New Roman"/>
                <w:i/>
                <w:iCs/>
                <w:sz w:val="16"/>
                <w:szCs w:val="16"/>
                <w:vertAlign w:val="superscript"/>
                <w:lang w:val="en-US"/>
              </w:rPr>
              <w:t>b</w:t>
            </w:r>
          </w:p>
        </w:tc>
        <w:tc>
          <w:tcPr>
            <w:tcW w:w="495" w:type="pct"/>
            <w:tcBorders>
              <w:top w:val="nil"/>
              <w:left w:val="nil"/>
              <w:bottom w:val="single" w:sz="8" w:space="0" w:color="auto"/>
              <w:right w:val="nil"/>
            </w:tcBorders>
            <w:shd w:val="clear" w:color="000000" w:fill="FFFFFF"/>
            <w:vAlign w:val="bottom"/>
            <w:hideMark/>
          </w:tcPr>
          <w:p w14:paraId="7332353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Action subtype</w:t>
            </w:r>
          </w:p>
        </w:tc>
        <w:tc>
          <w:tcPr>
            <w:tcW w:w="454" w:type="pct"/>
            <w:vMerge/>
            <w:tcBorders>
              <w:top w:val="nil"/>
              <w:left w:val="nil"/>
              <w:bottom w:val="single" w:sz="8" w:space="0" w:color="000000"/>
              <w:right w:val="nil"/>
            </w:tcBorders>
            <w:vAlign w:val="bottom"/>
            <w:hideMark/>
          </w:tcPr>
          <w:p w14:paraId="68315A59" w14:textId="77777777" w:rsidR="00BD29F1" w:rsidRPr="00F50E90" w:rsidRDefault="00BD29F1">
            <w:pPr>
              <w:suppressAutoHyphens w:val="0"/>
              <w:spacing w:line="240" w:lineRule="auto"/>
              <w:jc w:val="center"/>
              <w:rPr>
                <w:rFonts w:eastAsia="Times New Roman"/>
                <w:i/>
                <w:iCs/>
                <w:sz w:val="16"/>
                <w:szCs w:val="16"/>
                <w:lang w:val="en-US"/>
              </w:rPr>
            </w:pPr>
          </w:p>
        </w:tc>
        <w:tc>
          <w:tcPr>
            <w:tcW w:w="404" w:type="pct"/>
            <w:vMerge/>
            <w:tcBorders>
              <w:top w:val="nil"/>
              <w:left w:val="nil"/>
              <w:bottom w:val="single" w:sz="8" w:space="0" w:color="000000"/>
              <w:right w:val="nil"/>
            </w:tcBorders>
            <w:vAlign w:val="bottom"/>
            <w:hideMark/>
          </w:tcPr>
          <w:p w14:paraId="4863E578" w14:textId="77777777" w:rsidR="00BD29F1" w:rsidRPr="00F50E90" w:rsidRDefault="00BD29F1">
            <w:pPr>
              <w:suppressAutoHyphens w:val="0"/>
              <w:spacing w:line="240" w:lineRule="auto"/>
              <w:jc w:val="center"/>
              <w:rPr>
                <w:rFonts w:eastAsia="Times New Roman"/>
                <w:i/>
                <w:iCs/>
                <w:sz w:val="16"/>
                <w:szCs w:val="16"/>
                <w:lang w:val="en-US"/>
              </w:rPr>
            </w:pPr>
          </w:p>
        </w:tc>
        <w:tc>
          <w:tcPr>
            <w:tcW w:w="607" w:type="pct"/>
            <w:tcBorders>
              <w:top w:val="nil"/>
              <w:left w:val="nil"/>
              <w:bottom w:val="single" w:sz="8" w:space="0" w:color="auto"/>
              <w:right w:val="nil"/>
            </w:tcBorders>
            <w:shd w:val="clear" w:color="000000" w:fill="FFFFFF"/>
            <w:vAlign w:val="bottom"/>
            <w:hideMark/>
          </w:tcPr>
          <w:p w14:paraId="3B66FDF7" w14:textId="75C19B59"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First transferring participating Party ID</w:t>
            </w:r>
            <w:del w:id="111" w:author="Xavier Tibau Alberdi" w:date="2024-11-18T22:32:00Z">
              <w:r w:rsidRPr="00F50E90">
                <w:rPr>
                  <w:rFonts w:eastAsia="Times New Roman"/>
                  <w:i/>
                  <w:iCs/>
                  <w:sz w:val="16"/>
                  <w:szCs w:val="16"/>
                  <w:vertAlign w:val="superscript"/>
                  <w:lang w:val="en-US"/>
                </w:rPr>
                <w:delText>f</w:delText>
              </w:r>
            </w:del>
            <w:ins w:id="112" w:author="Xavier Tibau Alberdi" w:date="2024-11-18T22:32:00Z">
              <w:r w:rsidR="003E4562">
                <w:rPr>
                  <w:rFonts w:eastAsia="Times New Roman"/>
                  <w:i/>
                  <w:iCs/>
                  <w:sz w:val="16"/>
                  <w:szCs w:val="16"/>
                  <w:vertAlign w:val="superscript"/>
                  <w:lang w:val="en-US"/>
                </w:rPr>
                <w:t>e</w:t>
              </w:r>
            </w:ins>
          </w:p>
        </w:tc>
        <w:tc>
          <w:tcPr>
            <w:tcW w:w="454" w:type="pct"/>
            <w:tcBorders>
              <w:top w:val="nil"/>
              <w:left w:val="nil"/>
              <w:bottom w:val="single" w:sz="8" w:space="0" w:color="auto"/>
              <w:right w:val="nil"/>
            </w:tcBorders>
            <w:shd w:val="clear" w:color="000000" w:fill="FFFFFF"/>
            <w:vAlign w:val="bottom"/>
            <w:hideMark/>
          </w:tcPr>
          <w:p w14:paraId="7929D09B" w14:textId="50E1B44E"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Party ITMO registry ID</w:t>
            </w:r>
            <w:del w:id="113" w:author="Xavier Tibau Alberdi" w:date="2024-11-18T22:32:00Z">
              <w:r w:rsidRPr="00F50E90">
                <w:rPr>
                  <w:rFonts w:eastAsia="Times New Roman"/>
                  <w:i/>
                  <w:iCs/>
                  <w:sz w:val="16"/>
                  <w:szCs w:val="16"/>
                  <w:vertAlign w:val="superscript"/>
                  <w:lang w:val="en-US"/>
                </w:rPr>
                <w:delText>g</w:delText>
              </w:r>
            </w:del>
            <w:ins w:id="114" w:author="Xavier Tibau Alberdi" w:date="2024-11-18T22:32:00Z">
              <w:r w:rsidR="003E4562">
                <w:rPr>
                  <w:rFonts w:eastAsia="Times New Roman"/>
                  <w:i/>
                  <w:iCs/>
                  <w:sz w:val="16"/>
                  <w:szCs w:val="16"/>
                  <w:vertAlign w:val="superscript"/>
                  <w:lang w:val="en-US"/>
                </w:rPr>
                <w:t>f</w:t>
              </w:r>
            </w:ins>
          </w:p>
        </w:tc>
        <w:tc>
          <w:tcPr>
            <w:tcW w:w="354" w:type="pct"/>
            <w:tcBorders>
              <w:top w:val="nil"/>
              <w:left w:val="nil"/>
              <w:bottom w:val="single" w:sz="8" w:space="0" w:color="auto"/>
              <w:right w:val="nil"/>
            </w:tcBorders>
            <w:shd w:val="clear" w:color="000000" w:fill="FFFFFF"/>
            <w:vAlign w:val="bottom"/>
            <w:hideMark/>
          </w:tcPr>
          <w:p w14:paraId="5434CF61" w14:textId="71D13D0A"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First ID</w:t>
            </w:r>
            <w:ins w:id="115" w:author="Xavier Tibau Alberdi" w:date="2024-11-18T22:33:00Z">
              <w:r w:rsidR="00FA37D5">
                <w:rPr>
                  <w:rFonts w:eastAsia="Times New Roman"/>
                  <w:i/>
                  <w:iCs/>
                  <w:sz w:val="16"/>
                  <w:szCs w:val="16"/>
                  <w:vertAlign w:val="superscript"/>
                  <w:lang w:val="en-US"/>
                </w:rPr>
                <w:t>h</w:t>
              </w:r>
            </w:ins>
            <w:del w:id="116" w:author="Xavier Tibau Alberdi" w:date="2024-11-18T22:33:00Z">
              <w:r w:rsidRPr="00F50E90" w:rsidDel="00FA37D5">
                <w:rPr>
                  <w:rFonts w:eastAsia="Times New Roman"/>
                  <w:i/>
                  <w:iCs/>
                  <w:sz w:val="16"/>
                  <w:szCs w:val="16"/>
                  <w:vertAlign w:val="superscript"/>
                  <w:lang w:val="en-US"/>
                </w:rPr>
                <w:delText>i</w:delText>
              </w:r>
            </w:del>
          </w:p>
        </w:tc>
        <w:tc>
          <w:tcPr>
            <w:tcW w:w="303" w:type="pct"/>
            <w:tcBorders>
              <w:top w:val="nil"/>
              <w:left w:val="nil"/>
              <w:bottom w:val="single" w:sz="8" w:space="0" w:color="auto"/>
              <w:right w:val="nil"/>
            </w:tcBorders>
            <w:shd w:val="clear" w:color="000000" w:fill="FFFFFF"/>
            <w:vAlign w:val="bottom"/>
            <w:hideMark/>
          </w:tcPr>
          <w:p w14:paraId="0904ACDC" w14:textId="0B398D40"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Last ID</w:t>
            </w:r>
            <w:ins w:id="117" w:author="Xavier Tibau Alberdi" w:date="2024-11-18T22:33:00Z">
              <w:r w:rsidR="00FA37D5">
                <w:rPr>
                  <w:rFonts w:eastAsia="Times New Roman"/>
                  <w:i/>
                  <w:iCs/>
                  <w:sz w:val="16"/>
                  <w:szCs w:val="16"/>
                  <w:vertAlign w:val="superscript"/>
                  <w:lang w:val="en-US"/>
                </w:rPr>
                <w:t>i</w:t>
              </w:r>
            </w:ins>
            <w:del w:id="118" w:author="Xavier Tibau Alberdi" w:date="2024-11-18T22:33:00Z">
              <w:r w:rsidRPr="00F50E90" w:rsidDel="00FA37D5">
                <w:rPr>
                  <w:rFonts w:eastAsia="Times New Roman"/>
                  <w:i/>
                  <w:iCs/>
                  <w:sz w:val="16"/>
                  <w:szCs w:val="16"/>
                  <w:vertAlign w:val="superscript"/>
                  <w:lang w:val="en-US"/>
                </w:rPr>
                <w:delText>j</w:delText>
              </w:r>
            </w:del>
          </w:p>
        </w:tc>
        <w:tc>
          <w:tcPr>
            <w:tcW w:w="101" w:type="pct"/>
            <w:tcBorders>
              <w:top w:val="nil"/>
              <w:left w:val="nil"/>
              <w:bottom w:val="single" w:sz="8" w:space="0" w:color="auto"/>
              <w:right w:val="nil"/>
            </w:tcBorders>
            <w:shd w:val="clear" w:color="000000" w:fill="FFFFFF"/>
            <w:vAlign w:val="bottom"/>
            <w:hideMark/>
          </w:tcPr>
          <w:p w14:paraId="136827A0" w14:textId="77777777" w:rsidR="00BD29F1" w:rsidRPr="00F50E90" w:rsidRDefault="00BD29F1">
            <w:pPr>
              <w:suppressAutoHyphens w:val="0"/>
              <w:spacing w:line="240" w:lineRule="auto"/>
              <w:jc w:val="center"/>
              <w:rPr>
                <w:rFonts w:eastAsia="Times New Roman"/>
                <w:lang w:val="en-US"/>
              </w:rPr>
            </w:pPr>
          </w:p>
        </w:tc>
        <w:tc>
          <w:tcPr>
            <w:tcW w:w="455" w:type="pct"/>
            <w:tcBorders>
              <w:top w:val="nil"/>
              <w:left w:val="nil"/>
              <w:bottom w:val="single" w:sz="8" w:space="0" w:color="auto"/>
              <w:right w:val="nil"/>
            </w:tcBorders>
            <w:shd w:val="clear" w:color="000000" w:fill="FFFFFF"/>
            <w:vAlign w:val="bottom"/>
            <w:hideMark/>
          </w:tcPr>
          <w:p w14:paraId="1DC4E557" w14:textId="77EECD1E"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Underlying unit registry ID</w:t>
            </w:r>
            <w:del w:id="119" w:author="Xavier Tibau Alberdi" w:date="2024-11-18T22:33:00Z">
              <w:r w:rsidRPr="00F50E90">
                <w:rPr>
                  <w:rFonts w:eastAsia="Times New Roman"/>
                  <w:i/>
                  <w:iCs/>
                  <w:sz w:val="16"/>
                  <w:szCs w:val="16"/>
                  <w:vertAlign w:val="superscript"/>
                  <w:lang w:val="en-US"/>
                </w:rPr>
                <w:delText>k</w:delText>
              </w:r>
            </w:del>
            <w:ins w:id="120" w:author="Xavier Tibau Alberdi" w:date="2024-11-18T22:33:00Z">
              <w:r w:rsidR="00E95F24">
                <w:rPr>
                  <w:rFonts w:eastAsia="Times New Roman"/>
                  <w:i/>
                  <w:iCs/>
                  <w:sz w:val="16"/>
                  <w:szCs w:val="16"/>
                  <w:vertAlign w:val="superscript"/>
                  <w:lang w:val="en-US"/>
                </w:rPr>
                <w:t>j</w:t>
              </w:r>
            </w:ins>
          </w:p>
        </w:tc>
        <w:tc>
          <w:tcPr>
            <w:tcW w:w="353" w:type="pct"/>
            <w:tcBorders>
              <w:top w:val="nil"/>
              <w:left w:val="nil"/>
              <w:bottom w:val="single" w:sz="8" w:space="0" w:color="auto"/>
              <w:right w:val="nil"/>
            </w:tcBorders>
            <w:shd w:val="clear" w:color="000000" w:fill="FFFFFF"/>
            <w:vAlign w:val="bottom"/>
            <w:hideMark/>
          </w:tcPr>
          <w:p w14:paraId="259F07A2" w14:textId="186F4482"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First unit ID</w:t>
            </w:r>
            <w:del w:id="121" w:author="Xavier Tibau Alberdi" w:date="2024-11-18T22:34:00Z">
              <w:r w:rsidRPr="00F50E90">
                <w:rPr>
                  <w:rFonts w:eastAsia="Times New Roman"/>
                  <w:i/>
                  <w:iCs/>
                  <w:sz w:val="16"/>
                  <w:szCs w:val="16"/>
                  <w:vertAlign w:val="superscript"/>
                  <w:lang w:val="en-US"/>
                </w:rPr>
                <w:delText>m</w:delText>
              </w:r>
            </w:del>
            <w:ins w:id="122" w:author="Xavier Tibau Alberdi" w:date="2024-11-18T22:34:00Z">
              <w:r w:rsidR="00E95F24">
                <w:rPr>
                  <w:rFonts w:eastAsia="Times New Roman"/>
                  <w:i/>
                  <w:iCs/>
                  <w:sz w:val="16"/>
                  <w:szCs w:val="16"/>
                  <w:vertAlign w:val="superscript"/>
                  <w:lang w:val="en-US"/>
                </w:rPr>
                <w:t>l</w:t>
              </w:r>
            </w:ins>
          </w:p>
        </w:tc>
        <w:tc>
          <w:tcPr>
            <w:tcW w:w="302" w:type="pct"/>
            <w:tcBorders>
              <w:top w:val="nil"/>
              <w:left w:val="nil"/>
              <w:bottom w:val="single" w:sz="8" w:space="0" w:color="auto"/>
              <w:right w:val="nil"/>
            </w:tcBorders>
            <w:shd w:val="clear" w:color="000000" w:fill="FFFFFF"/>
            <w:vAlign w:val="bottom"/>
            <w:hideMark/>
          </w:tcPr>
          <w:p w14:paraId="60F4A133" w14:textId="4D49A116"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Last unit ID</w:t>
            </w:r>
            <w:del w:id="123" w:author="Xavier Tibau Alberdi" w:date="2024-11-18T22:34:00Z">
              <w:r w:rsidRPr="00F50E90">
                <w:rPr>
                  <w:rFonts w:eastAsia="Times New Roman"/>
                  <w:i/>
                  <w:iCs/>
                  <w:sz w:val="16"/>
                  <w:szCs w:val="16"/>
                  <w:vertAlign w:val="superscript"/>
                  <w:lang w:val="en-US"/>
                </w:rPr>
                <w:delText>n</w:delText>
              </w:r>
            </w:del>
            <w:ins w:id="124" w:author="Xavier Tibau Alberdi" w:date="2024-11-18T22:34:00Z">
              <w:r w:rsidR="001D5EF3">
                <w:rPr>
                  <w:rFonts w:eastAsia="Times New Roman"/>
                  <w:i/>
                  <w:iCs/>
                  <w:sz w:val="16"/>
                  <w:szCs w:val="16"/>
                  <w:vertAlign w:val="superscript"/>
                  <w:lang w:val="en-US"/>
                </w:rPr>
                <w:t>m</w:t>
              </w:r>
            </w:ins>
          </w:p>
        </w:tc>
      </w:tr>
      <w:tr w:rsidR="00BD29F1" w:rsidRPr="00F50E90" w14:paraId="0DB73746" w14:textId="77777777">
        <w:trPr>
          <w:trHeight w:val="528"/>
        </w:trPr>
        <w:tc>
          <w:tcPr>
            <w:tcW w:w="280" w:type="pct"/>
            <w:tcBorders>
              <w:top w:val="nil"/>
              <w:left w:val="nil"/>
              <w:bottom w:val="nil"/>
              <w:right w:val="nil"/>
            </w:tcBorders>
            <w:shd w:val="clear" w:color="000000" w:fill="FFFFFF"/>
            <w:hideMark/>
          </w:tcPr>
          <w:p w14:paraId="583E1F2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38" w:type="pct"/>
            <w:tcBorders>
              <w:top w:val="nil"/>
              <w:left w:val="nil"/>
              <w:bottom w:val="nil"/>
              <w:right w:val="nil"/>
            </w:tcBorders>
            <w:shd w:val="clear" w:color="000000" w:fill="FFFFFF"/>
            <w:vAlign w:val="center"/>
            <w:hideMark/>
          </w:tcPr>
          <w:p w14:paraId="623E01AB"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Acquisition</w:t>
            </w:r>
          </w:p>
        </w:tc>
        <w:tc>
          <w:tcPr>
            <w:tcW w:w="495" w:type="pct"/>
            <w:tcBorders>
              <w:top w:val="nil"/>
              <w:left w:val="nil"/>
              <w:bottom w:val="nil"/>
              <w:right w:val="nil"/>
            </w:tcBorders>
            <w:shd w:val="clear" w:color="000000" w:fill="FFFFFF"/>
            <w:vAlign w:val="center"/>
            <w:hideMark/>
          </w:tcPr>
          <w:p w14:paraId="7FD2E98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59564CF7"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04" w:type="pct"/>
            <w:tcBorders>
              <w:top w:val="nil"/>
              <w:left w:val="nil"/>
              <w:bottom w:val="nil"/>
              <w:right w:val="nil"/>
            </w:tcBorders>
            <w:shd w:val="clear" w:color="000000" w:fill="FFFFFF"/>
            <w:vAlign w:val="center"/>
            <w:hideMark/>
          </w:tcPr>
          <w:p w14:paraId="5ED3870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607" w:type="pct"/>
            <w:tcBorders>
              <w:top w:val="nil"/>
              <w:left w:val="nil"/>
              <w:bottom w:val="nil"/>
              <w:right w:val="nil"/>
            </w:tcBorders>
            <w:shd w:val="clear" w:color="000000" w:fill="FFFFFF"/>
            <w:vAlign w:val="center"/>
            <w:hideMark/>
          </w:tcPr>
          <w:p w14:paraId="73F1106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02103ED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54" w:type="pct"/>
            <w:tcBorders>
              <w:top w:val="nil"/>
              <w:left w:val="nil"/>
              <w:bottom w:val="nil"/>
              <w:right w:val="nil"/>
            </w:tcBorders>
            <w:shd w:val="clear" w:color="000000" w:fill="FFFFFF"/>
            <w:vAlign w:val="center"/>
            <w:hideMark/>
          </w:tcPr>
          <w:p w14:paraId="4447100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03" w:type="pct"/>
            <w:tcBorders>
              <w:top w:val="nil"/>
              <w:left w:val="nil"/>
              <w:bottom w:val="nil"/>
              <w:right w:val="nil"/>
            </w:tcBorders>
            <w:shd w:val="clear" w:color="000000" w:fill="FFFFFF"/>
            <w:noWrap/>
            <w:vAlign w:val="center"/>
            <w:hideMark/>
          </w:tcPr>
          <w:p w14:paraId="753E9B2F"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1" w:type="pct"/>
            <w:tcBorders>
              <w:top w:val="nil"/>
              <w:left w:val="nil"/>
              <w:bottom w:val="nil"/>
              <w:right w:val="nil"/>
            </w:tcBorders>
            <w:shd w:val="clear" w:color="000000" w:fill="FFFFFF"/>
            <w:vAlign w:val="center"/>
            <w:hideMark/>
          </w:tcPr>
          <w:p w14:paraId="7DD4453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5" w:type="pct"/>
            <w:tcBorders>
              <w:top w:val="nil"/>
              <w:left w:val="nil"/>
              <w:bottom w:val="nil"/>
              <w:right w:val="nil"/>
            </w:tcBorders>
            <w:shd w:val="clear" w:color="000000" w:fill="FFFFFF"/>
            <w:vAlign w:val="center"/>
            <w:hideMark/>
          </w:tcPr>
          <w:p w14:paraId="53706BF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53" w:type="pct"/>
            <w:tcBorders>
              <w:top w:val="nil"/>
              <w:left w:val="nil"/>
              <w:bottom w:val="nil"/>
              <w:right w:val="nil"/>
            </w:tcBorders>
            <w:shd w:val="clear" w:color="000000" w:fill="FFFFFF"/>
            <w:vAlign w:val="center"/>
            <w:hideMark/>
          </w:tcPr>
          <w:p w14:paraId="1AEA5E2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02" w:type="pct"/>
            <w:tcBorders>
              <w:top w:val="nil"/>
              <w:left w:val="nil"/>
              <w:bottom w:val="nil"/>
              <w:right w:val="nil"/>
            </w:tcBorders>
            <w:shd w:val="clear" w:color="000000" w:fill="FFFFFF"/>
            <w:vAlign w:val="center"/>
            <w:hideMark/>
          </w:tcPr>
          <w:p w14:paraId="2C2B21A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5C274C14" w14:textId="77777777">
        <w:trPr>
          <w:trHeight w:val="288"/>
        </w:trPr>
        <w:tc>
          <w:tcPr>
            <w:tcW w:w="280" w:type="pct"/>
            <w:tcBorders>
              <w:top w:val="nil"/>
              <w:left w:val="nil"/>
              <w:bottom w:val="nil"/>
              <w:right w:val="nil"/>
            </w:tcBorders>
            <w:shd w:val="clear" w:color="000000" w:fill="FFFFFF"/>
            <w:hideMark/>
          </w:tcPr>
          <w:p w14:paraId="48D03AF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38" w:type="pct"/>
            <w:tcBorders>
              <w:top w:val="nil"/>
              <w:left w:val="nil"/>
              <w:bottom w:val="nil"/>
              <w:right w:val="nil"/>
            </w:tcBorders>
            <w:shd w:val="clear" w:color="000000" w:fill="FFFFFF"/>
            <w:vAlign w:val="center"/>
            <w:hideMark/>
          </w:tcPr>
          <w:p w14:paraId="7772FAF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Transfer</w:t>
            </w:r>
          </w:p>
        </w:tc>
        <w:tc>
          <w:tcPr>
            <w:tcW w:w="495" w:type="pct"/>
            <w:tcBorders>
              <w:top w:val="nil"/>
              <w:left w:val="nil"/>
              <w:bottom w:val="nil"/>
              <w:right w:val="nil"/>
            </w:tcBorders>
            <w:shd w:val="clear" w:color="000000" w:fill="FFFFFF"/>
            <w:vAlign w:val="center"/>
            <w:hideMark/>
          </w:tcPr>
          <w:p w14:paraId="1112720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0BAE500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04" w:type="pct"/>
            <w:tcBorders>
              <w:top w:val="nil"/>
              <w:left w:val="nil"/>
              <w:bottom w:val="nil"/>
              <w:right w:val="nil"/>
            </w:tcBorders>
            <w:shd w:val="clear" w:color="000000" w:fill="FFFFFF"/>
            <w:vAlign w:val="center"/>
            <w:hideMark/>
          </w:tcPr>
          <w:p w14:paraId="39415804"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607" w:type="pct"/>
            <w:tcBorders>
              <w:top w:val="nil"/>
              <w:left w:val="nil"/>
              <w:bottom w:val="nil"/>
              <w:right w:val="nil"/>
            </w:tcBorders>
            <w:shd w:val="clear" w:color="000000" w:fill="FFFFFF"/>
            <w:vAlign w:val="center"/>
            <w:hideMark/>
          </w:tcPr>
          <w:p w14:paraId="1ADA56C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453F515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54" w:type="pct"/>
            <w:tcBorders>
              <w:top w:val="nil"/>
              <w:left w:val="nil"/>
              <w:bottom w:val="nil"/>
              <w:right w:val="nil"/>
            </w:tcBorders>
            <w:shd w:val="clear" w:color="000000" w:fill="FFFFFF"/>
            <w:vAlign w:val="center"/>
            <w:hideMark/>
          </w:tcPr>
          <w:p w14:paraId="2920D3B8"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03" w:type="pct"/>
            <w:tcBorders>
              <w:top w:val="nil"/>
              <w:left w:val="nil"/>
              <w:bottom w:val="nil"/>
              <w:right w:val="nil"/>
            </w:tcBorders>
            <w:shd w:val="clear" w:color="000000" w:fill="FFFFFF"/>
            <w:noWrap/>
            <w:vAlign w:val="center"/>
            <w:hideMark/>
          </w:tcPr>
          <w:p w14:paraId="6B67148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1" w:type="pct"/>
            <w:tcBorders>
              <w:top w:val="nil"/>
              <w:left w:val="nil"/>
              <w:bottom w:val="nil"/>
              <w:right w:val="nil"/>
            </w:tcBorders>
            <w:shd w:val="clear" w:color="000000" w:fill="FFFFFF"/>
            <w:vAlign w:val="center"/>
            <w:hideMark/>
          </w:tcPr>
          <w:p w14:paraId="6C8A90D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5" w:type="pct"/>
            <w:tcBorders>
              <w:top w:val="nil"/>
              <w:left w:val="nil"/>
              <w:bottom w:val="nil"/>
              <w:right w:val="nil"/>
            </w:tcBorders>
            <w:shd w:val="clear" w:color="000000" w:fill="FFFFFF"/>
            <w:vAlign w:val="center"/>
            <w:hideMark/>
          </w:tcPr>
          <w:p w14:paraId="1AE2C12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53" w:type="pct"/>
            <w:tcBorders>
              <w:top w:val="nil"/>
              <w:left w:val="nil"/>
              <w:bottom w:val="nil"/>
              <w:right w:val="nil"/>
            </w:tcBorders>
            <w:shd w:val="clear" w:color="000000" w:fill="FFFFFF"/>
            <w:vAlign w:val="center"/>
            <w:hideMark/>
          </w:tcPr>
          <w:p w14:paraId="0818A83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02" w:type="pct"/>
            <w:tcBorders>
              <w:top w:val="nil"/>
              <w:left w:val="nil"/>
              <w:bottom w:val="nil"/>
              <w:right w:val="nil"/>
            </w:tcBorders>
            <w:shd w:val="clear" w:color="000000" w:fill="FFFFFF"/>
            <w:vAlign w:val="center"/>
            <w:hideMark/>
          </w:tcPr>
          <w:p w14:paraId="34F9546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107F99B3" w14:textId="77777777">
        <w:trPr>
          <w:trHeight w:val="288"/>
        </w:trPr>
        <w:tc>
          <w:tcPr>
            <w:tcW w:w="280" w:type="pct"/>
            <w:tcBorders>
              <w:top w:val="nil"/>
              <w:left w:val="nil"/>
              <w:bottom w:val="nil"/>
              <w:right w:val="nil"/>
            </w:tcBorders>
            <w:shd w:val="clear" w:color="000000" w:fill="FFFFFF"/>
            <w:hideMark/>
          </w:tcPr>
          <w:p w14:paraId="6A9E8D9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38" w:type="pct"/>
            <w:tcBorders>
              <w:top w:val="nil"/>
              <w:left w:val="nil"/>
              <w:bottom w:val="nil"/>
              <w:right w:val="nil"/>
            </w:tcBorders>
            <w:shd w:val="clear" w:color="000000" w:fill="FFFFFF"/>
            <w:vAlign w:val="center"/>
            <w:hideMark/>
          </w:tcPr>
          <w:p w14:paraId="5FAB5430"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Use</w:t>
            </w:r>
          </w:p>
        </w:tc>
        <w:tc>
          <w:tcPr>
            <w:tcW w:w="495" w:type="pct"/>
            <w:tcBorders>
              <w:top w:val="nil"/>
              <w:left w:val="nil"/>
              <w:bottom w:val="nil"/>
              <w:right w:val="nil"/>
            </w:tcBorders>
            <w:shd w:val="clear" w:color="000000" w:fill="FFFFFF"/>
            <w:vAlign w:val="center"/>
            <w:hideMark/>
          </w:tcPr>
          <w:p w14:paraId="4AC9B052"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367E0F6F"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04" w:type="pct"/>
            <w:tcBorders>
              <w:top w:val="nil"/>
              <w:left w:val="nil"/>
              <w:bottom w:val="nil"/>
              <w:right w:val="nil"/>
            </w:tcBorders>
            <w:shd w:val="clear" w:color="000000" w:fill="FFFFFF"/>
            <w:vAlign w:val="center"/>
            <w:hideMark/>
          </w:tcPr>
          <w:p w14:paraId="1D22E068"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607" w:type="pct"/>
            <w:tcBorders>
              <w:top w:val="nil"/>
              <w:left w:val="nil"/>
              <w:bottom w:val="nil"/>
              <w:right w:val="nil"/>
            </w:tcBorders>
            <w:shd w:val="clear" w:color="000000" w:fill="FFFFFF"/>
            <w:vAlign w:val="center"/>
            <w:hideMark/>
          </w:tcPr>
          <w:p w14:paraId="5E07A96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66FADA63"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54" w:type="pct"/>
            <w:tcBorders>
              <w:top w:val="nil"/>
              <w:left w:val="nil"/>
              <w:bottom w:val="nil"/>
              <w:right w:val="nil"/>
            </w:tcBorders>
            <w:shd w:val="clear" w:color="000000" w:fill="FFFFFF"/>
            <w:vAlign w:val="center"/>
            <w:hideMark/>
          </w:tcPr>
          <w:p w14:paraId="4098FF7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03" w:type="pct"/>
            <w:tcBorders>
              <w:top w:val="nil"/>
              <w:left w:val="nil"/>
              <w:bottom w:val="nil"/>
              <w:right w:val="nil"/>
            </w:tcBorders>
            <w:shd w:val="clear" w:color="000000" w:fill="FFFFFF"/>
            <w:noWrap/>
            <w:vAlign w:val="center"/>
            <w:hideMark/>
          </w:tcPr>
          <w:p w14:paraId="488DBA4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1" w:type="pct"/>
            <w:tcBorders>
              <w:top w:val="nil"/>
              <w:left w:val="nil"/>
              <w:bottom w:val="nil"/>
              <w:right w:val="nil"/>
            </w:tcBorders>
            <w:shd w:val="clear" w:color="000000" w:fill="FFFFFF"/>
            <w:vAlign w:val="center"/>
            <w:hideMark/>
          </w:tcPr>
          <w:p w14:paraId="0030BA5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5" w:type="pct"/>
            <w:tcBorders>
              <w:top w:val="nil"/>
              <w:left w:val="nil"/>
              <w:bottom w:val="nil"/>
              <w:right w:val="nil"/>
            </w:tcBorders>
            <w:shd w:val="clear" w:color="000000" w:fill="FFFFFF"/>
            <w:noWrap/>
            <w:vAlign w:val="bottom"/>
            <w:hideMark/>
          </w:tcPr>
          <w:p w14:paraId="6868A4EB"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53" w:type="pct"/>
            <w:tcBorders>
              <w:top w:val="nil"/>
              <w:left w:val="nil"/>
              <w:bottom w:val="nil"/>
              <w:right w:val="nil"/>
            </w:tcBorders>
            <w:shd w:val="clear" w:color="000000" w:fill="FFFFFF"/>
            <w:vAlign w:val="center"/>
            <w:hideMark/>
          </w:tcPr>
          <w:p w14:paraId="118BB00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02" w:type="pct"/>
            <w:tcBorders>
              <w:top w:val="nil"/>
              <w:left w:val="nil"/>
              <w:bottom w:val="nil"/>
              <w:right w:val="nil"/>
            </w:tcBorders>
            <w:shd w:val="clear" w:color="000000" w:fill="FFFFFF"/>
            <w:vAlign w:val="center"/>
            <w:hideMark/>
          </w:tcPr>
          <w:p w14:paraId="36EBD60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37409F09" w14:textId="77777777">
        <w:trPr>
          <w:trHeight w:val="288"/>
        </w:trPr>
        <w:tc>
          <w:tcPr>
            <w:tcW w:w="280" w:type="pct"/>
            <w:tcBorders>
              <w:top w:val="nil"/>
              <w:left w:val="nil"/>
              <w:bottom w:val="nil"/>
              <w:right w:val="nil"/>
            </w:tcBorders>
            <w:shd w:val="clear" w:color="000000" w:fill="FFFFFF"/>
            <w:hideMark/>
          </w:tcPr>
          <w:p w14:paraId="0A382DD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38" w:type="pct"/>
            <w:tcBorders>
              <w:top w:val="nil"/>
              <w:left w:val="nil"/>
              <w:bottom w:val="nil"/>
              <w:right w:val="nil"/>
            </w:tcBorders>
            <w:shd w:val="clear" w:color="000000" w:fill="FFFFFF"/>
            <w:vAlign w:val="center"/>
            <w:hideMark/>
          </w:tcPr>
          <w:p w14:paraId="284435D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Cancellation</w:t>
            </w:r>
          </w:p>
        </w:tc>
        <w:tc>
          <w:tcPr>
            <w:tcW w:w="495" w:type="pct"/>
            <w:tcBorders>
              <w:top w:val="nil"/>
              <w:left w:val="nil"/>
              <w:bottom w:val="nil"/>
              <w:right w:val="nil"/>
            </w:tcBorders>
            <w:shd w:val="clear" w:color="000000" w:fill="FFFFFF"/>
            <w:vAlign w:val="center"/>
            <w:hideMark/>
          </w:tcPr>
          <w:p w14:paraId="5BD2B95F"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3E1E4EC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04" w:type="pct"/>
            <w:tcBorders>
              <w:top w:val="nil"/>
              <w:left w:val="nil"/>
              <w:bottom w:val="nil"/>
              <w:right w:val="nil"/>
            </w:tcBorders>
            <w:shd w:val="clear" w:color="000000" w:fill="FFFFFF"/>
            <w:vAlign w:val="center"/>
            <w:hideMark/>
          </w:tcPr>
          <w:p w14:paraId="2BC1C76B"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607" w:type="pct"/>
            <w:tcBorders>
              <w:top w:val="nil"/>
              <w:left w:val="nil"/>
              <w:bottom w:val="nil"/>
              <w:right w:val="nil"/>
            </w:tcBorders>
            <w:shd w:val="clear" w:color="000000" w:fill="FFFFFF"/>
            <w:vAlign w:val="center"/>
            <w:hideMark/>
          </w:tcPr>
          <w:p w14:paraId="440C2F8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4" w:type="pct"/>
            <w:tcBorders>
              <w:top w:val="nil"/>
              <w:left w:val="nil"/>
              <w:bottom w:val="nil"/>
              <w:right w:val="nil"/>
            </w:tcBorders>
            <w:shd w:val="clear" w:color="000000" w:fill="FFFFFF"/>
            <w:vAlign w:val="center"/>
            <w:hideMark/>
          </w:tcPr>
          <w:p w14:paraId="22876DB0"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54" w:type="pct"/>
            <w:tcBorders>
              <w:top w:val="nil"/>
              <w:left w:val="nil"/>
              <w:bottom w:val="nil"/>
              <w:right w:val="nil"/>
            </w:tcBorders>
            <w:shd w:val="clear" w:color="000000" w:fill="FFFFFF"/>
            <w:vAlign w:val="center"/>
            <w:hideMark/>
          </w:tcPr>
          <w:p w14:paraId="4087BC2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303" w:type="pct"/>
            <w:tcBorders>
              <w:top w:val="nil"/>
              <w:left w:val="nil"/>
              <w:bottom w:val="nil"/>
              <w:right w:val="nil"/>
            </w:tcBorders>
            <w:shd w:val="clear" w:color="000000" w:fill="FFFFFF"/>
            <w:noWrap/>
            <w:vAlign w:val="center"/>
            <w:hideMark/>
          </w:tcPr>
          <w:p w14:paraId="3249D506"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1" w:type="pct"/>
            <w:tcBorders>
              <w:top w:val="nil"/>
              <w:left w:val="nil"/>
              <w:bottom w:val="nil"/>
              <w:right w:val="nil"/>
            </w:tcBorders>
            <w:shd w:val="clear" w:color="000000" w:fill="FFFFFF"/>
            <w:vAlign w:val="center"/>
            <w:hideMark/>
          </w:tcPr>
          <w:p w14:paraId="557E0B2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5" w:type="pct"/>
            <w:tcBorders>
              <w:top w:val="nil"/>
              <w:left w:val="nil"/>
              <w:bottom w:val="nil"/>
              <w:right w:val="nil"/>
            </w:tcBorders>
            <w:shd w:val="clear" w:color="000000" w:fill="FFFFFF"/>
            <w:noWrap/>
            <w:vAlign w:val="bottom"/>
            <w:hideMark/>
          </w:tcPr>
          <w:p w14:paraId="5F7E3440"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53" w:type="pct"/>
            <w:tcBorders>
              <w:top w:val="nil"/>
              <w:left w:val="nil"/>
              <w:bottom w:val="nil"/>
              <w:right w:val="nil"/>
            </w:tcBorders>
            <w:shd w:val="clear" w:color="000000" w:fill="FFFFFF"/>
            <w:vAlign w:val="center"/>
            <w:hideMark/>
          </w:tcPr>
          <w:p w14:paraId="07A762B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02" w:type="pct"/>
            <w:tcBorders>
              <w:top w:val="nil"/>
              <w:left w:val="nil"/>
              <w:bottom w:val="nil"/>
              <w:right w:val="nil"/>
            </w:tcBorders>
            <w:shd w:val="clear" w:color="000000" w:fill="FFFFFF"/>
            <w:vAlign w:val="center"/>
            <w:hideMark/>
          </w:tcPr>
          <w:p w14:paraId="3B834D7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7F0E7317" w14:textId="77777777">
        <w:trPr>
          <w:trHeight w:val="300"/>
        </w:trPr>
        <w:tc>
          <w:tcPr>
            <w:tcW w:w="280" w:type="pct"/>
            <w:tcBorders>
              <w:top w:val="nil"/>
              <w:left w:val="nil"/>
              <w:bottom w:val="single" w:sz="8" w:space="0" w:color="auto"/>
              <w:right w:val="nil"/>
            </w:tcBorders>
            <w:shd w:val="clear" w:color="000000" w:fill="FFFFFF"/>
            <w:hideMark/>
          </w:tcPr>
          <w:p w14:paraId="4521E1F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38" w:type="pct"/>
            <w:tcBorders>
              <w:top w:val="nil"/>
              <w:left w:val="nil"/>
              <w:bottom w:val="single" w:sz="8" w:space="0" w:color="auto"/>
              <w:right w:val="nil"/>
            </w:tcBorders>
            <w:shd w:val="clear" w:color="000000" w:fill="FFFFFF"/>
            <w:vAlign w:val="center"/>
            <w:hideMark/>
          </w:tcPr>
          <w:p w14:paraId="3FE624A2"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First transfer</w:t>
            </w:r>
          </w:p>
        </w:tc>
        <w:tc>
          <w:tcPr>
            <w:tcW w:w="495" w:type="pct"/>
            <w:tcBorders>
              <w:top w:val="nil"/>
              <w:left w:val="nil"/>
              <w:bottom w:val="single" w:sz="8" w:space="0" w:color="auto"/>
              <w:right w:val="nil"/>
            </w:tcBorders>
            <w:shd w:val="clear" w:color="000000" w:fill="FFFFFF"/>
            <w:vAlign w:val="center"/>
            <w:hideMark/>
          </w:tcPr>
          <w:p w14:paraId="7B183044"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454" w:type="pct"/>
            <w:tcBorders>
              <w:top w:val="nil"/>
              <w:left w:val="nil"/>
              <w:bottom w:val="single" w:sz="8" w:space="0" w:color="auto"/>
              <w:right w:val="nil"/>
            </w:tcBorders>
            <w:shd w:val="clear" w:color="000000" w:fill="FFFFFF"/>
            <w:vAlign w:val="center"/>
            <w:hideMark/>
          </w:tcPr>
          <w:p w14:paraId="6A00A39A"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404" w:type="pct"/>
            <w:tcBorders>
              <w:top w:val="nil"/>
              <w:left w:val="nil"/>
              <w:bottom w:val="single" w:sz="8" w:space="0" w:color="auto"/>
              <w:right w:val="nil"/>
            </w:tcBorders>
            <w:shd w:val="clear" w:color="000000" w:fill="FFFFFF"/>
            <w:vAlign w:val="center"/>
            <w:hideMark/>
          </w:tcPr>
          <w:p w14:paraId="35913160"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607" w:type="pct"/>
            <w:tcBorders>
              <w:top w:val="nil"/>
              <w:left w:val="nil"/>
              <w:bottom w:val="single" w:sz="8" w:space="0" w:color="auto"/>
              <w:right w:val="nil"/>
            </w:tcBorders>
            <w:shd w:val="clear" w:color="000000" w:fill="FFFFFF"/>
            <w:vAlign w:val="center"/>
            <w:hideMark/>
          </w:tcPr>
          <w:p w14:paraId="1E1FEEF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4" w:type="pct"/>
            <w:tcBorders>
              <w:top w:val="nil"/>
              <w:left w:val="nil"/>
              <w:bottom w:val="single" w:sz="8" w:space="0" w:color="auto"/>
              <w:right w:val="nil"/>
            </w:tcBorders>
            <w:shd w:val="clear" w:color="000000" w:fill="FFFFFF"/>
            <w:vAlign w:val="center"/>
            <w:hideMark/>
          </w:tcPr>
          <w:p w14:paraId="4A1F5152"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54" w:type="pct"/>
            <w:tcBorders>
              <w:top w:val="nil"/>
              <w:left w:val="nil"/>
              <w:bottom w:val="single" w:sz="8" w:space="0" w:color="auto"/>
              <w:right w:val="nil"/>
            </w:tcBorders>
            <w:shd w:val="clear" w:color="000000" w:fill="FFFFFF"/>
            <w:vAlign w:val="center"/>
            <w:hideMark/>
          </w:tcPr>
          <w:p w14:paraId="2E7F9D98"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03" w:type="pct"/>
            <w:tcBorders>
              <w:top w:val="nil"/>
              <w:left w:val="nil"/>
              <w:bottom w:val="single" w:sz="8" w:space="0" w:color="auto"/>
              <w:right w:val="nil"/>
            </w:tcBorders>
            <w:shd w:val="clear" w:color="000000" w:fill="FFFFFF"/>
            <w:noWrap/>
            <w:vAlign w:val="center"/>
            <w:hideMark/>
          </w:tcPr>
          <w:p w14:paraId="70CD8BC9"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1" w:type="pct"/>
            <w:tcBorders>
              <w:top w:val="nil"/>
              <w:left w:val="nil"/>
              <w:bottom w:val="single" w:sz="8" w:space="0" w:color="auto"/>
              <w:right w:val="nil"/>
            </w:tcBorders>
            <w:shd w:val="clear" w:color="000000" w:fill="FFFFFF"/>
            <w:vAlign w:val="center"/>
            <w:hideMark/>
          </w:tcPr>
          <w:p w14:paraId="1878875F"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455" w:type="pct"/>
            <w:tcBorders>
              <w:top w:val="nil"/>
              <w:left w:val="nil"/>
              <w:bottom w:val="single" w:sz="8" w:space="0" w:color="auto"/>
              <w:right w:val="nil"/>
            </w:tcBorders>
            <w:shd w:val="clear" w:color="000000" w:fill="FFFFFF"/>
            <w:noWrap/>
            <w:vAlign w:val="bottom"/>
            <w:hideMark/>
          </w:tcPr>
          <w:p w14:paraId="62EE09F9"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353" w:type="pct"/>
            <w:tcBorders>
              <w:top w:val="nil"/>
              <w:left w:val="nil"/>
              <w:bottom w:val="single" w:sz="8" w:space="0" w:color="auto"/>
              <w:right w:val="nil"/>
            </w:tcBorders>
            <w:shd w:val="clear" w:color="000000" w:fill="FFFFFF"/>
            <w:vAlign w:val="center"/>
            <w:hideMark/>
          </w:tcPr>
          <w:p w14:paraId="610173B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02" w:type="pct"/>
            <w:tcBorders>
              <w:top w:val="nil"/>
              <w:left w:val="nil"/>
              <w:bottom w:val="single" w:sz="8" w:space="0" w:color="auto"/>
              <w:right w:val="nil"/>
            </w:tcBorders>
            <w:shd w:val="clear" w:color="000000" w:fill="FFFFFF"/>
            <w:vAlign w:val="center"/>
            <w:hideMark/>
          </w:tcPr>
          <w:p w14:paraId="0FC120A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bl>
    <w:p w14:paraId="6862440C" w14:textId="77777777" w:rsidR="00BD29F1" w:rsidRPr="00F50E90" w:rsidRDefault="00BD29F1" w:rsidP="00BD29F1">
      <w:pPr>
        <w:rPr>
          <w:lang w:val="en-US"/>
        </w:rPr>
      </w:pPr>
    </w:p>
    <w:p w14:paraId="1CD96298" w14:textId="77777777" w:rsidR="00BD29F1" w:rsidRPr="00F50E90" w:rsidRDefault="00BD29F1" w:rsidP="00BD29F1">
      <w:pPr>
        <w:suppressAutoHyphens w:val="0"/>
        <w:spacing w:line="240" w:lineRule="auto"/>
        <w:rPr>
          <w:lang w:val="en-US"/>
        </w:rPr>
      </w:pPr>
      <w:r w:rsidRPr="00F50E90">
        <w:rPr>
          <w:lang w:val="en-US"/>
        </w:rPr>
        <w:br w:type="page"/>
      </w:r>
    </w:p>
    <w:p w14:paraId="5AA819B7" w14:textId="77777777" w:rsidR="00BD29F1" w:rsidRPr="00F50E90" w:rsidRDefault="00BD29F1" w:rsidP="00BD29F1">
      <w:pPr>
        <w:rPr>
          <w:lang w:val="en-US"/>
        </w:rPr>
      </w:pPr>
    </w:p>
    <w:tbl>
      <w:tblPr>
        <w:tblW w:w="0" w:type="auto"/>
        <w:tblLook w:val="04A0" w:firstRow="1" w:lastRow="0" w:firstColumn="1" w:lastColumn="0" w:noHBand="0" w:noVBand="1"/>
      </w:tblPr>
      <w:tblGrid>
        <w:gridCol w:w="1016"/>
        <w:gridCol w:w="1252"/>
        <w:gridCol w:w="1418"/>
        <w:gridCol w:w="1417"/>
        <w:gridCol w:w="1418"/>
        <w:gridCol w:w="283"/>
        <w:gridCol w:w="1560"/>
        <w:gridCol w:w="992"/>
      </w:tblGrid>
      <w:tr w:rsidR="00BD29F1" w:rsidRPr="00F50E90" w14:paraId="624FED4E" w14:textId="77777777">
        <w:trPr>
          <w:trHeight w:val="288"/>
        </w:trPr>
        <w:tc>
          <w:tcPr>
            <w:tcW w:w="9356" w:type="dxa"/>
            <w:gridSpan w:val="8"/>
            <w:tcBorders>
              <w:top w:val="nil"/>
              <w:left w:val="nil"/>
              <w:bottom w:val="nil"/>
              <w:right w:val="nil"/>
            </w:tcBorders>
            <w:shd w:val="clear" w:color="000000" w:fill="FFFFFF"/>
            <w:noWrap/>
            <w:vAlign w:val="bottom"/>
            <w:hideMark/>
          </w:tcPr>
          <w:p w14:paraId="7DEF59AB"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t>(Table continues)</w:t>
            </w:r>
          </w:p>
        </w:tc>
      </w:tr>
      <w:tr w:rsidR="00BD29F1" w:rsidRPr="00F50E90" w14:paraId="1F392FBE" w14:textId="77777777">
        <w:trPr>
          <w:trHeight w:val="291"/>
        </w:trPr>
        <w:tc>
          <w:tcPr>
            <w:tcW w:w="9356" w:type="dxa"/>
            <w:gridSpan w:val="8"/>
            <w:tcBorders>
              <w:top w:val="single" w:sz="4" w:space="0" w:color="auto"/>
              <w:left w:val="nil"/>
              <w:bottom w:val="single" w:sz="4" w:space="0" w:color="auto"/>
              <w:right w:val="nil"/>
            </w:tcBorders>
            <w:shd w:val="clear" w:color="000000" w:fill="FFFFFF"/>
            <w:noWrap/>
            <w:vAlign w:val="bottom"/>
            <w:hideMark/>
          </w:tcPr>
          <w:p w14:paraId="2F4FB0A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ITMO</w:t>
            </w:r>
          </w:p>
        </w:tc>
      </w:tr>
      <w:tr w:rsidR="00BD29F1" w:rsidRPr="00F50E90" w14:paraId="63681CD3" w14:textId="77777777">
        <w:trPr>
          <w:trHeight w:val="291"/>
        </w:trPr>
        <w:tc>
          <w:tcPr>
            <w:tcW w:w="6521" w:type="dxa"/>
            <w:gridSpan w:val="5"/>
            <w:tcBorders>
              <w:top w:val="nil"/>
              <w:left w:val="nil"/>
              <w:bottom w:val="single" w:sz="4" w:space="0" w:color="auto"/>
              <w:right w:val="nil"/>
            </w:tcBorders>
            <w:shd w:val="clear" w:color="000000" w:fill="FFFFFF"/>
            <w:noWrap/>
            <w:vAlign w:val="bottom"/>
            <w:hideMark/>
          </w:tcPr>
          <w:p w14:paraId="6FE9588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Metric and quantity</w:t>
            </w:r>
          </w:p>
        </w:tc>
        <w:tc>
          <w:tcPr>
            <w:tcW w:w="283" w:type="dxa"/>
            <w:tcBorders>
              <w:top w:val="nil"/>
              <w:left w:val="nil"/>
              <w:bottom w:val="nil"/>
              <w:right w:val="nil"/>
            </w:tcBorders>
            <w:shd w:val="clear" w:color="000000" w:fill="FFFFFF"/>
            <w:noWrap/>
            <w:vAlign w:val="bottom"/>
            <w:hideMark/>
          </w:tcPr>
          <w:p w14:paraId="65F5F7F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552" w:type="dxa"/>
            <w:gridSpan w:val="2"/>
            <w:tcBorders>
              <w:top w:val="single" w:sz="4" w:space="0" w:color="auto"/>
              <w:left w:val="nil"/>
              <w:bottom w:val="single" w:sz="4" w:space="0" w:color="auto"/>
              <w:right w:val="nil"/>
            </w:tcBorders>
            <w:shd w:val="clear" w:color="000000" w:fill="FFFFFF"/>
            <w:noWrap/>
            <w:vAlign w:val="bottom"/>
            <w:hideMark/>
          </w:tcPr>
          <w:p w14:paraId="28370FDB"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ITMO details</w:t>
            </w:r>
          </w:p>
        </w:tc>
      </w:tr>
      <w:tr w:rsidR="00BD29F1" w:rsidRPr="00F50E90" w14:paraId="69DED65E" w14:textId="77777777">
        <w:trPr>
          <w:trHeight w:val="291"/>
        </w:trPr>
        <w:tc>
          <w:tcPr>
            <w:tcW w:w="0" w:type="auto"/>
            <w:tcBorders>
              <w:top w:val="nil"/>
              <w:left w:val="nil"/>
              <w:bottom w:val="nil"/>
              <w:right w:val="nil"/>
            </w:tcBorders>
            <w:shd w:val="clear" w:color="000000" w:fill="FFFFFF"/>
            <w:noWrap/>
            <w:vAlign w:val="bottom"/>
            <w:hideMark/>
          </w:tcPr>
          <w:p w14:paraId="2C26A372"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252" w:type="dxa"/>
            <w:tcBorders>
              <w:top w:val="nil"/>
              <w:left w:val="nil"/>
              <w:bottom w:val="nil"/>
              <w:right w:val="nil"/>
            </w:tcBorders>
            <w:shd w:val="clear" w:color="000000" w:fill="FFFFFF"/>
            <w:noWrap/>
            <w:vAlign w:val="bottom"/>
            <w:hideMark/>
          </w:tcPr>
          <w:p w14:paraId="61590941"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418" w:type="dxa"/>
            <w:tcBorders>
              <w:top w:val="nil"/>
              <w:left w:val="nil"/>
              <w:bottom w:val="nil"/>
              <w:right w:val="nil"/>
            </w:tcBorders>
            <w:shd w:val="clear" w:color="000000" w:fill="FFFFFF"/>
            <w:noWrap/>
            <w:vAlign w:val="bottom"/>
            <w:hideMark/>
          </w:tcPr>
          <w:p w14:paraId="2FC4EF5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417" w:type="dxa"/>
            <w:tcBorders>
              <w:top w:val="nil"/>
              <w:left w:val="nil"/>
              <w:bottom w:val="nil"/>
              <w:right w:val="nil"/>
            </w:tcBorders>
            <w:shd w:val="clear" w:color="000000" w:fill="FFFFFF"/>
            <w:noWrap/>
            <w:vAlign w:val="bottom"/>
            <w:hideMark/>
          </w:tcPr>
          <w:p w14:paraId="311E7F3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418" w:type="dxa"/>
            <w:tcBorders>
              <w:top w:val="nil"/>
              <w:left w:val="nil"/>
              <w:bottom w:val="nil"/>
              <w:right w:val="nil"/>
            </w:tcBorders>
            <w:shd w:val="clear" w:color="000000" w:fill="FFFFFF"/>
            <w:noWrap/>
            <w:vAlign w:val="bottom"/>
            <w:hideMark/>
          </w:tcPr>
          <w:p w14:paraId="7A03846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83" w:type="dxa"/>
            <w:tcBorders>
              <w:top w:val="nil"/>
              <w:left w:val="nil"/>
              <w:bottom w:val="nil"/>
              <w:right w:val="nil"/>
            </w:tcBorders>
            <w:shd w:val="clear" w:color="000000" w:fill="FFFFFF"/>
            <w:noWrap/>
            <w:vAlign w:val="bottom"/>
            <w:hideMark/>
          </w:tcPr>
          <w:p w14:paraId="73FB1CF6"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560" w:type="dxa"/>
            <w:tcBorders>
              <w:top w:val="nil"/>
              <w:left w:val="nil"/>
              <w:bottom w:val="nil"/>
              <w:right w:val="nil"/>
            </w:tcBorders>
            <w:shd w:val="clear" w:color="000000" w:fill="FFFFFF"/>
            <w:noWrap/>
            <w:vAlign w:val="bottom"/>
            <w:hideMark/>
          </w:tcPr>
          <w:p w14:paraId="0392F66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992" w:type="dxa"/>
            <w:tcBorders>
              <w:top w:val="nil"/>
              <w:left w:val="nil"/>
              <w:bottom w:val="nil"/>
              <w:right w:val="nil"/>
            </w:tcBorders>
            <w:shd w:val="clear" w:color="000000" w:fill="FFFFFF"/>
            <w:noWrap/>
            <w:vAlign w:val="bottom"/>
            <w:hideMark/>
          </w:tcPr>
          <w:p w14:paraId="380318E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r>
      <w:tr w:rsidR="00BD29F1" w:rsidRPr="00F50E90" w14:paraId="79367174" w14:textId="77777777">
        <w:trPr>
          <w:trHeight w:val="780"/>
        </w:trPr>
        <w:tc>
          <w:tcPr>
            <w:tcW w:w="0" w:type="auto"/>
            <w:tcBorders>
              <w:top w:val="nil"/>
              <w:left w:val="nil"/>
              <w:bottom w:val="single" w:sz="8" w:space="0" w:color="auto"/>
              <w:right w:val="nil"/>
            </w:tcBorders>
            <w:shd w:val="clear" w:color="000000" w:fill="FFFFFF"/>
            <w:vAlign w:val="bottom"/>
            <w:hideMark/>
          </w:tcPr>
          <w:p w14:paraId="24D2B17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Metric</w:t>
            </w:r>
          </w:p>
        </w:tc>
        <w:tc>
          <w:tcPr>
            <w:tcW w:w="1252" w:type="dxa"/>
            <w:tcBorders>
              <w:top w:val="nil"/>
              <w:left w:val="nil"/>
              <w:bottom w:val="single" w:sz="8" w:space="0" w:color="auto"/>
              <w:right w:val="nil"/>
            </w:tcBorders>
            <w:shd w:val="clear" w:color="000000" w:fill="FFFFFF"/>
            <w:vAlign w:val="bottom"/>
            <w:hideMark/>
          </w:tcPr>
          <w:p w14:paraId="41EDCEA2" w14:textId="5279EAFA"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Applicable GWP value(s)</w:t>
            </w:r>
            <w:del w:id="125" w:author="Xavier Tibau Alberdi" w:date="2024-11-18T22:34:00Z">
              <w:r w:rsidRPr="00F50E90">
                <w:rPr>
                  <w:rFonts w:eastAsia="Times New Roman"/>
                  <w:i/>
                  <w:iCs/>
                  <w:sz w:val="16"/>
                  <w:szCs w:val="16"/>
                  <w:vertAlign w:val="superscript"/>
                  <w:lang w:val="en-US"/>
                </w:rPr>
                <w:delText>o</w:delText>
              </w:r>
            </w:del>
            <w:ins w:id="126" w:author="Xavier Tibau Alberdi" w:date="2024-11-18T22:34:00Z">
              <w:r w:rsidR="001D5EF3">
                <w:rPr>
                  <w:rFonts w:eastAsia="Times New Roman"/>
                  <w:i/>
                  <w:iCs/>
                  <w:sz w:val="16"/>
                  <w:szCs w:val="16"/>
                  <w:vertAlign w:val="superscript"/>
                  <w:lang w:val="en-US"/>
                </w:rPr>
                <w:t>n</w:t>
              </w:r>
            </w:ins>
          </w:p>
        </w:tc>
        <w:tc>
          <w:tcPr>
            <w:tcW w:w="1418" w:type="dxa"/>
            <w:tcBorders>
              <w:top w:val="nil"/>
              <w:left w:val="nil"/>
              <w:bottom w:val="single" w:sz="8" w:space="0" w:color="auto"/>
              <w:right w:val="nil"/>
            </w:tcBorders>
            <w:shd w:val="clear" w:color="000000" w:fill="FFFFFF"/>
            <w:vAlign w:val="bottom"/>
            <w:hideMark/>
          </w:tcPr>
          <w:p w14:paraId="5B1CF87D" w14:textId="381B3CB4"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Applicable non-GHG metric</w:t>
            </w:r>
            <w:del w:id="127" w:author="Xavier Tibau Alberdi" w:date="2024-11-18T22:34:00Z">
              <w:r w:rsidRPr="00F50E90">
                <w:rPr>
                  <w:rFonts w:eastAsia="Times New Roman"/>
                  <w:i/>
                  <w:iCs/>
                  <w:sz w:val="16"/>
                  <w:szCs w:val="16"/>
                  <w:vertAlign w:val="superscript"/>
                  <w:lang w:val="en-US"/>
                </w:rPr>
                <w:delText>p</w:delText>
              </w:r>
            </w:del>
            <w:ins w:id="128" w:author="Xavier Tibau Alberdi" w:date="2024-11-18T22:34:00Z">
              <w:r w:rsidR="001D5EF3">
                <w:rPr>
                  <w:rFonts w:eastAsia="Times New Roman"/>
                  <w:i/>
                  <w:iCs/>
                  <w:sz w:val="16"/>
                  <w:szCs w:val="16"/>
                  <w:vertAlign w:val="superscript"/>
                  <w:lang w:val="en-US"/>
                </w:rPr>
                <w:t>o</w:t>
              </w:r>
            </w:ins>
          </w:p>
        </w:tc>
        <w:tc>
          <w:tcPr>
            <w:tcW w:w="1417" w:type="dxa"/>
            <w:tcBorders>
              <w:top w:val="nil"/>
              <w:left w:val="nil"/>
              <w:bottom w:val="single" w:sz="8" w:space="0" w:color="auto"/>
              <w:right w:val="nil"/>
            </w:tcBorders>
            <w:shd w:val="clear" w:color="000000" w:fill="FFFFFF"/>
            <w:vAlign w:val="bottom"/>
            <w:hideMark/>
          </w:tcPr>
          <w:p w14:paraId="0175B2DF" w14:textId="658B1DB0" w:rsidR="00BD29F1" w:rsidRPr="00F50E90" w:rsidRDefault="00BD29F1">
            <w:pPr>
              <w:suppressAutoHyphens w:val="0"/>
              <w:spacing w:line="240" w:lineRule="auto"/>
              <w:jc w:val="center"/>
              <w:rPr>
                <w:rFonts w:eastAsia="Times New Roman"/>
                <w:i/>
                <w:iCs/>
                <w:sz w:val="16"/>
                <w:szCs w:val="16"/>
                <w:lang w:val="fr-FR"/>
              </w:rPr>
            </w:pPr>
            <w:r w:rsidRPr="00F50E90">
              <w:rPr>
                <w:rFonts w:eastAsia="Times New Roman"/>
                <w:i/>
                <w:iCs/>
                <w:sz w:val="16"/>
                <w:szCs w:val="16"/>
                <w:lang w:val="fr-FR"/>
              </w:rPr>
              <w:t>Quantity (t CO</w:t>
            </w:r>
            <w:r w:rsidRPr="00F50E90">
              <w:rPr>
                <w:rFonts w:eastAsia="Times New Roman"/>
                <w:i/>
                <w:iCs/>
                <w:sz w:val="16"/>
                <w:szCs w:val="16"/>
                <w:vertAlign w:val="subscript"/>
                <w:lang w:val="fr-FR"/>
              </w:rPr>
              <w:t>2</w:t>
            </w:r>
            <w:r w:rsidRPr="00F50E90">
              <w:rPr>
                <w:rFonts w:eastAsia="Times New Roman"/>
                <w:i/>
                <w:iCs/>
                <w:sz w:val="16"/>
                <w:szCs w:val="16"/>
                <w:lang w:val="fr-FR"/>
              </w:rPr>
              <w:t> eq)</w:t>
            </w:r>
            <w:del w:id="129" w:author="Xavier Tibau Alberdi" w:date="2024-11-18T22:34:00Z">
              <w:r w:rsidRPr="00F50E90">
                <w:rPr>
                  <w:rFonts w:eastAsia="Times New Roman"/>
                  <w:i/>
                  <w:iCs/>
                  <w:sz w:val="16"/>
                  <w:szCs w:val="16"/>
                  <w:vertAlign w:val="superscript"/>
                  <w:lang w:val="fr-FR"/>
                </w:rPr>
                <w:delText>q</w:delText>
              </w:r>
            </w:del>
            <w:ins w:id="130" w:author="Xavier Tibau Alberdi" w:date="2024-11-18T22:34:00Z">
              <w:r w:rsidR="001D5EF3">
                <w:rPr>
                  <w:rFonts w:eastAsia="Times New Roman"/>
                  <w:i/>
                  <w:iCs/>
                  <w:sz w:val="16"/>
                  <w:szCs w:val="16"/>
                  <w:vertAlign w:val="superscript"/>
                  <w:lang w:val="fr-FR"/>
                </w:rPr>
                <w:t>p</w:t>
              </w:r>
            </w:ins>
          </w:p>
        </w:tc>
        <w:tc>
          <w:tcPr>
            <w:tcW w:w="1418" w:type="dxa"/>
            <w:tcBorders>
              <w:top w:val="nil"/>
              <w:left w:val="nil"/>
              <w:bottom w:val="single" w:sz="8" w:space="0" w:color="auto"/>
              <w:right w:val="nil"/>
            </w:tcBorders>
            <w:shd w:val="clear" w:color="000000" w:fill="FFFFFF"/>
            <w:vAlign w:val="bottom"/>
            <w:hideMark/>
          </w:tcPr>
          <w:p w14:paraId="1B5BD83A" w14:textId="4D82EA65"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Quantity (in non-GHG metric)</w:t>
            </w:r>
            <w:del w:id="131" w:author="Xavier Tibau Alberdi" w:date="2024-11-18T22:34:00Z">
              <w:r w:rsidRPr="00F50E90">
                <w:rPr>
                  <w:rFonts w:eastAsia="Times New Roman"/>
                  <w:i/>
                  <w:iCs/>
                  <w:sz w:val="16"/>
                  <w:szCs w:val="16"/>
                  <w:vertAlign w:val="superscript"/>
                  <w:lang w:val="en-US"/>
                </w:rPr>
                <w:delText>r</w:delText>
              </w:r>
            </w:del>
            <w:ins w:id="132" w:author="Xavier Tibau Alberdi" w:date="2024-11-18T22:34:00Z">
              <w:r w:rsidR="001D5EF3">
                <w:rPr>
                  <w:rFonts w:eastAsia="Times New Roman"/>
                  <w:i/>
                  <w:iCs/>
                  <w:sz w:val="16"/>
                  <w:szCs w:val="16"/>
                  <w:vertAlign w:val="superscript"/>
                  <w:lang w:val="en-US"/>
                </w:rPr>
                <w:t>q</w:t>
              </w:r>
            </w:ins>
          </w:p>
        </w:tc>
        <w:tc>
          <w:tcPr>
            <w:tcW w:w="283" w:type="dxa"/>
            <w:tcBorders>
              <w:top w:val="nil"/>
              <w:left w:val="nil"/>
              <w:bottom w:val="single" w:sz="8" w:space="0" w:color="auto"/>
              <w:right w:val="nil"/>
            </w:tcBorders>
            <w:shd w:val="clear" w:color="000000" w:fill="FFFFFF"/>
            <w:vAlign w:val="bottom"/>
            <w:hideMark/>
          </w:tcPr>
          <w:p w14:paraId="2D82D9ED"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560" w:type="dxa"/>
            <w:tcBorders>
              <w:top w:val="nil"/>
              <w:left w:val="nil"/>
              <w:bottom w:val="single" w:sz="8" w:space="0" w:color="auto"/>
              <w:right w:val="nil"/>
            </w:tcBorders>
            <w:shd w:val="clear" w:color="000000" w:fill="FFFFFF"/>
            <w:vAlign w:val="bottom"/>
            <w:hideMark/>
          </w:tcPr>
          <w:p w14:paraId="0FEF289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Mitigation type</w:t>
            </w:r>
          </w:p>
        </w:tc>
        <w:tc>
          <w:tcPr>
            <w:tcW w:w="992" w:type="dxa"/>
            <w:tcBorders>
              <w:top w:val="nil"/>
              <w:left w:val="nil"/>
              <w:bottom w:val="single" w:sz="8" w:space="0" w:color="auto"/>
              <w:right w:val="nil"/>
            </w:tcBorders>
            <w:shd w:val="clear" w:color="000000" w:fill="FFFFFF"/>
            <w:vAlign w:val="bottom"/>
            <w:hideMark/>
          </w:tcPr>
          <w:p w14:paraId="64F3D4C5" w14:textId="0E997EF3"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Vintage</w:t>
            </w:r>
            <w:ins w:id="133" w:author="Xavier Tibau Alberdi" w:date="2024-11-18T22:34:00Z">
              <w:r w:rsidR="001D5EF3">
                <w:rPr>
                  <w:rFonts w:eastAsia="Times New Roman"/>
                  <w:i/>
                  <w:iCs/>
                  <w:sz w:val="16"/>
                  <w:szCs w:val="16"/>
                  <w:vertAlign w:val="superscript"/>
                  <w:lang w:val="en-US"/>
                </w:rPr>
                <w:t>r</w:t>
              </w:r>
            </w:ins>
            <w:del w:id="134" w:author="Xavier Tibau Alberdi" w:date="2024-11-18T22:34:00Z">
              <w:r w:rsidRPr="00F50E90" w:rsidDel="001D5EF3">
                <w:rPr>
                  <w:rFonts w:eastAsia="Times New Roman"/>
                  <w:i/>
                  <w:iCs/>
                  <w:sz w:val="16"/>
                  <w:szCs w:val="16"/>
                  <w:vertAlign w:val="superscript"/>
                  <w:lang w:val="en-US"/>
                </w:rPr>
                <w:delText>s</w:delText>
              </w:r>
            </w:del>
          </w:p>
        </w:tc>
      </w:tr>
      <w:tr w:rsidR="00BD29F1" w:rsidRPr="00F50E90" w14:paraId="33D56B80" w14:textId="77777777">
        <w:trPr>
          <w:trHeight w:val="528"/>
        </w:trPr>
        <w:tc>
          <w:tcPr>
            <w:tcW w:w="0" w:type="auto"/>
            <w:tcBorders>
              <w:top w:val="nil"/>
              <w:left w:val="nil"/>
              <w:bottom w:val="nil"/>
              <w:right w:val="nil"/>
            </w:tcBorders>
            <w:shd w:val="clear" w:color="000000" w:fill="FFFFFF"/>
            <w:vAlign w:val="center"/>
            <w:hideMark/>
          </w:tcPr>
          <w:p w14:paraId="38AB563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GHG</w:t>
            </w:r>
          </w:p>
        </w:tc>
        <w:tc>
          <w:tcPr>
            <w:tcW w:w="1252" w:type="dxa"/>
            <w:tcBorders>
              <w:top w:val="nil"/>
              <w:left w:val="nil"/>
              <w:bottom w:val="nil"/>
              <w:right w:val="nil"/>
            </w:tcBorders>
            <w:shd w:val="clear" w:color="000000" w:fill="FFFFFF"/>
            <w:vAlign w:val="center"/>
            <w:hideMark/>
          </w:tcPr>
          <w:p w14:paraId="20185FF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nil"/>
              <w:right w:val="nil"/>
            </w:tcBorders>
            <w:shd w:val="clear" w:color="000000" w:fill="FFFFFF"/>
            <w:vAlign w:val="center"/>
            <w:hideMark/>
          </w:tcPr>
          <w:p w14:paraId="62265F9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7" w:type="dxa"/>
            <w:tcBorders>
              <w:top w:val="nil"/>
              <w:left w:val="nil"/>
              <w:bottom w:val="nil"/>
              <w:right w:val="nil"/>
            </w:tcBorders>
            <w:shd w:val="clear" w:color="000000" w:fill="FFFFFF"/>
            <w:vAlign w:val="center"/>
            <w:hideMark/>
          </w:tcPr>
          <w:p w14:paraId="752E346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nil"/>
              <w:right w:val="nil"/>
            </w:tcBorders>
            <w:shd w:val="clear" w:color="000000" w:fill="FFFFFF"/>
            <w:vAlign w:val="center"/>
            <w:hideMark/>
          </w:tcPr>
          <w:p w14:paraId="089CC8EF"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83" w:type="dxa"/>
            <w:tcBorders>
              <w:top w:val="nil"/>
              <w:left w:val="nil"/>
              <w:bottom w:val="nil"/>
              <w:right w:val="nil"/>
            </w:tcBorders>
            <w:shd w:val="clear" w:color="000000" w:fill="FFFFFF"/>
            <w:vAlign w:val="center"/>
            <w:hideMark/>
          </w:tcPr>
          <w:p w14:paraId="01D51BD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560" w:type="dxa"/>
            <w:tcBorders>
              <w:top w:val="nil"/>
              <w:left w:val="nil"/>
              <w:bottom w:val="nil"/>
              <w:right w:val="nil"/>
            </w:tcBorders>
            <w:shd w:val="clear" w:color="000000" w:fill="FFFFFF"/>
            <w:vAlign w:val="center"/>
            <w:hideMark/>
          </w:tcPr>
          <w:p w14:paraId="6798F418"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Emission reductions</w:t>
            </w:r>
          </w:p>
        </w:tc>
        <w:tc>
          <w:tcPr>
            <w:tcW w:w="992" w:type="dxa"/>
            <w:tcBorders>
              <w:top w:val="nil"/>
              <w:left w:val="nil"/>
              <w:bottom w:val="nil"/>
              <w:right w:val="nil"/>
            </w:tcBorders>
            <w:shd w:val="clear" w:color="000000" w:fill="FFFFFF"/>
            <w:vAlign w:val="center"/>
            <w:hideMark/>
          </w:tcPr>
          <w:p w14:paraId="71D92E6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07BDD411" w14:textId="77777777">
        <w:trPr>
          <w:trHeight w:val="288"/>
        </w:trPr>
        <w:tc>
          <w:tcPr>
            <w:tcW w:w="0" w:type="auto"/>
            <w:tcBorders>
              <w:top w:val="nil"/>
              <w:left w:val="nil"/>
              <w:bottom w:val="nil"/>
              <w:right w:val="nil"/>
            </w:tcBorders>
            <w:shd w:val="clear" w:color="000000" w:fill="FFFFFF"/>
            <w:vAlign w:val="center"/>
            <w:hideMark/>
          </w:tcPr>
          <w:p w14:paraId="1D89D7C2"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non-GHG</w:t>
            </w:r>
          </w:p>
        </w:tc>
        <w:tc>
          <w:tcPr>
            <w:tcW w:w="1252" w:type="dxa"/>
            <w:tcBorders>
              <w:top w:val="nil"/>
              <w:left w:val="nil"/>
              <w:bottom w:val="nil"/>
              <w:right w:val="nil"/>
            </w:tcBorders>
            <w:shd w:val="clear" w:color="000000" w:fill="FFFFFF"/>
            <w:vAlign w:val="center"/>
            <w:hideMark/>
          </w:tcPr>
          <w:p w14:paraId="4C26E12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nil"/>
              <w:right w:val="nil"/>
            </w:tcBorders>
            <w:shd w:val="clear" w:color="000000" w:fill="FFFFFF"/>
            <w:vAlign w:val="center"/>
            <w:hideMark/>
          </w:tcPr>
          <w:p w14:paraId="0A9961E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7" w:type="dxa"/>
            <w:tcBorders>
              <w:top w:val="nil"/>
              <w:left w:val="nil"/>
              <w:bottom w:val="nil"/>
              <w:right w:val="nil"/>
            </w:tcBorders>
            <w:shd w:val="clear" w:color="000000" w:fill="FFFFFF"/>
            <w:vAlign w:val="center"/>
            <w:hideMark/>
          </w:tcPr>
          <w:p w14:paraId="394E8E20"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nil"/>
              <w:right w:val="nil"/>
            </w:tcBorders>
            <w:shd w:val="clear" w:color="000000" w:fill="FFFFFF"/>
            <w:vAlign w:val="center"/>
            <w:hideMark/>
          </w:tcPr>
          <w:p w14:paraId="15AF30F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83" w:type="dxa"/>
            <w:tcBorders>
              <w:top w:val="nil"/>
              <w:left w:val="nil"/>
              <w:bottom w:val="nil"/>
              <w:right w:val="nil"/>
            </w:tcBorders>
            <w:shd w:val="clear" w:color="000000" w:fill="FFFFFF"/>
            <w:vAlign w:val="center"/>
            <w:hideMark/>
          </w:tcPr>
          <w:p w14:paraId="7CF6A80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560" w:type="dxa"/>
            <w:tcBorders>
              <w:top w:val="nil"/>
              <w:left w:val="nil"/>
              <w:bottom w:val="nil"/>
              <w:right w:val="nil"/>
            </w:tcBorders>
            <w:shd w:val="clear" w:color="000000" w:fill="FFFFFF"/>
            <w:vAlign w:val="center"/>
            <w:hideMark/>
          </w:tcPr>
          <w:p w14:paraId="1D982F9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Removals</w:t>
            </w:r>
          </w:p>
        </w:tc>
        <w:tc>
          <w:tcPr>
            <w:tcW w:w="992" w:type="dxa"/>
            <w:tcBorders>
              <w:top w:val="nil"/>
              <w:left w:val="nil"/>
              <w:bottom w:val="nil"/>
              <w:right w:val="nil"/>
            </w:tcBorders>
            <w:shd w:val="clear" w:color="000000" w:fill="FFFFFF"/>
            <w:vAlign w:val="center"/>
            <w:hideMark/>
          </w:tcPr>
          <w:p w14:paraId="7267809C"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7474DCF5" w14:textId="77777777">
        <w:trPr>
          <w:trHeight w:val="300"/>
        </w:trPr>
        <w:tc>
          <w:tcPr>
            <w:tcW w:w="0" w:type="auto"/>
            <w:tcBorders>
              <w:top w:val="nil"/>
              <w:left w:val="nil"/>
              <w:bottom w:val="single" w:sz="8" w:space="0" w:color="auto"/>
              <w:right w:val="nil"/>
            </w:tcBorders>
            <w:shd w:val="clear" w:color="000000" w:fill="FFFFFF"/>
            <w:vAlign w:val="center"/>
            <w:hideMark/>
          </w:tcPr>
          <w:p w14:paraId="187D392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52" w:type="dxa"/>
            <w:tcBorders>
              <w:top w:val="nil"/>
              <w:left w:val="nil"/>
              <w:bottom w:val="single" w:sz="8" w:space="0" w:color="auto"/>
              <w:right w:val="nil"/>
            </w:tcBorders>
            <w:shd w:val="clear" w:color="000000" w:fill="FFFFFF"/>
            <w:vAlign w:val="center"/>
            <w:hideMark/>
          </w:tcPr>
          <w:p w14:paraId="1706C17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single" w:sz="8" w:space="0" w:color="auto"/>
              <w:right w:val="nil"/>
            </w:tcBorders>
            <w:shd w:val="clear" w:color="000000" w:fill="FFFFFF"/>
            <w:vAlign w:val="center"/>
            <w:hideMark/>
          </w:tcPr>
          <w:p w14:paraId="79380D4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7" w:type="dxa"/>
            <w:tcBorders>
              <w:top w:val="nil"/>
              <w:left w:val="nil"/>
              <w:bottom w:val="single" w:sz="8" w:space="0" w:color="auto"/>
              <w:right w:val="nil"/>
            </w:tcBorders>
            <w:shd w:val="clear" w:color="000000" w:fill="FFFFFF"/>
            <w:vAlign w:val="center"/>
            <w:hideMark/>
          </w:tcPr>
          <w:p w14:paraId="76632979"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single" w:sz="8" w:space="0" w:color="auto"/>
              <w:right w:val="nil"/>
            </w:tcBorders>
            <w:shd w:val="clear" w:color="000000" w:fill="FFFFFF"/>
            <w:vAlign w:val="center"/>
            <w:hideMark/>
          </w:tcPr>
          <w:p w14:paraId="553AF36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83" w:type="dxa"/>
            <w:tcBorders>
              <w:top w:val="nil"/>
              <w:left w:val="nil"/>
              <w:bottom w:val="single" w:sz="8" w:space="0" w:color="auto"/>
              <w:right w:val="nil"/>
            </w:tcBorders>
            <w:shd w:val="clear" w:color="000000" w:fill="FFFFFF"/>
            <w:vAlign w:val="center"/>
            <w:hideMark/>
          </w:tcPr>
          <w:p w14:paraId="5197A3C8"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560" w:type="dxa"/>
            <w:tcBorders>
              <w:top w:val="nil"/>
              <w:left w:val="nil"/>
              <w:bottom w:val="single" w:sz="8" w:space="0" w:color="auto"/>
              <w:right w:val="nil"/>
            </w:tcBorders>
            <w:shd w:val="clear" w:color="000000" w:fill="FFFFFF"/>
            <w:vAlign w:val="center"/>
            <w:hideMark/>
          </w:tcPr>
          <w:p w14:paraId="41731DC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92" w:type="dxa"/>
            <w:tcBorders>
              <w:top w:val="nil"/>
              <w:left w:val="nil"/>
              <w:bottom w:val="single" w:sz="8" w:space="0" w:color="auto"/>
              <w:right w:val="nil"/>
            </w:tcBorders>
            <w:shd w:val="clear" w:color="000000" w:fill="FFFFFF"/>
            <w:vAlign w:val="center"/>
            <w:hideMark/>
          </w:tcPr>
          <w:p w14:paraId="784B1BC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bl>
    <w:p w14:paraId="424D8A08" w14:textId="77777777" w:rsidR="00BD29F1" w:rsidRPr="00F50E90" w:rsidRDefault="00BD29F1" w:rsidP="00BD29F1">
      <w:pPr>
        <w:rPr>
          <w:lang w:val="en-US"/>
        </w:rPr>
      </w:pPr>
    </w:p>
    <w:tbl>
      <w:tblPr>
        <w:tblW w:w="12758" w:type="dxa"/>
        <w:tblLayout w:type="fixed"/>
        <w:tblLook w:val="04A0" w:firstRow="1" w:lastRow="0" w:firstColumn="1" w:lastColumn="0" w:noHBand="0" w:noVBand="1"/>
      </w:tblPr>
      <w:tblGrid>
        <w:gridCol w:w="1416"/>
        <w:gridCol w:w="1052"/>
        <w:gridCol w:w="266"/>
        <w:gridCol w:w="2496"/>
        <w:gridCol w:w="1396"/>
        <w:gridCol w:w="1656"/>
        <w:gridCol w:w="2016"/>
        <w:gridCol w:w="266"/>
        <w:gridCol w:w="1060"/>
        <w:gridCol w:w="1134"/>
      </w:tblGrid>
      <w:tr w:rsidR="00BD29F1" w:rsidRPr="00F50E90" w14:paraId="476AB718" w14:textId="77777777">
        <w:trPr>
          <w:trHeight w:val="288"/>
        </w:trPr>
        <w:tc>
          <w:tcPr>
            <w:tcW w:w="12758" w:type="dxa"/>
            <w:gridSpan w:val="10"/>
            <w:tcBorders>
              <w:top w:val="nil"/>
              <w:left w:val="nil"/>
              <w:bottom w:val="nil"/>
              <w:right w:val="nil"/>
            </w:tcBorders>
            <w:shd w:val="clear" w:color="000000" w:fill="FFFFFF"/>
            <w:noWrap/>
            <w:vAlign w:val="bottom"/>
            <w:hideMark/>
          </w:tcPr>
          <w:p w14:paraId="33B52575"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t>(Table continues)</w:t>
            </w:r>
          </w:p>
        </w:tc>
      </w:tr>
      <w:tr w:rsidR="00BD29F1" w:rsidRPr="00F50E90" w14:paraId="4DADB5BF" w14:textId="77777777">
        <w:trPr>
          <w:trHeight w:val="291"/>
        </w:trPr>
        <w:tc>
          <w:tcPr>
            <w:tcW w:w="10298" w:type="dxa"/>
            <w:gridSpan w:val="7"/>
            <w:tcBorders>
              <w:top w:val="single" w:sz="4" w:space="0" w:color="auto"/>
              <w:left w:val="nil"/>
              <w:bottom w:val="nil"/>
              <w:right w:val="nil"/>
            </w:tcBorders>
            <w:shd w:val="clear" w:color="000000" w:fill="FFFFFF"/>
            <w:noWrap/>
            <w:vAlign w:val="bottom"/>
            <w:hideMark/>
          </w:tcPr>
          <w:p w14:paraId="63FEF96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Action</w:t>
            </w:r>
          </w:p>
        </w:tc>
        <w:tc>
          <w:tcPr>
            <w:tcW w:w="266" w:type="dxa"/>
            <w:tcBorders>
              <w:top w:val="single" w:sz="4" w:space="0" w:color="auto"/>
              <w:left w:val="nil"/>
              <w:bottom w:val="nil"/>
              <w:right w:val="nil"/>
            </w:tcBorders>
            <w:shd w:val="clear" w:color="000000" w:fill="FFFFFF"/>
            <w:noWrap/>
            <w:vAlign w:val="bottom"/>
            <w:hideMark/>
          </w:tcPr>
          <w:p w14:paraId="47B2843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060" w:type="dxa"/>
            <w:vMerge w:val="restart"/>
            <w:tcBorders>
              <w:top w:val="single" w:sz="4" w:space="0" w:color="auto"/>
              <w:left w:val="nil"/>
              <w:bottom w:val="single" w:sz="8" w:space="0" w:color="000000"/>
              <w:right w:val="nil"/>
            </w:tcBorders>
            <w:shd w:val="clear" w:color="000000" w:fill="FFFFFF"/>
            <w:vAlign w:val="bottom"/>
            <w:hideMark/>
          </w:tcPr>
          <w:p w14:paraId="2685FFE1" w14:textId="46E0F8BD"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Result of the consistency checks</w:t>
            </w:r>
            <w:ins w:id="135" w:author="Xavier Tibau Alberdi" w:date="2024-11-18T22:36:00Z">
              <w:r w:rsidR="003D1C94">
                <w:rPr>
                  <w:rFonts w:eastAsia="Times New Roman"/>
                  <w:i/>
                  <w:iCs/>
                  <w:sz w:val="16"/>
                  <w:szCs w:val="16"/>
                  <w:vertAlign w:val="superscript"/>
                  <w:lang w:val="en-US"/>
                </w:rPr>
                <w:t>y</w:t>
              </w:r>
            </w:ins>
            <w:del w:id="136" w:author="Xavier Tibau Alberdi" w:date="2024-11-18T22:36:00Z">
              <w:r w:rsidRPr="00F50E90" w:rsidDel="003D1C94">
                <w:rPr>
                  <w:rFonts w:eastAsia="Times New Roman"/>
                  <w:i/>
                  <w:iCs/>
                  <w:sz w:val="16"/>
                  <w:szCs w:val="16"/>
                  <w:vertAlign w:val="superscript"/>
                  <w:lang w:val="en-US"/>
                </w:rPr>
                <w:delText>z</w:delText>
              </w:r>
            </w:del>
          </w:p>
        </w:tc>
        <w:tc>
          <w:tcPr>
            <w:tcW w:w="1134" w:type="dxa"/>
            <w:vMerge w:val="restart"/>
            <w:tcBorders>
              <w:top w:val="single" w:sz="4" w:space="0" w:color="auto"/>
              <w:left w:val="nil"/>
              <w:bottom w:val="single" w:sz="8" w:space="0" w:color="000000"/>
              <w:right w:val="nil"/>
            </w:tcBorders>
            <w:shd w:val="clear" w:color="000000" w:fill="FFFFFF"/>
            <w:vAlign w:val="bottom"/>
            <w:hideMark/>
          </w:tcPr>
          <w:p w14:paraId="7DB6176D" w14:textId="6FA24126"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Additional explanatory information</w:t>
            </w:r>
            <w:ins w:id="137" w:author="Xavier Tibau Alberdi" w:date="2024-11-18T22:36:00Z">
              <w:r w:rsidR="003D1C94">
                <w:rPr>
                  <w:rFonts w:eastAsia="Times New Roman"/>
                  <w:i/>
                  <w:iCs/>
                  <w:sz w:val="16"/>
                  <w:szCs w:val="16"/>
                  <w:vertAlign w:val="superscript"/>
                  <w:lang w:val="en-US"/>
                </w:rPr>
                <w:t>z</w:t>
              </w:r>
            </w:ins>
            <w:del w:id="138" w:author="Xavier Tibau Alberdi" w:date="2024-11-18T22:36:00Z">
              <w:r w:rsidRPr="00F50E90" w:rsidDel="003D1C94">
                <w:rPr>
                  <w:rFonts w:eastAsia="Times New Roman"/>
                  <w:i/>
                  <w:iCs/>
                  <w:sz w:val="16"/>
                  <w:szCs w:val="16"/>
                  <w:vertAlign w:val="superscript"/>
                  <w:lang w:val="en-US"/>
                </w:rPr>
                <w:delText>aa</w:delText>
              </w:r>
            </w:del>
          </w:p>
        </w:tc>
      </w:tr>
      <w:tr w:rsidR="00BD29F1" w:rsidRPr="00F50E90" w14:paraId="3E5345FC" w14:textId="77777777">
        <w:trPr>
          <w:trHeight w:val="291"/>
        </w:trPr>
        <w:tc>
          <w:tcPr>
            <w:tcW w:w="10298" w:type="dxa"/>
            <w:gridSpan w:val="7"/>
            <w:tcBorders>
              <w:top w:val="single" w:sz="4" w:space="0" w:color="auto"/>
              <w:left w:val="nil"/>
              <w:bottom w:val="single" w:sz="4" w:space="0" w:color="auto"/>
              <w:right w:val="nil"/>
            </w:tcBorders>
            <w:shd w:val="clear" w:color="000000" w:fill="FFFFFF"/>
            <w:vAlign w:val="bottom"/>
            <w:hideMark/>
          </w:tcPr>
          <w:p w14:paraId="1C2231B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Action details</w:t>
            </w:r>
          </w:p>
        </w:tc>
        <w:tc>
          <w:tcPr>
            <w:tcW w:w="266" w:type="dxa"/>
            <w:tcBorders>
              <w:top w:val="nil"/>
              <w:left w:val="nil"/>
              <w:bottom w:val="nil"/>
              <w:right w:val="nil"/>
            </w:tcBorders>
            <w:shd w:val="clear" w:color="000000" w:fill="FFFFFF"/>
            <w:noWrap/>
            <w:vAlign w:val="bottom"/>
            <w:hideMark/>
          </w:tcPr>
          <w:p w14:paraId="66D8E37C"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060" w:type="dxa"/>
            <w:vMerge/>
            <w:tcBorders>
              <w:top w:val="single" w:sz="4" w:space="0" w:color="auto"/>
              <w:left w:val="nil"/>
              <w:bottom w:val="single" w:sz="8" w:space="0" w:color="000000"/>
              <w:right w:val="nil"/>
            </w:tcBorders>
            <w:vAlign w:val="center"/>
            <w:hideMark/>
          </w:tcPr>
          <w:p w14:paraId="299BEEE1" w14:textId="77777777" w:rsidR="00BD29F1" w:rsidRPr="00F50E90" w:rsidRDefault="00BD29F1">
            <w:pPr>
              <w:suppressAutoHyphens w:val="0"/>
              <w:spacing w:line="240" w:lineRule="auto"/>
              <w:rPr>
                <w:rFonts w:eastAsia="Times New Roman"/>
                <w:i/>
                <w:iCs/>
                <w:sz w:val="16"/>
                <w:szCs w:val="16"/>
                <w:lang w:val="en-US"/>
              </w:rPr>
            </w:pPr>
          </w:p>
        </w:tc>
        <w:tc>
          <w:tcPr>
            <w:tcW w:w="1134" w:type="dxa"/>
            <w:vMerge/>
            <w:tcBorders>
              <w:top w:val="single" w:sz="4" w:space="0" w:color="auto"/>
              <w:left w:val="nil"/>
              <w:bottom w:val="single" w:sz="8" w:space="0" w:color="000000"/>
              <w:right w:val="nil"/>
            </w:tcBorders>
            <w:vAlign w:val="center"/>
            <w:hideMark/>
          </w:tcPr>
          <w:p w14:paraId="5E27F79E" w14:textId="77777777" w:rsidR="00BD29F1" w:rsidRPr="00F50E90" w:rsidRDefault="00BD29F1">
            <w:pPr>
              <w:suppressAutoHyphens w:val="0"/>
              <w:spacing w:line="240" w:lineRule="auto"/>
              <w:rPr>
                <w:rFonts w:eastAsia="Times New Roman"/>
                <w:i/>
                <w:iCs/>
                <w:sz w:val="16"/>
                <w:szCs w:val="16"/>
                <w:lang w:val="en-US"/>
              </w:rPr>
            </w:pPr>
          </w:p>
        </w:tc>
      </w:tr>
      <w:tr w:rsidR="00BD29F1" w:rsidRPr="00F50E90" w14:paraId="34C53591" w14:textId="77777777">
        <w:trPr>
          <w:trHeight w:val="291"/>
        </w:trPr>
        <w:tc>
          <w:tcPr>
            <w:tcW w:w="2468" w:type="dxa"/>
            <w:gridSpan w:val="2"/>
            <w:tcBorders>
              <w:top w:val="single" w:sz="4" w:space="0" w:color="auto"/>
              <w:left w:val="nil"/>
              <w:bottom w:val="single" w:sz="4" w:space="0" w:color="auto"/>
              <w:right w:val="nil"/>
            </w:tcBorders>
            <w:shd w:val="clear" w:color="000000" w:fill="FFFFFF"/>
            <w:vAlign w:val="center"/>
            <w:hideMark/>
          </w:tcPr>
          <w:p w14:paraId="1BB0A95E"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b/>
                <w:bCs/>
                <w:i/>
                <w:iCs/>
                <w:sz w:val="16"/>
                <w:szCs w:val="16"/>
                <w:lang w:val="en-US"/>
              </w:rPr>
              <w:t xml:space="preserve"> </w:t>
            </w:r>
            <w:r w:rsidRPr="00F50E90">
              <w:rPr>
                <w:rFonts w:eastAsia="Times New Roman"/>
                <w:i/>
                <w:iCs/>
                <w:sz w:val="16"/>
                <w:szCs w:val="16"/>
                <w:lang w:val="en-US"/>
              </w:rPr>
              <w:t>Transfer / Acquisition</w:t>
            </w:r>
          </w:p>
        </w:tc>
        <w:tc>
          <w:tcPr>
            <w:tcW w:w="266" w:type="dxa"/>
            <w:tcBorders>
              <w:top w:val="nil"/>
              <w:left w:val="nil"/>
              <w:bottom w:val="nil"/>
              <w:right w:val="nil"/>
            </w:tcBorders>
            <w:shd w:val="clear" w:color="000000" w:fill="FFFFFF"/>
            <w:vAlign w:val="center"/>
            <w:hideMark/>
          </w:tcPr>
          <w:p w14:paraId="635E464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7564" w:type="dxa"/>
            <w:gridSpan w:val="4"/>
            <w:tcBorders>
              <w:top w:val="single" w:sz="4" w:space="0" w:color="auto"/>
              <w:left w:val="nil"/>
              <w:bottom w:val="single" w:sz="4" w:space="0" w:color="auto"/>
              <w:right w:val="nil"/>
            </w:tcBorders>
            <w:shd w:val="clear" w:color="000000" w:fill="FFFFFF"/>
            <w:vAlign w:val="bottom"/>
            <w:hideMark/>
          </w:tcPr>
          <w:p w14:paraId="32BBD8EE"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Use or cancellation</w:t>
            </w:r>
          </w:p>
        </w:tc>
        <w:tc>
          <w:tcPr>
            <w:tcW w:w="266" w:type="dxa"/>
            <w:tcBorders>
              <w:top w:val="nil"/>
              <w:left w:val="nil"/>
              <w:bottom w:val="nil"/>
              <w:right w:val="nil"/>
            </w:tcBorders>
            <w:shd w:val="clear" w:color="000000" w:fill="FFFFFF"/>
            <w:noWrap/>
            <w:vAlign w:val="bottom"/>
            <w:hideMark/>
          </w:tcPr>
          <w:p w14:paraId="6B7DFDF2"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060" w:type="dxa"/>
            <w:vMerge/>
            <w:tcBorders>
              <w:top w:val="single" w:sz="4" w:space="0" w:color="auto"/>
              <w:left w:val="nil"/>
              <w:bottom w:val="single" w:sz="8" w:space="0" w:color="000000"/>
              <w:right w:val="nil"/>
            </w:tcBorders>
            <w:vAlign w:val="center"/>
            <w:hideMark/>
          </w:tcPr>
          <w:p w14:paraId="5B8424CC" w14:textId="77777777" w:rsidR="00BD29F1" w:rsidRPr="00F50E90" w:rsidRDefault="00BD29F1">
            <w:pPr>
              <w:suppressAutoHyphens w:val="0"/>
              <w:spacing w:line="240" w:lineRule="auto"/>
              <w:rPr>
                <w:rFonts w:eastAsia="Times New Roman"/>
                <w:i/>
                <w:iCs/>
                <w:sz w:val="16"/>
                <w:szCs w:val="16"/>
                <w:lang w:val="en-US"/>
              </w:rPr>
            </w:pPr>
          </w:p>
        </w:tc>
        <w:tc>
          <w:tcPr>
            <w:tcW w:w="1134" w:type="dxa"/>
            <w:vMerge/>
            <w:tcBorders>
              <w:top w:val="single" w:sz="4" w:space="0" w:color="auto"/>
              <w:left w:val="nil"/>
              <w:bottom w:val="single" w:sz="8" w:space="0" w:color="000000"/>
              <w:right w:val="nil"/>
            </w:tcBorders>
            <w:vAlign w:val="center"/>
            <w:hideMark/>
          </w:tcPr>
          <w:p w14:paraId="778497EC" w14:textId="77777777" w:rsidR="00BD29F1" w:rsidRPr="00F50E90" w:rsidRDefault="00BD29F1">
            <w:pPr>
              <w:suppressAutoHyphens w:val="0"/>
              <w:spacing w:line="240" w:lineRule="auto"/>
              <w:rPr>
                <w:rFonts w:eastAsia="Times New Roman"/>
                <w:i/>
                <w:iCs/>
                <w:sz w:val="16"/>
                <w:szCs w:val="16"/>
                <w:lang w:val="en-US"/>
              </w:rPr>
            </w:pPr>
          </w:p>
        </w:tc>
      </w:tr>
      <w:tr w:rsidR="00BD29F1" w:rsidRPr="00F50E90" w14:paraId="7409F384" w14:textId="77777777">
        <w:trPr>
          <w:trHeight w:val="540"/>
        </w:trPr>
        <w:tc>
          <w:tcPr>
            <w:tcW w:w="1416" w:type="dxa"/>
            <w:tcBorders>
              <w:top w:val="nil"/>
              <w:left w:val="nil"/>
              <w:bottom w:val="nil"/>
              <w:right w:val="nil"/>
            </w:tcBorders>
            <w:shd w:val="clear" w:color="000000" w:fill="FFFFFF"/>
            <w:vAlign w:val="center"/>
            <w:hideMark/>
          </w:tcPr>
          <w:p w14:paraId="0CA4C6D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052" w:type="dxa"/>
            <w:tcBorders>
              <w:top w:val="nil"/>
              <w:left w:val="nil"/>
              <w:bottom w:val="nil"/>
              <w:right w:val="nil"/>
            </w:tcBorders>
            <w:shd w:val="clear" w:color="000000" w:fill="FFFFFF"/>
            <w:vAlign w:val="center"/>
            <w:hideMark/>
          </w:tcPr>
          <w:p w14:paraId="286C93F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66" w:type="dxa"/>
            <w:tcBorders>
              <w:top w:val="nil"/>
              <w:left w:val="nil"/>
              <w:bottom w:val="nil"/>
              <w:right w:val="nil"/>
            </w:tcBorders>
            <w:shd w:val="clear" w:color="000000" w:fill="FFFFFF"/>
            <w:vAlign w:val="center"/>
            <w:hideMark/>
          </w:tcPr>
          <w:p w14:paraId="687592F1"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496" w:type="dxa"/>
            <w:tcBorders>
              <w:top w:val="nil"/>
              <w:left w:val="nil"/>
              <w:bottom w:val="nil"/>
              <w:right w:val="nil"/>
            </w:tcBorders>
            <w:shd w:val="clear" w:color="000000" w:fill="FFFFFF"/>
            <w:vAlign w:val="bottom"/>
            <w:hideMark/>
          </w:tcPr>
          <w:p w14:paraId="01931F71"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396" w:type="dxa"/>
            <w:tcBorders>
              <w:top w:val="nil"/>
              <w:left w:val="nil"/>
              <w:bottom w:val="nil"/>
              <w:right w:val="nil"/>
            </w:tcBorders>
            <w:shd w:val="clear" w:color="000000" w:fill="FFFFFF"/>
            <w:vAlign w:val="bottom"/>
            <w:hideMark/>
          </w:tcPr>
          <w:p w14:paraId="0429D72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656" w:type="dxa"/>
            <w:tcBorders>
              <w:top w:val="nil"/>
              <w:left w:val="nil"/>
              <w:bottom w:val="nil"/>
              <w:right w:val="nil"/>
            </w:tcBorders>
            <w:shd w:val="clear" w:color="000000" w:fill="FFFFFF"/>
            <w:vAlign w:val="bottom"/>
            <w:hideMark/>
          </w:tcPr>
          <w:p w14:paraId="542F568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016" w:type="dxa"/>
            <w:tcBorders>
              <w:top w:val="nil"/>
              <w:left w:val="nil"/>
              <w:bottom w:val="nil"/>
              <w:right w:val="nil"/>
            </w:tcBorders>
            <w:shd w:val="clear" w:color="000000" w:fill="FFFFFF"/>
            <w:vAlign w:val="bottom"/>
            <w:hideMark/>
          </w:tcPr>
          <w:p w14:paraId="37180F5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66" w:type="dxa"/>
            <w:tcBorders>
              <w:top w:val="nil"/>
              <w:left w:val="nil"/>
              <w:bottom w:val="nil"/>
              <w:right w:val="nil"/>
            </w:tcBorders>
            <w:shd w:val="clear" w:color="000000" w:fill="FFFFFF"/>
            <w:noWrap/>
            <w:vAlign w:val="bottom"/>
            <w:hideMark/>
          </w:tcPr>
          <w:p w14:paraId="3112167D"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060" w:type="dxa"/>
            <w:vMerge/>
            <w:tcBorders>
              <w:top w:val="single" w:sz="4" w:space="0" w:color="auto"/>
              <w:left w:val="nil"/>
              <w:bottom w:val="single" w:sz="8" w:space="0" w:color="000000"/>
              <w:right w:val="nil"/>
            </w:tcBorders>
            <w:vAlign w:val="center"/>
            <w:hideMark/>
          </w:tcPr>
          <w:p w14:paraId="1DF579A0" w14:textId="77777777" w:rsidR="00BD29F1" w:rsidRPr="00F50E90" w:rsidRDefault="00BD29F1">
            <w:pPr>
              <w:suppressAutoHyphens w:val="0"/>
              <w:spacing w:line="240" w:lineRule="auto"/>
              <w:rPr>
                <w:rFonts w:eastAsia="Times New Roman"/>
                <w:i/>
                <w:iCs/>
                <w:sz w:val="16"/>
                <w:szCs w:val="16"/>
                <w:lang w:val="en-US"/>
              </w:rPr>
            </w:pPr>
          </w:p>
        </w:tc>
        <w:tc>
          <w:tcPr>
            <w:tcW w:w="1134" w:type="dxa"/>
            <w:vMerge/>
            <w:tcBorders>
              <w:top w:val="single" w:sz="4" w:space="0" w:color="auto"/>
              <w:left w:val="nil"/>
              <w:bottom w:val="single" w:sz="8" w:space="0" w:color="000000"/>
              <w:right w:val="nil"/>
            </w:tcBorders>
            <w:vAlign w:val="center"/>
            <w:hideMark/>
          </w:tcPr>
          <w:p w14:paraId="6D47BC26" w14:textId="77777777" w:rsidR="00BD29F1" w:rsidRPr="00F50E90" w:rsidRDefault="00BD29F1">
            <w:pPr>
              <w:suppressAutoHyphens w:val="0"/>
              <w:spacing w:line="240" w:lineRule="auto"/>
              <w:rPr>
                <w:rFonts w:eastAsia="Times New Roman"/>
                <w:i/>
                <w:iCs/>
                <w:sz w:val="16"/>
                <w:szCs w:val="16"/>
                <w:lang w:val="en-US"/>
              </w:rPr>
            </w:pPr>
          </w:p>
        </w:tc>
      </w:tr>
      <w:tr w:rsidR="00BD29F1" w:rsidRPr="00F50E90" w14:paraId="25CFD0CB" w14:textId="77777777">
        <w:trPr>
          <w:trHeight w:val="780"/>
        </w:trPr>
        <w:tc>
          <w:tcPr>
            <w:tcW w:w="1416" w:type="dxa"/>
            <w:tcBorders>
              <w:top w:val="nil"/>
              <w:left w:val="nil"/>
              <w:bottom w:val="single" w:sz="8" w:space="0" w:color="auto"/>
              <w:right w:val="nil"/>
            </w:tcBorders>
            <w:shd w:val="clear" w:color="000000" w:fill="FFFFFF"/>
            <w:vAlign w:val="bottom"/>
            <w:hideMark/>
          </w:tcPr>
          <w:p w14:paraId="3CCFF694" w14:textId="7C3D9FE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Transferring</w:t>
            </w:r>
            <w:r w:rsidRPr="00F50E90">
              <w:rPr>
                <w:rStyle w:val="EndnoteReference"/>
                <w:rFonts w:eastAsia="Times New Roman"/>
                <w:i/>
                <w:iCs/>
                <w:color w:val="FFFFFF" w:themeColor="background1"/>
                <w:szCs w:val="16"/>
                <w:lang w:val="en-US"/>
              </w:rPr>
              <w:endnoteReference w:id="8"/>
            </w:r>
            <w:r w:rsidRPr="00F50E90">
              <w:rPr>
                <w:rFonts w:eastAsia="Times New Roman"/>
                <w:i/>
                <w:iCs/>
                <w:color w:val="FFFFFF" w:themeColor="background1"/>
                <w:sz w:val="16"/>
                <w:szCs w:val="16"/>
                <w:lang w:val="en-US"/>
              </w:rPr>
              <w:t xml:space="preserve"> </w:t>
            </w:r>
            <w:r w:rsidRPr="00F50E90">
              <w:rPr>
                <w:rFonts w:eastAsia="Times New Roman"/>
                <w:i/>
                <w:iCs/>
                <w:sz w:val="16"/>
                <w:szCs w:val="16"/>
                <w:lang w:val="en-US"/>
              </w:rPr>
              <w:t>participating Party ID</w:t>
            </w:r>
            <w:del w:id="179" w:author="Xavier Tibau Alberdi" w:date="2024-11-18T22:35:00Z">
              <w:r w:rsidRPr="00F50E90">
                <w:rPr>
                  <w:rFonts w:eastAsia="Times New Roman"/>
                  <w:i/>
                  <w:iCs/>
                  <w:sz w:val="16"/>
                  <w:szCs w:val="16"/>
                  <w:vertAlign w:val="superscript"/>
                  <w:lang w:val="en-US"/>
                </w:rPr>
                <w:delText>t</w:delText>
              </w:r>
            </w:del>
            <w:ins w:id="180" w:author="Xavier Tibau Alberdi" w:date="2024-11-18T22:35:00Z">
              <w:r w:rsidR="002E56B1">
                <w:rPr>
                  <w:rFonts w:eastAsia="Times New Roman"/>
                  <w:i/>
                  <w:iCs/>
                  <w:sz w:val="16"/>
                  <w:szCs w:val="16"/>
                  <w:vertAlign w:val="superscript"/>
                  <w:lang w:val="en-US"/>
                </w:rPr>
                <w:t>s</w:t>
              </w:r>
            </w:ins>
          </w:p>
        </w:tc>
        <w:tc>
          <w:tcPr>
            <w:tcW w:w="1052" w:type="dxa"/>
            <w:tcBorders>
              <w:top w:val="nil"/>
              <w:left w:val="nil"/>
              <w:bottom w:val="single" w:sz="8" w:space="0" w:color="auto"/>
              <w:right w:val="nil"/>
            </w:tcBorders>
            <w:shd w:val="clear" w:color="000000" w:fill="FFFFFF"/>
            <w:vAlign w:val="bottom"/>
            <w:hideMark/>
          </w:tcPr>
          <w:p w14:paraId="11336DB3" w14:textId="5FC46004"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Acquiring participating Party ID</w:t>
            </w:r>
            <w:del w:id="181" w:author="Xavier Tibau Alberdi" w:date="2024-11-18T22:35:00Z">
              <w:r w:rsidRPr="00F50E90">
                <w:rPr>
                  <w:rFonts w:eastAsia="Times New Roman"/>
                  <w:i/>
                  <w:iCs/>
                  <w:sz w:val="16"/>
                  <w:szCs w:val="16"/>
                  <w:vertAlign w:val="superscript"/>
                  <w:lang w:val="en-US"/>
                </w:rPr>
                <w:delText>u</w:delText>
              </w:r>
            </w:del>
            <w:ins w:id="182" w:author="Xavier Tibau Alberdi" w:date="2024-11-18T22:35:00Z">
              <w:r w:rsidR="002E56B1">
                <w:rPr>
                  <w:rFonts w:eastAsia="Times New Roman"/>
                  <w:i/>
                  <w:iCs/>
                  <w:sz w:val="16"/>
                  <w:szCs w:val="16"/>
                  <w:vertAlign w:val="superscript"/>
                  <w:lang w:val="en-US"/>
                </w:rPr>
                <w:t>t</w:t>
              </w:r>
            </w:ins>
          </w:p>
        </w:tc>
        <w:tc>
          <w:tcPr>
            <w:tcW w:w="266" w:type="dxa"/>
            <w:tcBorders>
              <w:top w:val="nil"/>
              <w:left w:val="nil"/>
              <w:bottom w:val="single" w:sz="8" w:space="0" w:color="auto"/>
              <w:right w:val="nil"/>
            </w:tcBorders>
            <w:shd w:val="clear" w:color="000000" w:fill="FFFFFF"/>
            <w:vAlign w:val="bottom"/>
            <w:hideMark/>
          </w:tcPr>
          <w:p w14:paraId="7D042F0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496" w:type="dxa"/>
            <w:tcBorders>
              <w:top w:val="nil"/>
              <w:left w:val="nil"/>
              <w:bottom w:val="single" w:sz="8" w:space="0" w:color="auto"/>
              <w:right w:val="nil"/>
            </w:tcBorders>
            <w:shd w:val="clear" w:color="000000" w:fill="FFFFFF"/>
            <w:vAlign w:val="bottom"/>
            <w:hideMark/>
          </w:tcPr>
          <w:p w14:paraId="248C6EC4" w14:textId="44BAB7CB"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Purpose for which the ITMO has been used towards or cancelled for OIMP</w:t>
            </w:r>
            <w:del w:id="183" w:author="Xavier Tibau Alberdi" w:date="2024-11-18T22:35:00Z">
              <w:r w:rsidRPr="00F50E90">
                <w:rPr>
                  <w:rFonts w:eastAsia="Times New Roman"/>
                  <w:i/>
                  <w:iCs/>
                  <w:sz w:val="16"/>
                  <w:szCs w:val="16"/>
                  <w:vertAlign w:val="superscript"/>
                  <w:lang w:val="en-US"/>
                </w:rPr>
                <w:delText>v</w:delText>
              </w:r>
            </w:del>
            <w:ins w:id="184" w:author="Xavier Tibau Alberdi" w:date="2024-11-18T22:35:00Z">
              <w:r w:rsidR="002E56B1">
                <w:rPr>
                  <w:rFonts w:eastAsia="Times New Roman"/>
                  <w:i/>
                  <w:iCs/>
                  <w:sz w:val="16"/>
                  <w:szCs w:val="16"/>
                  <w:vertAlign w:val="superscript"/>
                  <w:lang w:val="en-US"/>
                </w:rPr>
                <w:t>u</w:t>
              </w:r>
            </w:ins>
          </w:p>
        </w:tc>
        <w:tc>
          <w:tcPr>
            <w:tcW w:w="1396" w:type="dxa"/>
            <w:tcBorders>
              <w:top w:val="nil"/>
              <w:left w:val="nil"/>
              <w:bottom w:val="single" w:sz="8" w:space="0" w:color="auto"/>
              <w:right w:val="nil"/>
            </w:tcBorders>
            <w:shd w:val="clear" w:color="000000" w:fill="FFFFFF"/>
            <w:vAlign w:val="bottom"/>
            <w:hideMark/>
          </w:tcPr>
          <w:p w14:paraId="3A82259A" w14:textId="09851D3B"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Using/cancelling participating Party ID</w:t>
            </w:r>
            <w:del w:id="185" w:author="Xavier Tibau Alberdi" w:date="2024-11-18T22:35:00Z">
              <w:r w:rsidRPr="00F50E90">
                <w:rPr>
                  <w:rFonts w:eastAsia="Times New Roman"/>
                  <w:i/>
                  <w:iCs/>
                  <w:sz w:val="16"/>
                  <w:szCs w:val="16"/>
                  <w:vertAlign w:val="superscript"/>
                  <w:lang w:val="en-US"/>
                </w:rPr>
                <w:delText>w</w:delText>
              </w:r>
            </w:del>
            <w:ins w:id="186" w:author="Xavier Tibau Alberdi" w:date="2024-11-18T22:35:00Z">
              <w:r w:rsidR="002E56B1">
                <w:rPr>
                  <w:rFonts w:eastAsia="Times New Roman"/>
                  <w:i/>
                  <w:iCs/>
                  <w:sz w:val="16"/>
                  <w:szCs w:val="16"/>
                  <w:vertAlign w:val="superscript"/>
                  <w:lang w:val="en-US"/>
                </w:rPr>
                <w:t>v</w:t>
              </w:r>
            </w:ins>
          </w:p>
        </w:tc>
        <w:tc>
          <w:tcPr>
            <w:tcW w:w="1656" w:type="dxa"/>
            <w:tcBorders>
              <w:top w:val="nil"/>
              <w:left w:val="nil"/>
              <w:bottom w:val="single" w:sz="8" w:space="0" w:color="auto"/>
              <w:right w:val="nil"/>
            </w:tcBorders>
            <w:shd w:val="clear" w:color="000000" w:fill="FFFFFF"/>
            <w:vAlign w:val="bottom"/>
            <w:hideMark/>
          </w:tcPr>
          <w:p w14:paraId="2DE95AF7" w14:textId="06CDD805"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Using/cancelling authorized entity ID</w:t>
            </w:r>
            <w:del w:id="187" w:author="Xavier Tibau Alberdi" w:date="2024-11-18T22:36:00Z">
              <w:r w:rsidRPr="00F50E90">
                <w:rPr>
                  <w:rFonts w:eastAsia="Times New Roman"/>
                  <w:i/>
                  <w:iCs/>
                  <w:sz w:val="16"/>
                  <w:szCs w:val="16"/>
                  <w:vertAlign w:val="superscript"/>
                  <w:lang w:val="en-US"/>
                </w:rPr>
                <w:delText>x</w:delText>
              </w:r>
            </w:del>
            <w:ins w:id="188" w:author="Xavier Tibau Alberdi" w:date="2024-11-18T22:35:00Z">
              <w:r w:rsidR="00C15F16">
                <w:rPr>
                  <w:rFonts w:eastAsia="Times New Roman"/>
                  <w:i/>
                  <w:iCs/>
                  <w:sz w:val="16"/>
                  <w:szCs w:val="16"/>
                  <w:vertAlign w:val="superscript"/>
                  <w:lang w:val="en-US"/>
                </w:rPr>
                <w:t>w</w:t>
              </w:r>
            </w:ins>
          </w:p>
        </w:tc>
        <w:tc>
          <w:tcPr>
            <w:tcW w:w="2016" w:type="dxa"/>
            <w:tcBorders>
              <w:top w:val="nil"/>
              <w:left w:val="nil"/>
              <w:bottom w:val="single" w:sz="8" w:space="0" w:color="auto"/>
              <w:right w:val="nil"/>
            </w:tcBorders>
            <w:shd w:val="clear" w:color="000000" w:fill="FFFFFF"/>
            <w:vAlign w:val="bottom"/>
            <w:hideMark/>
          </w:tcPr>
          <w:p w14:paraId="6C537D49" w14:textId="0461DD46"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Calendar year for which the ITMOs are used towards the Party's NDC</w:t>
            </w:r>
            <w:ins w:id="189" w:author="Xavier Tibau Alberdi" w:date="2024-11-18T22:36:00Z">
              <w:r w:rsidR="003D1C94">
                <w:rPr>
                  <w:rFonts w:eastAsia="Times New Roman"/>
                  <w:i/>
                  <w:iCs/>
                  <w:sz w:val="16"/>
                  <w:szCs w:val="16"/>
                  <w:vertAlign w:val="superscript"/>
                  <w:lang w:val="en-US"/>
                </w:rPr>
                <w:t>x</w:t>
              </w:r>
            </w:ins>
            <w:del w:id="190" w:author="Xavier Tibau Alberdi" w:date="2024-11-18T22:36:00Z">
              <w:r w:rsidRPr="00F50E90" w:rsidDel="003D1C94">
                <w:rPr>
                  <w:rFonts w:eastAsia="Times New Roman"/>
                  <w:i/>
                  <w:iCs/>
                  <w:sz w:val="16"/>
                  <w:szCs w:val="16"/>
                  <w:vertAlign w:val="superscript"/>
                  <w:lang w:val="en-US"/>
                </w:rPr>
                <w:delText>y</w:delText>
              </w:r>
            </w:del>
          </w:p>
        </w:tc>
        <w:tc>
          <w:tcPr>
            <w:tcW w:w="266" w:type="dxa"/>
            <w:tcBorders>
              <w:top w:val="nil"/>
              <w:left w:val="nil"/>
              <w:bottom w:val="single" w:sz="8" w:space="0" w:color="auto"/>
              <w:right w:val="nil"/>
            </w:tcBorders>
            <w:shd w:val="clear" w:color="000000" w:fill="FFFFFF"/>
            <w:vAlign w:val="bottom"/>
            <w:hideMark/>
          </w:tcPr>
          <w:p w14:paraId="59FA454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060" w:type="dxa"/>
            <w:vMerge/>
            <w:tcBorders>
              <w:top w:val="single" w:sz="4" w:space="0" w:color="auto"/>
              <w:left w:val="nil"/>
              <w:bottom w:val="single" w:sz="8" w:space="0" w:color="000000"/>
              <w:right w:val="nil"/>
            </w:tcBorders>
            <w:vAlign w:val="center"/>
            <w:hideMark/>
          </w:tcPr>
          <w:p w14:paraId="71402355" w14:textId="77777777" w:rsidR="00BD29F1" w:rsidRPr="00F50E90" w:rsidRDefault="00BD29F1">
            <w:pPr>
              <w:suppressAutoHyphens w:val="0"/>
              <w:spacing w:line="240" w:lineRule="auto"/>
              <w:rPr>
                <w:rFonts w:eastAsia="Times New Roman"/>
                <w:i/>
                <w:iCs/>
                <w:sz w:val="16"/>
                <w:szCs w:val="16"/>
                <w:lang w:val="en-US"/>
              </w:rPr>
            </w:pPr>
          </w:p>
        </w:tc>
        <w:tc>
          <w:tcPr>
            <w:tcW w:w="1134" w:type="dxa"/>
            <w:vMerge/>
            <w:tcBorders>
              <w:top w:val="single" w:sz="4" w:space="0" w:color="auto"/>
              <w:left w:val="nil"/>
              <w:bottom w:val="single" w:sz="8" w:space="0" w:color="000000"/>
              <w:right w:val="nil"/>
            </w:tcBorders>
            <w:vAlign w:val="center"/>
            <w:hideMark/>
          </w:tcPr>
          <w:p w14:paraId="449867B8" w14:textId="77777777" w:rsidR="00BD29F1" w:rsidRPr="00F50E90" w:rsidRDefault="00BD29F1">
            <w:pPr>
              <w:suppressAutoHyphens w:val="0"/>
              <w:spacing w:line="240" w:lineRule="auto"/>
              <w:rPr>
                <w:rFonts w:eastAsia="Times New Roman"/>
                <w:i/>
                <w:iCs/>
                <w:sz w:val="16"/>
                <w:szCs w:val="16"/>
                <w:lang w:val="en-US"/>
              </w:rPr>
            </w:pPr>
          </w:p>
        </w:tc>
      </w:tr>
      <w:tr w:rsidR="00BD29F1" w:rsidRPr="00F50E90" w14:paraId="075755B5" w14:textId="77777777">
        <w:trPr>
          <w:trHeight w:val="528"/>
        </w:trPr>
        <w:tc>
          <w:tcPr>
            <w:tcW w:w="1416" w:type="dxa"/>
            <w:tcBorders>
              <w:top w:val="nil"/>
              <w:left w:val="nil"/>
              <w:bottom w:val="nil"/>
              <w:right w:val="nil"/>
            </w:tcBorders>
            <w:shd w:val="clear" w:color="000000" w:fill="FFFFFF"/>
            <w:vAlign w:val="center"/>
            <w:hideMark/>
          </w:tcPr>
          <w:p w14:paraId="3089B225"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1052" w:type="dxa"/>
            <w:tcBorders>
              <w:top w:val="nil"/>
              <w:left w:val="nil"/>
              <w:bottom w:val="nil"/>
              <w:right w:val="nil"/>
            </w:tcBorders>
            <w:shd w:val="clear" w:color="000000" w:fill="FFFFFF"/>
            <w:vAlign w:val="center"/>
            <w:hideMark/>
          </w:tcPr>
          <w:p w14:paraId="2D840A56"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66" w:type="dxa"/>
            <w:tcBorders>
              <w:top w:val="nil"/>
              <w:left w:val="nil"/>
              <w:bottom w:val="nil"/>
              <w:right w:val="nil"/>
            </w:tcBorders>
            <w:shd w:val="clear" w:color="000000" w:fill="FFFFFF"/>
            <w:vAlign w:val="center"/>
            <w:hideMark/>
          </w:tcPr>
          <w:p w14:paraId="3D8D575D"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496" w:type="dxa"/>
            <w:tcBorders>
              <w:top w:val="nil"/>
              <w:left w:val="nil"/>
              <w:bottom w:val="nil"/>
              <w:right w:val="nil"/>
            </w:tcBorders>
            <w:shd w:val="clear" w:color="000000" w:fill="FFFFFF"/>
            <w:vAlign w:val="center"/>
            <w:hideMark/>
          </w:tcPr>
          <w:p w14:paraId="725D679E"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396" w:type="dxa"/>
            <w:tcBorders>
              <w:top w:val="nil"/>
              <w:left w:val="nil"/>
              <w:bottom w:val="nil"/>
              <w:right w:val="nil"/>
            </w:tcBorders>
            <w:shd w:val="clear" w:color="000000" w:fill="FFFFFF"/>
            <w:hideMark/>
          </w:tcPr>
          <w:p w14:paraId="045D1AA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56" w:type="dxa"/>
            <w:tcBorders>
              <w:top w:val="nil"/>
              <w:left w:val="nil"/>
              <w:bottom w:val="nil"/>
              <w:right w:val="nil"/>
            </w:tcBorders>
            <w:shd w:val="clear" w:color="000000" w:fill="FFFFFF"/>
            <w:hideMark/>
          </w:tcPr>
          <w:p w14:paraId="02D33A4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016" w:type="dxa"/>
            <w:tcBorders>
              <w:top w:val="nil"/>
              <w:left w:val="nil"/>
              <w:bottom w:val="nil"/>
              <w:right w:val="nil"/>
            </w:tcBorders>
            <w:shd w:val="clear" w:color="000000" w:fill="FFFFFF"/>
            <w:hideMark/>
          </w:tcPr>
          <w:p w14:paraId="7C6F7A9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66" w:type="dxa"/>
            <w:tcBorders>
              <w:top w:val="nil"/>
              <w:left w:val="nil"/>
              <w:bottom w:val="nil"/>
              <w:right w:val="nil"/>
            </w:tcBorders>
            <w:shd w:val="clear" w:color="000000" w:fill="FFFFFF"/>
            <w:vAlign w:val="center"/>
            <w:hideMark/>
          </w:tcPr>
          <w:p w14:paraId="5BBE4FD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60" w:type="dxa"/>
            <w:tcBorders>
              <w:top w:val="nil"/>
              <w:left w:val="nil"/>
              <w:bottom w:val="nil"/>
              <w:right w:val="nil"/>
            </w:tcBorders>
            <w:shd w:val="clear" w:color="000000" w:fill="FFFFFF"/>
            <w:noWrap/>
            <w:vAlign w:val="bottom"/>
            <w:hideMark/>
          </w:tcPr>
          <w:p w14:paraId="2F0AC8CC"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134" w:type="dxa"/>
            <w:tcBorders>
              <w:top w:val="nil"/>
              <w:left w:val="nil"/>
              <w:bottom w:val="nil"/>
              <w:right w:val="nil"/>
            </w:tcBorders>
            <w:shd w:val="clear" w:color="000000" w:fill="FFFFFF"/>
            <w:noWrap/>
            <w:vAlign w:val="bottom"/>
            <w:hideMark/>
          </w:tcPr>
          <w:p w14:paraId="4BC60915"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6F65AFAA" w14:textId="77777777">
        <w:trPr>
          <w:trHeight w:val="288"/>
        </w:trPr>
        <w:tc>
          <w:tcPr>
            <w:tcW w:w="1416" w:type="dxa"/>
            <w:tcBorders>
              <w:top w:val="nil"/>
              <w:left w:val="nil"/>
              <w:bottom w:val="nil"/>
              <w:right w:val="nil"/>
            </w:tcBorders>
            <w:shd w:val="clear" w:color="000000" w:fill="FFFFFF"/>
            <w:vAlign w:val="center"/>
            <w:hideMark/>
          </w:tcPr>
          <w:p w14:paraId="3C7FA385"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1052" w:type="dxa"/>
            <w:tcBorders>
              <w:top w:val="nil"/>
              <w:left w:val="nil"/>
              <w:bottom w:val="nil"/>
              <w:right w:val="nil"/>
            </w:tcBorders>
            <w:shd w:val="clear" w:color="000000" w:fill="FFFFFF"/>
            <w:vAlign w:val="center"/>
            <w:hideMark/>
          </w:tcPr>
          <w:p w14:paraId="07B109F3"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66" w:type="dxa"/>
            <w:tcBorders>
              <w:top w:val="nil"/>
              <w:left w:val="nil"/>
              <w:bottom w:val="nil"/>
              <w:right w:val="nil"/>
            </w:tcBorders>
            <w:shd w:val="clear" w:color="000000" w:fill="FFFFFF"/>
            <w:vAlign w:val="center"/>
            <w:hideMark/>
          </w:tcPr>
          <w:p w14:paraId="2DD76095"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496" w:type="dxa"/>
            <w:tcBorders>
              <w:top w:val="nil"/>
              <w:left w:val="nil"/>
              <w:bottom w:val="nil"/>
              <w:right w:val="nil"/>
            </w:tcBorders>
            <w:shd w:val="clear" w:color="000000" w:fill="FFFFFF"/>
            <w:vAlign w:val="center"/>
            <w:hideMark/>
          </w:tcPr>
          <w:p w14:paraId="3AA0FB89"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396" w:type="dxa"/>
            <w:tcBorders>
              <w:top w:val="nil"/>
              <w:left w:val="nil"/>
              <w:bottom w:val="nil"/>
              <w:right w:val="nil"/>
            </w:tcBorders>
            <w:shd w:val="clear" w:color="000000" w:fill="FFFFFF"/>
            <w:hideMark/>
          </w:tcPr>
          <w:p w14:paraId="4CDE949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56" w:type="dxa"/>
            <w:tcBorders>
              <w:top w:val="nil"/>
              <w:left w:val="nil"/>
              <w:bottom w:val="nil"/>
              <w:right w:val="nil"/>
            </w:tcBorders>
            <w:shd w:val="clear" w:color="000000" w:fill="FFFFFF"/>
            <w:hideMark/>
          </w:tcPr>
          <w:p w14:paraId="11F6DB7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016" w:type="dxa"/>
            <w:tcBorders>
              <w:top w:val="nil"/>
              <w:left w:val="nil"/>
              <w:bottom w:val="nil"/>
              <w:right w:val="nil"/>
            </w:tcBorders>
            <w:shd w:val="clear" w:color="000000" w:fill="FFFFFF"/>
            <w:hideMark/>
          </w:tcPr>
          <w:p w14:paraId="464F2F90"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66" w:type="dxa"/>
            <w:tcBorders>
              <w:top w:val="nil"/>
              <w:left w:val="nil"/>
              <w:bottom w:val="nil"/>
              <w:right w:val="nil"/>
            </w:tcBorders>
            <w:shd w:val="clear" w:color="000000" w:fill="FFFFFF"/>
            <w:vAlign w:val="center"/>
            <w:hideMark/>
          </w:tcPr>
          <w:p w14:paraId="66E0896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60" w:type="dxa"/>
            <w:tcBorders>
              <w:top w:val="nil"/>
              <w:left w:val="nil"/>
              <w:bottom w:val="nil"/>
              <w:right w:val="nil"/>
            </w:tcBorders>
            <w:shd w:val="clear" w:color="000000" w:fill="FFFFFF"/>
            <w:noWrap/>
            <w:vAlign w:val="bottom"/>
            <w:hideMark/>
          </w:tcPr>
          <w:p w14:paraId="4F03B89D"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134" w:type="dxa"/>
            <w:tcBorders>
              <w:top w:val="nil"/>
              <w:left w:val="nil"/>
              <w:bottom w:val="nil"/>
              <w:right w:val="nil"/>
            </w:tcBorders>
            <w:shd w:val="clear" w:color="000000" w:fill="FFFFFF"/>
            <w:noWrap/>
            <w:vAlign w:val="bottom"/>
            <w:hideMark/>
          </w:tcPr>
          <w:p w14:paraId="5CCE3F77"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741E2ABF" w14:textId="77777777">
        <w:trPr>
          <w:trHeight w:val="288"/>
        </w:trPr>
        <w:tc>
          <w:tcPr>
            <w:tcW w:w="1416" w:type="dxa"/>
            <w:tcBorders>
              <w:top w:val="nil"/>
              <w:left w:val="nil"/>
              <w:bottom w:val="nil"/>
              <w:right w:val="nil"/>
            </w:tcBorders>
            <w:shd w:val="clear" w:color="000000" w:fill="FFFFFF"/>
            <w:vAlign w:val="center"/>
            <w:hideMark/>
          </w:tcPr>
          <w:p w14:paraId="2B10FB21"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1052" w:type="dxa"/>
            <w:tcBorders>
              <w:top w:val="nil"/>
              <w:left w:val="nil"/>
              <w:bottom w:val="nil"/>
              <w:right w:val="nil"/>
            </w:tcBorders>
            <w:shd w:val="clear" w:color="000000" w:fill="FFFFFF"/>
            <w:vAlign w:val="center"/>
            <w:hideMark/>
          </w:tcPr>
          <w:p w14:paraId="457EE9E5"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66" w:type="dxa"/>
            <w:tcBorders>
              <w:top w:val="nil"/>
              <w:left w:val="nil"/>
              <w:bottom w:val="nil"/>
              <w:right w:val="nil"/>
            </w:tcBorders>
            <w:shd w:val="clear" w:color="000000" w:fill="FFFFFF"/>
            <w:vAlign w:val="center"/>
            <w:hideMark/>
          </w:tcPr>
          <w:p w14:paraId="30DFC5EB"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496" w:type="dxa"/>
            <w:tcBorders>
              <w:top w:val="nil"/>
              <w:left w:val="nil"/>
              <w:bottom w:val="nil"/>
              <w:right w:val="nil"/>
            </w:tcBorders>
            <w:shd w:val="clear" w:color="000000" w:fill="FFFFFF"/>
            <w:vAlign w:val="center"/>
            <w:hideMark/>
          </w:tcPr>
          <w:p w14:paraId="13B8860A" w14:textId="77777777" w:rsidR="00BD29F1" w:rsidRPr="00F50E90" w:rsidRDefault="00BD29F1">
            <w:pPr>
              <w:suppressAutoHyphens w:val="0"/>
              <w:spacing w:line="240" w:lineRule="auto"/>
              <w:jc w:val="center"/>
              <w:rPr>
                <w:rFonts w:eastAsia="Times New Roman"/>
                <w:i/>
                <w:iCs/>
                <w:lang w:val="en-US"/>
              </w:rPr>
            </w:pPr>
            <w:r w:rsidRPr="00F50E90">
              <w:rPr>
                <w:rFonts w:eastAsia="Times New Roman"/>
                <w:i/>
                <w:iCs/>
                <w:lang w:val="en-US"/>
              </w:rPr>
              <w:t> </w:t>
            </w:r>
          </w:p>
        </w:tc>
        <w:tc>
          <w:tcPr>
            <w:tcW w:w="1396" w:type="dxa"/>
            <w:tcBorders>
              <w:top w:val="nil"/>
              <w:left w:val="nil"/>
              <w:bottom w:val="nil"/>
              <w:right w:val="nil"/>
            </w:tcBorders>
            <w:shd w:val="clear" w:color="000000" w:fill="FFFFFF"/>
            <w:hideMark/>
          </w:tcPr>
          <w:p w14:paraId="28FAF3E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56" w:type="dxa"/>
            <w:tcBorders>
              <w:top w:val="nil"/>
              <w:left w:val="nil"/>
              <w:bottom w:val="nil"/>
              <w:right w:val="nil"/>
            </w:tcBorders>
            <w:shd w:val="clear" w:color="000000" w:fill="FFFFFF"/>
            <w:hideMark/>
          </w:tcPr>
          <w:p w14:paraId="3E6C406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016" w:type="dxa"/>
            <w:tcBorders>
              <w:top w:val="nil"/>
              <w:left w:val="nil"/>
              <w:bottom w:val="nil"/>
              <w:right w:val="nil"/>
            </w:tcBorders>
            <w:shd w:val="clear" w:color="000000" w:fill="FFFFFF"/>
            <w:hideMark/>
          </w:tcPr>
          <w:p w14:paraId="59EECA6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66" w:type="dxa"/>
            <w:tcBorders>
              <w:top w:val="nil"/>
              <w:left w:val="nil"/>
              <w:bottom w:val="nil"/>
              <w:right w:val="nil"/>
            </w:tcBorders>
            <w:shd w:val="clear" w:color="000000" w:fill="FFFFFF"/>
            <w:vAlign w:val="center"/>
            <w:hideMark/>
          </w:tcPr>
          <w:p w14:paraId="38D8240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60" w:type="dxa"/>
            <w:tcBorders>
              <w:top w:val="nil"/>
              <w:left w:val="nil"/>
              <w:bottom w:val="nil"/>
              <w:right w:val="nil"/>
            </w:tcBorders>
            <w:shd w:val="clear" w:color="000000" w:fill="FFFFFF"/>
            <w:noWrap/>
            <w:vAlign w:val="bottom"/>
            <w:hideMark/>
          </w:tcPr>
          <w:p w14:paraId="56EB842D"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134" w:type="dxa"/>
            <w:tcBorders>
              <w:top w:val="nil"/>
              <w:left w:val="nil"/>
              <w:bottom w:val="nil"/>
              <w:right w:val="nil"/>
            </w:tcBorders>
            <w:shd w:val="clear" w:color="000000" w:fill="FFFFFF"/>
            <w:noWrap/>
            <w:vAlign w:val="bottom"/>
            <w:hideMark/>
          </w:tcPr>
          <w:p w14:paraId="243A8572"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53621C16" w14:textId="77777777">
        <w:trPr>
          <w:trHeight w:val="288"/>
        </w:trPr>
        <w:tc>
          <w:tcPr>
            <w:tcW w:w="1416" w:type="dxa"/>
            <w:tcBorders>
              <w:top w:val="nil"/>
              <w:left w:val="nil"/>
              <w:bottom w:val="nil"/>
              <w:right w:val="nil"/>
            </w:tcBorders>
            <w:shd w:val="clear" w:color="000000" w:fill="FFFFFF"/>
            <w:vAlign w:val="center"/>
            <w:hideMark/>
          </w:tcPr>
          <w:p w14:paraId="445AD467"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1052" w:type="dxa"/>
            <w:tcBorders>
              <w:top w:val="nil"/>
              <w:left w:val="nil"/>
              <w:bottom w:val="nil"/>
              <w:right w:val="nil"/>
            </w:tcBorders>
            <w:shd w:val="clear" w:color="000000" w:fill="FFFFFF"/>
            <w:vAlign w:val="center"/>
            <w:hideMark/>
          </w:tcPr>
          <w:p w14:paraId="6B93465C"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66" w:type="dxa"/>
            <w:tcBorders>
              <w:top w:val="nil"/>
              <w:left w:val="nil"/>
              <w:bottom w:val="nil"/>
              <w:right w:val="nil"/>
            </w:tcBorders>
            <w:shd w:val="clear" w:color="000000" w:fill="FFFFFF"/>
            <w:vAlign w:val="center"/>
            <w:hideMark/>
          </w:tcPr>
          <w:p w14:paraId="0BFF3A8D"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496" w:type="dxa"/>
            <w:tcBorders>
              <w:top w:val="nil"/>
              <w:left w:val="nil"/>
              <w:bottom w:val="nil"/>
              <w:right w:val="nil"/>
            </w:tcBorders>
            <w:shd w:val="clear" w:color="000000" w:fill="FFFFFF"/>
            <w:vAlign w:val="center"/>
            <w:hideMark/>
          </w:tcPr>
          <w:p w14:paraId="5975E1E7"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1396" w:type="dxa"/>
            <w:tcBorders>
              <w:top w:val="nil"/>
              <w:left w:val="nil"/>
              <w:bottom w:val="nil"/>
              <w:right w:val="nil"/>
            </w:tcBorders>
            <w:shd w:val="clear" w:color="000000" w:fill="FFFFFF"/>
            <w:hideMark/>
          </w:tcPr>
          <w:p w14:paraId="1A683AF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56" w:type="dxa"/>
            <w:tcBorders>
              <w:top w:val="nil"/>
              <w:left w:val="nil"/>
              <w:bottom w:val="nil"/>
              <w:right w:val="nil"/>
            </w:tcBorders>
            <w:shd w:val="clear" w:color="000000" w:fill="FFFFFF"/>
            <w:hideMark/>
          </w:tcPr>
          <w:p w14:paraId="2BAB5D6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016" w:type="dxa"/>
            <w:tcBorders>
              <w:top w:val="nil"/>
              <w:left w:val="nil"/>
              <w:bottom w:val="nil"/>
              <w:right w:val="nil"/>
            </w:tcBorders>
            <w:shd w:val="clear" w:color="000000" w:fill="FFFFFF"/>
            <w:hideMark/>
          </w:tcPr>
          <w:p w14:paraId="682B881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66" w:type="dxa"/>
            <w:tcBorders>
              <w:top w:val="nil"/>
              <w:left w:val="nil"/>
              <w:bottom w:val="nil"/>
              <w:right w:val="nil"/>
            </w:tcBorders>
            <w:shd w:val="clear" w:color="000000" w:fill="FFFFFF"/>
            <w:vAlign w:val="center"/>
            <w:hideMark/>
          </w:tcPr>
          <w:p w14:paraId="6911D43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60" w:type="dxa"/>
            <w:tcBorders>
              <w:top w:val="nil"/>
              <w:left w:val="nil"/>
              <w:bottom w:val="nil"/>
              <w:right w:val="nil"/>
            </w:tcBorders>
            <w:shd w:val="clear" w:color="000000" w:fill="FFFFFF"/>
            <w:noWrap/>
            <w:vAlign w:val="bottom"/>
            <w:hideMark/>
          </w:tcPr>
          <w:p w14:paraId="6C0742B4"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134" w:type="dxa"/>
            <w:tcBorders>
              <w:top w:val="nil"/>
              <w:left w:val="nil"/>
              <w:bottom w:val="nil"/>
              <w:right w:val="nil"/>
            </w:tcBorders>
            <w:shd w:val="clear" w:color="000000" w:fill="FFFFFF"/>
            <w:noWrap/>
            <w:vAlign w:val="bottom"/>
            <w:hideMark/>
          </w:tcPr>
          <w:p w14:paraId="6D96F5D7"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107BD3D3" w14:textId="77777777">
        <w:trPr>
          <w:trHeight w:val="300"/>
        </w:trPr>
        <w:tc>
          <w:tcPr>
            <w:tcW w:w="1416" w:type="dxa"/>
            <w:tcBorders>
              <w:top w:val="nil"/>
              <w:left w:val="nil"/>
              <w:bottom w:val="single" w:sz="8" w:space="0" w:color="auto"/>
              <w:right w:val="nil"/>
            </w:tcBorders>
            <w:shd w:val="clear" w:color="000000" w:fill="FFFFFF"/>
            <w:vAlign w:val="center"/>
            <w:hideMark/>
          </w:tcPr>
          <w:p w14:paraId="75DC4FE1"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1052" w:type="dxa"/>
            <w:tcBorders>
              <w:top w:val="nil"/>
              <w:left w:val="nil"/>
              <w:bottom w:val="single" w:sz="8" w:space="0" w:color="auto"/>
              <w:right w:val="nil"/>
            </w:tcBorders>
            <w:shd w:val="clear" w:color="000000" w:fill="FFFFFF"/>
            <w:vAlign w:val="center"/>
            <w:hideMark/>
          </w:tcPr>
          <w:p w14:paraId="1FF16D6A"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66" w:type="dxa"/>
            <w:tcBorders>
              <w:top w:val="nil"/>
              <w:left w:val="nil"/>
              <w:bottom w:val="single" w:sz="8" w:space="0" w:color="auto"/>
              <w:right w:val="nil"/>
            </w:tcBorders>
            <w:shd w:val="clear" w:color="000000" w:fill="FFFFFF"/>
            <w:vAlign w:val="center"/>
            <w:hideMark/>
          </w:tcPr>
          <w:p w14:paraId="0BFF4CF5"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2496" w:type="dxa"/>
            <w:tcBorders>
              <w:top w:val="nil"/>
              <w:left w:val="nil"/>
              <w:bottom w:val="single" w:sz="8" w:space="0" w:color="auto"/>
              <w:right w:val="nil"/>
            </w:tcBorders>
            <w:shd w:val="clear" w:color="000000" w:fill="FFFFFF"/>
            <w:vAlign w:val="center"/>
            <w:hideMark/>
          </w:tcPr>
          <w:p w14:paraId="5C38177D" w14:textId="77777777" w:rsidR="00BD29F1" w:rsidRPr="00F50E90" w:rsidRDefault="00BD29F1">
            <w:pPr>
              <w:suppressAutoHyphens w:val="0"/>
              <w:spacing w:line="240" w:lineRule="auto"/>
              <w:jc w:val="center"/>
              <w:rPr>
                <w:rFonts w:eastAsia="Times New Roman"/>
                <w:b/>
                <w:bCs/>
                <w:lang w:val="en-US"/>
              </w:rPr>
            </w:pPr>
            <w:r w:rsidRPr="00F50E90">
              <w:rPr>
                <w:rFonts w:eastAsia="Times New Roman"/>
                <w:b/>
                <w:bCs/>
                <w:lang w:val="en-US"/>
              </w:rPr>
              <w:t> </w:t>
            </w:r>
          </w:p>
        </w:tc>
        <w:tc>
          <w:tcPr>
            <w:tcW w:w="1396" w:type="dxa"/>
            <w:tcBorders>
              <w:top w:val="nil"/>
              <w:left w:val="nil"/>
              <w:bottom w:val="single" w:sz="8" w:space="0" w:color="auto"/>
              <w:right w:val="nil"/>
            </w:tcBorders>
            <w:shd w:val="clear" w:color="000000" w:fill="FFFFFF"/>
            <w:hideMark/>
          </w:tcPr>
          <w:p w14:paraId="6EE9F0FF"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656" w:type="dxa"/>
            <w:tcBorders>
              <w:top w:val="nil"/>
              <w:left w:val="nil"/>
              <w:bottom w:val="single" w:sz="8" w:space="0" w:color="auto"/>
              <w:right w:val="nil"/>
            </w:tcBorders>
            <w:shd w:val="clear" w:color="000000" w:fill="FFFFFF"/>
            <w:hideMark/>
          </w:tcPr>
          <w:p w14:paraId="1FCF57A2"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016" w:type="dxa"/>
            <w:tcBorders>
              <w:top w:val="nil"/>
              <w:left w:val="nil"/>
              <w:bottom w:val="single" w:sz="8" w:space="0" w:color="auto"/>
              <w:right w:val="nil"/>
            </w:tcBorders>
            <w:shd w:val="clear" w:color="000000" w:fill="FFFFFF"/>
            <w:hideMark/>
          </w:tcPr>
          <w:p w14:paraId="7061920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66" w:type="dxa"/>
            <w:tcBorders>
              <w:top w:val="nil"/>
              <w:left w:val="nil"/>
              <w:bottom w:val="single" w:sz="8" w:space="0" w:color="auto"/>
              <w:right w:val="nil"/>
            </w:tcBorders>
            <w:shd w:val="clear" w:color="000000" w:fill="FFFFFF"/>
            <w:vAlign w:val="center"/>
            <w:hideMark/>
          </w:tcPr>
          <w:p w14:paraId="6A2C0EE0"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60" w:type="dxa"/>
            <w:tcBorders>
              <w:top w:val="nil"/>
              <w:left w:val="nil"/>
              <w:bottom w:val="single" w:sz="8" w:space="0" w:color="auto"/>
              <w:right w:val="nil"/>
            </w:tcBorders>
            <w:shd w:val="clear" w:color="000000" w:fill="FFFFFF"/>
            <w:noWrap/>
            <w:vAlign w:val="bottom"/>
            <w:hideMark/>
          </w:tcPr>
          <w:p w14:paraId="37439CCA"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134" w:type="dxa"/>
            <w:tcBorders>
              <w:top w:val="nil"/>
              <w:left w:val="nil"/>
              <w:bottom w:val="single" w:sz="8" w:space="0" w:color="auto"/>
              <w:right w:val="nil"/>
            </w:tcBorders>
            <w:shd w:val="clear" w:color="000000" w:fill="FFFFFF"/>
            <w:noWrap/>
            <w:vAlign w:val="bottom"/>
            <w:hideMark/>
          </w:tcPr>
          <w:p w14:paraId="37E2BD10"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bl>
    <w:p w14:paraId="797A044A" w14:textId="77777777" w:rsidR="00BD29F1" w:rsidRPr="00F50E90" w:rsidRDefault="00BD29F1" w:rsidP="00BD29F1">
      <w:pPr>
        <w:keepNext/>
        <w:spacing w:line="60" w:lineRule="exact"/>
        <w:ind w:left="283" w:right="1134"/>
        <w:jc w:val="both"/>
        <w:rPr>
          <w:lang w:val="en-US"/>
        </w:rPr>
        <w:sectPr w:rsidR="00BD29F1" w:rsidRPr="00F50E90">
          <w:endnotePr>
            <w:numFmt w:val="lowerLetter"/>
            <w:numRestart w:val="eachSect"/>
          </w:endnotePr>
          <w:type w:val="continuous"/>
          <w:pgSz w:w="16838" w:h="11906" w:orient="landscape" w:code="9"/>
          <w:pgMar w:top="1134" w:right="1418" w:bottom="1134" w:left="1134" w:header="850" w:footer="567" w:gutter="0"/>
          <w:cols w:space="708"/>
          <w:titlePg/>
          <w:docGrid w:linePitch="360"/>
        </w:sectPr>
      </w:pPr>
    </w:p>
    <w:p w14:paraId="59038564" w14:textId="77777777" w:rsidR="00BD29F1" w:rsidRPr="00F50E90" w:rsidRDefault="00BD29F1" w:rsidP="00BD29F1">
      <w:pPr>
        <w:rPr>
          <w:lang w:val="en-US"/>
        </w:rPr>
      </w:pPr>
    </w:p>
    <w:p w14:paraId="77212691" w14:textId="77777777" w:rsidR="00BD29F1" w:rsidRPr="00F50E90" w:rsidRDefault="00BD29F1" w:rsidP="00BD29F1">
      <w:pPr>
        <w:suppressAutoHyphens w:val="0"/>
        <w:spacing w:line="240" w:lineRule="auto"/>
        <w:rPr>
          <w:b/>
          <w:sz w:val="24"/>
        </w:rPr>
      </w:pPr>
      <w:r w:rsidRPr="00F50E90">
        <w:br w:type="page"/>
      </w:r>
    </w:p>
    <w:tbl>
      <w:tblPr>
        <w:tblW w:w="11340" w:type="dxa"/>
        <w:tblLayout w:type="fixed"/>
        <w:tblLook w:val="04A0" w:firstRow="1" w:lastRow="0" w:firstColumn="1" w:lastColumn="0" w:noHBand="0" w:noVBand="1"/>
      </w:tblPr>
      <w:tblGrid>
        <w:gridCol w:w="998"/>
        <w:gridCol w:w="638"/>
        <w:gridCol w:w="628"/>
        <w:gridCol w:w="472"/>
        <w:gridCol w:w="804"/>
        <w:gridCol w:w="992"/>
        <w:gridCol w:w="1420"/>
        <w:gridCol w:w="236"/>
        <w:gridCol w:w="565"/>
        <w:gridCol w:w="518"/>
        <w:gridCol w:w="240"/>
        <w:gridCol w:w="380"/>
        <w:gridCol w:w="754"/>
        <w:gridCol w:w="522"/>
        <w:gridCol w:w="1134"/>
        <w:gridCol w:w="1039"/>
      </w:tblGrid>
      <w:tr w:rsidR="00BD29F1" w:rsidRPr="00F50E90" w14:paraId="76A8BDA8" w14:textId="77777777">
        <w:trPr>
          <w:trHeight w:val="300"/>
        </w:trPr>
        <w:tc>
          <w:tcPr>
            <w:tcW w:w="11340" w:type="dxa"/>
            <w:gridSpan w:val="16"/>
            <w:tcBorders>
              <w:top w:val="nil"/>
              <w:left w:val="nil"/>
              <w:bottom w:val="single" w:sz="8" w:space="0" w:color="auto"/>
              <w:right w:val="nil"/>
            </w:tcBorders>
            <w:shd w:val="clear" w:color="000000" w:fill="FFFFFF"/>
            <w:noWrap/>
            <w:vAlign w:val="bottom"/>
            <w:hideMark/>
          </w:tcPr>
          <w:p w14:paraId="4DD16F54" w14:textId="77777777" w:rsidR="00BD29F1" w:rsidRPr="00F50E90" w:rsidRDefault="00BD29F1">
            <w:pPr>
              <w:suppressAutoHyphens w:val="0"/>
              <w:spacing w:line="240" w:lineRule="auto"/>
              <w:rPr>
                <w:rFonts w:eastAsia="Times New Roman"/>
                <w:b/>
                <w:bCs/>
                <w:lang w:val="en-US"/>
              </w:rPr>
            </w:pPr>
            <w:r w:rsidRPr="00F50E90">
              <w:rPr>
                <w:rFonts w:eastAsia="Times New Roman"/>
                <w:b/>
                <w:bCs/>
                <w:lang w:val="en-US"/>
              </w:rPr>
              <w:t>Table 4: Holdings</w:t>
            </w:r>
          </w:p>
        </w:tc>
      </w:tr>
      <w:tr w:rsidR="00BD29F1" w:rsidRPr="00F50E90" w14:paraId="6667AF21" w14:textId="77777777">
        <w:trPr>
          <w:trHeight w:val="291"/>
        </w:trPr>
        <w:tc>
          <w:tcPr>
            <w:tcW w:w="1638" w:type="dxa"/>
            <w:gridSpan w:val="2"/>
            <w:tcBorders>
              <w:top w:val="nil"/>
              <w:left w:val="nil"/>
              <w:bottom w:val="nil"/>
              <w:right w:val="nil"/>
            </w:tcBorders>
            <w:shd w:val="clear" w:color="000000" w:fill="FFFFFF"/>
            <w:vAlign w:val="bottom"/>
            <w:hideMark/>
          </w:tcPr>
          <w:p w14:paraId="4280D58F"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100" w:type="dxa"/>
            <w:gridSpan w:val="2"/>
            <w:tcBorders>
              <w:top w:val="nil"/>
              <w:left w:val="nil"/>
              <w:bottom w:val="nil"/>
              <w:right w:val="nil"/>
            </w:tcBorders>
            <w:shd w:val="clear" w:color="000000" w:fill="FFFFFF"/>
            <w:noWrap/>
            <w:vAlign w:val="bottom"/>
            <w:hideMark/>
          </w:tcPr>
          <w:p w14:paraId="638DAEC8"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796" w:type="dxa"/>
            <w:gridSpan w:val="2"/>
            <w:tcBorders>
              <w:top w:val="nil"/>
              <w:left w:val="nil"/>
              <w:bottom w:val="nil"/>
              <w:right w:val="nil"/>
            </w:tcBorders>
            <w:shd w:val="clear" w:color="000000" w:fill="FFFFFF"/>
            <w:noWrap/>
            <w:vAlign w:val="bottom"/>
            <w:hideMark/>
          </w:tcPr>
          <w:p w14:paraId="4D7714B5"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420" w:type="dxa"/>
            <w:tcBorders>
              <w:top w:val="nil"/>
              <w:left w:val="nil"/>
              <w:bottom w:val="nil"/>
              <w:right w:val="nil"/>
            </w:tcBorders>
            <w:shd w:val="clear" w:color="000000" w:fill="FFFFFF"/>
            <w:noWrap/>
            <w:vAlign w:val="bottom"/>
            <w:hideMark/>
          </w:tcPr>
          <w:p w14:paraId="6C624CBA"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5386" w:type="dxa"/>
            <w:gridSpan w:val="9"/>
            <w:tcBorders>
              <w:top w:val="single" w:sz="8" w:space="0" w:color="auto"/>
              <w:left w:val="nil"/>
              <w:bottom w:val="single" w:sz="4" w:space="0" w:color="auto"/>
              <w:right w:val="nil"/>
            </w:tcBorders>
            <w:shd w:val="clear" w:color="000000" w:fill="FFFFFF"/>
            <w:noWrap/>
            <w:vAlign w:val="bottom"/>
            <w:hideMark/>
          </w:tcPr>
          <w:p w14:paraId="122667C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Unique identifiers</w:t>
            </w:r>
          </w:p>
        </w:tc>
      </w:tr>
      <w:tr w:rsidR="00BD29F1" w:rsidRPr="00F50E90" w14:paraId="3D7C215E" w14:textId="77777777">
        <w:trPr>
          <w:trHeight w:val="291"/>
        </w:trPr>
        <w:tc>
          <w:tcPr>
            <w:tcW w:w="1638" w:type="dxa"/>
            <w:gridSpan w:val="2"/>
            <w:tcBorders>
              <w:top w:val="nil"/>
              <w:left w:val="nil"/>
              <w:bottom w:val="nil"/>
              <w:right w:val="nil"/>
            </w:tcBorders>
            <w:shd w:val="clear" w:color="000000" w:fill="FFFFFF"/>
            <w:vAlign w:val="bottom"/>
            <w:hideMark/>
          </w:tcPr>
          <w:p w14:paraId="32B67887"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100" w:type="dxa"/>
            <w:gridSpan w:val="2"/>
            <w:vMerge w:val="restart"/>
            <w:tcBorders>
              <w:top w:val="nil"/>
              <w:left w:val="nil"/>
              <w:bottom w:val="single" w:sz="8" w:space="0" w:color="000000"/>
              <w:right w:val="nil"/>
            </w:tcBorders>
            <w:shd w:val="clear" w:color="000000" w:fill="FFFFFF"/>
            <w:vAlign w:val="bottom"/>
            <w:hideMark/>
          </w:tcPr>
          <w:p w14:paraId="1D3AB05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Authorization ID</w:t>
            </w:r>
            <w:r w:rsidRPr="00F50E90">
              <w:rPr>
                <w:rFonts w:eastAsia="Times New Roman"/>
                <w:i/>
                <w:iCs/>
                <w:sz w:val="16"/>
                <w:szCs w:val="16"/>
                <w:vertAlign w:val="superscript"/>
                <w:lang w:val="en-US"/>
              </w:rPr>
              <w:t>b</w:t>
            </w:r>
          </w:p>
        </w:tc>
        <w:tc>
          <w:tcPr>
            <w:tcW w:w="1796" w:type="dxa"/>
            <w:gridSpan w:val="2"/>
            <w:tcBorders>
              <w:top w:val="nil"/>
              <w:left w:val="nil"/>
              <w:bottom w:val="nil"/>
              <w:right w:val="nil"/>
            </w:tcBorders>
            <w:shd w:val="clear" w:color="000000" w:fill="FFFFFF"/>
            <w:noWrap/>
            <w:vAlign w:val="bottom"/>
            <w:hideMark/>
          </w:tcPr>
          <w:p w14:paraId="6F8B65D2"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420" w:type="dxa"/>
            <w:tcBorders>
              <w:top w:val="nil"/>
              <w:left w:val="nil"/>
              <w:bottom w:val="nil"/>
              <w:right w:val="nil"/>
            </w:tcBorders>
            <w:shd w:val="clear" w:color="000000" w:fill="FFFFFF"/>
            <w:noWrap/>
            <w:vAlign w:val="bottom"/>
            <w:hideMark/>
          </w:tcPr>
          <w:p w14:paraId="51CE2B4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319" w:type="dxa"/>
            <w:gridSpan w:val="3"/>
            <w:tcBorders>
              <w:top w:val="single" w:sz="4" w:space="0" w:color="auto"/>
              <w:left w:val="nil"/>
              <w:bottom w:val="single" w:sz="4" w:space="0" w:color="auto"/>
              <w:right w:val="nil"/>
            </w:tcBorders>
            <w:shd w:val="clear" w:color="000000" w:fill="FFFFFF"/>
            <w:vAlign w:val="bottom"/>
            <w:hideMark/>
          </w:tcPr>
          <w:p w14:paraId="6D5F956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ITMO unique identifier</w:t>
            </w:r>
            <w:r w:rsidRPr="00F50E90">
              <w:rPr>
                <w:rFonts w:eastAsia="Times New Roman"/>
                <w:i/>
                <w:iCs/>
                <w:sz w:val="16"/>
                <w:szCs w:val="16"/>
                <w:vertAlign w:val="superscript"/>
                <w:lang w:val="en-US"/>
              </w:rPr>
              <w:t>e</w:t>
            </w:r>
          </w:p>
        </w:tc>
        <w:tc>
          <w:tcPr>
            <w:tcW w:w="238" w:type="dxa"/>
            <w:tcBorders>
              <w:top w:val="nil"/>
              <w:left w:val="nil"/>
              <w:bottom w:val="nil"/>
              <w:right w:val="nil"/>
            </w:tcBorders>
            <w:shd w:val="clear" w:color="000000" w:fill="FFFFFF"/>
            <w:noWrap/>
            <w:vAlign w:val="bottom"/>
            <w:hideMark/>
          </w:tcPr>
          <w:p w14:paraId="06F3F40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829" w:type="dxa"/>
            <w:gridSpan w:val="5"/>
            <w:tcBorders>
              <w:top w:val="single" w:sz="4" w:space="0" w:color="auto"/>
              <w:left w:val="nil"/>
              <w:bottom w:val="single" w:sz="4" w:space="0" w:color="auto"/>
              <w:right w:val="nil"/>
            </w:tcBorders>
            <w:shd w:val="clear" w:color="000000" w:fill="FFFFFF"/>
            <w:vAlign w:val="bottom"/>
            <w:hideMark/>
          </w:tcPr>
          <w:p w14:paraId="57E669F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Underlying units</w:t>
            </w:r>
          </w:p>
        </w:tc>
      </w:tr>
      <w:tr w:rsidR="00BD29F1" w:rsidRPr="00F50E90" w14:paraId="1A25948D" w14:textId="77777777">
        <w:trPr>
          <w:trHeight w:val="540"/>
        </w:trPr>
        <w:tc>
          <w:tcPr>
            <w:tcW w:w="1638" w:type="dxa"/>
            <w:gridSpan w:val="2"/>
            <w:tcBorders>
              <w:top w:val="nil"/>
              <w:left w:val="nil"/>
              <w:bottom w:val="nil"/>
              <w:right w:val="nil"/>
            </w:tcBorders>
            <w:shd w:val="clear" w:color="000000" w:fill="FFFFFF"/>
            <w:vAlign w:val="bottom"/>
            <w:hideMark/>
          </w:tcPr>
          <w:p w14:paraId="5E18D78E"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100" w:type="dxa"/>
            <w:gridSpan w:val="2"/>
            <w:vMerge/>
            <w:tcBorders>
              <w:top w:val="nil"/>
              <w:left w:val="nil"/>
              <w:bottom w:val="single" w:sz="8" w:space="0" w:color="000000"/>
              <w:right w:val="nil"/>
            </w:tcBorders>
            <w:vAlign w:val="center"/>
            <w:hideMark/>
          </w:tcPr>
          <w:p w14:paraId="7A125C91" w14:textId="77777777" w:rsidR="00BD29F1" w:rsidRPr="00F50E90" w:rsidRDefault="00BD29F1">
            <w:pPr>
              <w:suppressAutoHyphens w:val="0"/>
              <w:spacing w:line="240" w:lineRule="auto"/>
              <w:rPr>
                <w:rFonts w:eastAsia="Times New Roman"/>
                <w:i/>
                <w:iCs/>
                <w:sz w:val="16"/>
                <w:szCs w:val="16"/>
                <w:lang w:val="en-US"/>
              </w:rPr>
            </w:pPr>
          </w:p>
        </w:tc>
        <w:tc>
          <w:tcPr>
            <w:tcW w:w="1796" w:type="dxa"/>
            <w:gridSpan w:val="2"/>
            <w:tcBorders>
              <w:top w:val="nil"/>
              <w:left w:val="nil"/>
              <w:bottom w:val="nil"/>
              <w:right w:val="nil"/>
            </w:tcBorders>
            <w:shd w:val="clear" w:color="000000" w:fill="FFFFFF"/>
            <w:noWrap/>
            <w:vAlign w:val="bottom"/>
            <w:hideMark/>
          </w:tcPr>
          <w:p w14:paraId="2D761BC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420" w:type="dxa"/>
            <w:tcBorders>
              <w:top w:val="nil"/>
              <w:left w:val="nil"/>
              <w:bottom w:val="nil"/>
              <w:right w:val="nil"/>
            </w:tcBorders>
            <w:shd w:val="clear" w:color="000000" w:fill="FFFFFF"/>
            <w:noWrap/>
            <w:vAlign w:val="bottom"/>
            <w:hideMark/>
          </w:tcPr>
          <w:p w14:paraId="2714EAA1"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801" w:type="dxa"/>
            <w:gridSpan w:val="2"/>
            <w:tcBorders>
              <w:top w:val="nil"/>
              <w:left w:val="nil"/>
              <w:bottom w:val="nil"/>
              <w:right w:val="nil"/>
            </w:tcBorders>
            <w:shd w:val="clear" w:color="000000" w:fill="FFFFFF"/>
            <w:vAlign w:val="bottom"/>
            <w:hideMark/>
          </w:tcPr>
          <w:p w14:paraId="6879D896"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756" w:type="dxa"/>
            <w:gridSpan w:val="2"/>
            <w:tcBorders>
              <w:top w:val="nil"/>
              <w:left w:val="nil"/>
              <w:bottom w:val="nil"/>
              <w:right w:val="nil"/>
            </w:tcBorders>
            <w:shd w:val="clear" w:color="000000" w:fill="FFFFFF"/>
            <w:vAlign w:val="bottom"/>
            <w:hideMark/>
          </w:tcPr>
          <w:p w14:paraId="2576D1E1"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380" w:type="dxa"/>
            <w:tcBorders>
              <w:top w:val="nil"/>
              <w:left w:val="nil"/>
              <w:bottom w:val="nil"/>
              <w:right w:val="nil"/>
            </w:tcBorders>
            <w:shd w:val="clear" w:color="000000" w:fill="FFFFFF"/>
            <w:noWrap/>
            <w:vAlign w:val="bottom"/>
            <w:hideMark/>
          </w:tcPr>
          <w:p w14:paraId="5A5E60F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76" w:type="dxa"/>
            <w:gridSpan w:val="2"/>
            <w:tcBorders>
              <w:top w:val="nil"/>
              <w:left w:val="nil"/>
              <w:bottom w:val="nil"/>
              <w:right w:val="nil"/>
            </w:tcBorders>
            <w:shd w:val="clear" w:color="000000" w:fill="FFFFFF"/>
            <w:vAlign w:val="bottom"/>
            <w:hideMark/>
          </w:tcPr>
          <w:p w14:paraId="71BB588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173" w:type="dxa"/>
            <w:gridSpan w:val="2"/>
            <w:tcBorders>
              <w:top w:val="single" w:sz="4" w:space="0" w:color="auto"/>
              <w:left w:val="nil"/>
              <w:bottom w:val="single" w:sz="4" w:space="0" w:color="auto"/>
              <w:right w:val="nil"/>
            </w:tcBorders>
            <w:shd w:val="clear" w:color="000000" w:fill="FFFFFF"/>
            <w:vAlign w:val="bottom"/>
            <w:hideMark/>
          </w:tcPr>
          <w:p w14:paraId="3B3FD04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Underlying unit unique identifier</w:t>
            </w:r>
            <w:r w:rsidRPr="00F50E90">
              <w:rPr>
                <w:rFonts w:eastAsia="Times New Roman"/>
                <w:i/>
                <w:iCs/>
                <w:sz w:val="16"/>
                <w:szCs w:val="16"/>
                <w:vertAlign w:val="superscript"/>
                <w:lang w:val="en-US"/>
              </w:rPr>
              <w:t>i</w:t>
            </w:r>
          </w:p>
        </w:tc>
      </w:tr>
      <w:tr w:rsidR="00BD29F1" w:rsidRPr="00F50E90" w14:paraId="09226110" w14:textId="77777777">
        <w:trPr>
          <w:trHeight w:val="780"/>
        </w:trPr>
        <w:tc>
          <w:tcPr>
            <w:tcW w:w="1638" w:type="dxa"/>
            <w:gridSpan w:val="2"/>
            <w:tcBorders>
              <w:top w:val="nil"/>
              <w:left w:val="nil"/>
              <w:bottom w:val="single" w:sz="8" w:space="0" w:color="auto"/>
              <w:right w:val="nil"/>
            </w:tcBorders>
            <w:shd w:val="clear" w:color="000000" w:fill="FFFFFF"/>
            <w:vAlign w:val="bottom"/>
            <w:hideMark/>
          </w:tcPr>
          <w:p w14:paraId="2EC0A28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Cooperative approach ID</w:t>
            </w:r>
            <w:r w:rsidRPr="00F50E90">
              <w:rPr>
                <w:rStyle w:val="EndnoteReference"/>
                <w:rFonts w:eastAsia="Times New Roman"/>
                <w:i/>
                <w:iCs/>
                <w:szCs w:val="16"/>
                <w:lang w:val="en-US"/>
              </w:rPr>
              <w:endnoteReference w:id="9"/>
            </w:r>
          </w:p>
        </w:tc>
        <w:tc>
          <w:tcPr>
            <w:tcW w:w="1100" w:type="dxa"/>
            <w:gridSpan w:val="2"/>
            <w:vMerge/>
            <w:tcBorders>
              <w:top w:val="nil"/>
              <w:left w:val="nil"/>
              <w:bottom w:val="single" w:sz="8" w:space="0" w:color="000000"/>
              <w:right w:val="nil"/>
            </w:tcBorders>
            <w:vAlign w:val="center"/>
            <w:hideMark/>
          </w:tcPr>
          <w:p w14:paraId="2F276BC2" w14:textId="77777777" w:rsidR="00BD29F1" w:rsidRPr="00F50E90" w:rsidRDefault="00BD29F1">
            <w:pPr>
              <w:suppressAutoHyphens w:val="0"/>
              <w:spacing w:line="240" w:lineRule="auto"/>
              <w:rPr>
                <w:rFonts w:eastAsia="Times New Roman"/>
                <w:i/>
                <w:iCs/>
                <w:sz w:val="16"/>
                <w:szCs w:val="16"/>
                <w:lang w:val="en-US"/>
              </w:rPr>
            </w:pPr>
          </w:p>
        </w:tc>
        <w:tc>
          <w:tcPr>
            <w:tcW w:w="1796" w:type="dxa"/>
            <w:gridSpan w:val="2"/>
            <w:tcBorders>
              <w:top w:val="nil"/>
              <w:left w:val="nil"/>
              <w:bottom w:val="single" w:sz="8" w:space="0" w:color="auto"/>
              <w:right w:val="nil"/>
            </w:tcBorders>
            <w:shd w:val="clear" w:color="000000" w:fill="FFFFFF"/>
            <w:vAlign w:val="bottom"/>
            <w:hideMark/>
          </w:tcPr>
          <w:p w14:paraId="165DC81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First transferring participating Party ID</w:t>
            </w:r>
            <w:r w:rsidRPr="00F50E90">
              <w:rPr>
                <w:rFonts w:eastAsia="Times New Roman"/>
                <w:i/>
                <w:iCs/>
                <w:sz w:val="16"/>
                <w:szCs w:val="16"/>
                <w:vertAlign w:val="superscript"/>
                <w:lang w:val="en-US"/>
              </w:rPr>
              <w:t>c</w:t>
            </w:r>
          </w:p>
        </w:tc>
        <w:tc>
          <w:tcPr>
            <w:tcW w:w="1420" w:type="dxa"/>
            <w:tcBorders>
              <w:top w:val="nil"/>
              <w:left w:val="nil"/>
              <w:bottom w:val="single" w:sz="8" w:space="0" w:color="auto"/>
              <w:right w:val="nil"/>
            </w:tcBorders>
            <w:shd w:val="clear" w:color="auto" w:fill="auto"/>
            <w:vAlign w:val="bottom"/>
            <w:hideMark/>
          </w:tcPr>
          <w:p w14:paraId="26D219A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Party ITMO registry ID</w:t>
            </w:r>
            <w:r w:rsidRPr="00F50E90">
              <w:rPr>
                <w:rFonts w:eastAsia="Times New Roman"/>
                <w:i/>
                <w:iCs/>
                <w:sz w:val="16"/>
                <w:szCs w:val="16"/>
                <w:vertAlign w:val="superscript"/>
                <w:lang w:val="en-US"/>
              </w:rPr>
              <w:t>d</w:t>
            </w:r>
          </w:p>
        </w:tc>
        <w:tc>
          <w:tcPr>
            <w:tcW w:w="801" w:type="dxa"/>
            <w:gridSpan w:val="2"/>
            <w:tcBorders>
              <w:top w:val="nil"/>
              <w:left w:val="nil"/>
              <w:bottom w:val="single" w:sz="8" w:space="0" w:color="auto"/>
              <w:right w:val="nil"/>
            </w:tcBorders>
            <w:shd w:val="clear" w:color="000000" w:fill="FFFFFF"/>
            <w:vAlign w:val="bottom"/>
            <w:hideMark/>
          </w:tcPr>
          <w:p w14:paraId="652F332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First ID</w:t>
            </w:r>
            <w:r w:rsidRPr="00F50E90">
              <w:rPr>
                <w:rFonts w:eastAsia="Times New Roman"/>
                <w:i/>
                <w:iCs/>
                <w:sz w:val="16"/>
                <w:szCs w:val="16"/>
                <w:vertAlign w:val="superscript"/>
                <w:lang w:val="en-US"/>
              </w:rPr>
              <w:t>f</w:t>
            </w:r>
          </w:p>
        </w:tc>
        <w:tc>
          <w:tcPr>
            <w:tcW w:w="756" w:type="dxa"/>
            <w:gridSpan w:val="2"/>
            <w:tcBorders>
              <w:top w:val="nil"/>
              <w:left w:val="nil"/>
              <w:bottom w:val="single" w:sz="8" w:space="0" w:color="auto"/>
              <w:right w:val="nil"/>
            </w:tcBorders>
            <w:shd w:val="clear" w:color="000000" w:fill="FFFFFF"/>
            <w:vAlign w:val="bottom"/>
            <w:hideMark/>
          </w:tcPr>
          <w:p w14:paraId="5ECB037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Last ID</w:t>
            </w:r>
            <w:r w:rsidRPr="00F50E90">
              <w:rPr>
                <w:rFonts w:eastAsia="Times New Roman"/>
                <w:i/>
                <w:iCs/>
                <w:sz w:val="16"/>
                <w:szCs w:val="16"/>
                <w:vertAlign w:val="superscript"/>
                <w:lang w:val="en-US"/>
              </w:rPr>
              <w:t>g</w:t>
            </w:r>
          </w:p>
        </w:tc>
        <w:tc>
          <w:tcPr>
            <w:tcW w:w="380" w:type="dxa"/>
            <w:tcBorders>
              <w:top w:val="nil"/>
              <w:left w:val="nil"/>
              <w:bottom w:val="single" w:sz="8" w:space="0" w:color="auto"/>
              <w:right w:val="nil"/>
            </w:tcBorders>
            <w:shd w:val="clear" w:color="000000" w:fill="FFFFFF"/>
            <w:vAlign w:val="bottom"/>
            <w:hideMark/>
          </w:tcPr>
          <w:p w14:paraId="2D50B5F6"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276" w:type="dxa"/>
            <w:gridSpan w:val="2"/>
            <w:tcBorders>
              <w:top w:val="nil"/>
              <w:left w:val="nil"/>
              <w:bottom w:val="single" w:sz="8" w:space="0" w:color="auto"/>
              <w:right w:val="nil"/>
            </w:tcBorders>
            <w:shd w:val="clear" w:color="000000" w:fill="FFFFFF"/>
            <w:vAlign w:val="bottom"/>
            <w:hideMark/>
          </w:tcPr>
          <w:p w14:paraId="0C616E0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Underlying unit registry ID</w:t>
            </w:r>
            <w:r w:rsidRPr="00F50E90">
              <w:rPr>
                <w:rFonts w:eastAsia="Times New Roman"/>
                <w:i/>
                <w:iCs/>
                <w:sz w:val="16"/>
                <w:szCs w:val="16"/>
                <w:vertAlign w:val="superscript"/>
                <w:lang w:val="en-US"/>
              </w:rPr>
              <w:t>h</w:t>
            </w:r>
          </w:p>
        </w:tc>
        <w:tc>
          <w:tcPr>
            <w:tcW w:w="1134" w:type="dxa"/>
            <w:tcBorders>
              <w:top w:val="nil"/>
              <w:left w:val="nil"/>
              <w:bottom w:val="single" w:sz="8" w:space="0" w:color="auto"/>
              <w:right w:val="nil"/>
            </w:tcBorders>
            <w:shd w:val="clear" w:color="000000" w:fill="FFFFFF"/>
            <w:vAlign w:val="bottom"/>
            <w:hideMark/>
          </w:tcPr>
          <w:p w14:paraId="10C66C8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First unit ID</w:t>
            </w:r>
            <w:r w:rsidRPr="00F50E90">
              <w:rPr>
                <w:rFonts w:eastAsia="Times New Roman"/>
                <w:i/>
                <w:iCs/>
                <w:sz w:val="16"/>
                <w:szCs w:val="16"/>
                <w:vertAlign w:val="superscript"/>
                <w:lang w:val="en-US"/>
              </w:rPr>
              <w:t>j</w:t>
            </w:r>
          </w:p>
        </w:tc>
        <w:tc>
          <w:tcPr>
            <w:tcW w:w="1039" w:type="dxa"/>
            <w:tcBorders>
              <w:top w:val="nil"/>
              <w:left w:val="nil"/>
              <w:bottom w:val="single" w:sz="8" w:space="0" w:color="auto"/>
              <w:right w:val="nil"/>
            </w:tcBorders>
            <w:shd w:val="clear" w:color="000000" w:fill="FFFFFF"/>
            <w:vAlign w:val="bottom"/>
            <w:hideMark/>
          </w:tcPr>
          <w:p w14:paraId="273DCE5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Last unit ID</w:t>
            </w:r>
            <w:r w:rsidRPr="00F50E90">
              <w:rPr>
                <w:rFonts w:eastAsia="Times New Roman"/>
                <w:i/>
                <w:iCs/>
                <w:sz w:val="16"/>
                <w:szCs w:val="16"/>
                <w:vertAlign w:val="superscript"/>
                <w:lang w:val="en-US"/>
              </w:rPr>
              <w:t>k</w:t>
            </w:r>
          </w:p>
        </w:tc>
      </w:tr>
      <w:tr w:rsidR="00BD29F1" w:rsidRPr="00F50E90" w14:paraId="0FE9C9B6" w14:textId="77777777">
        <w:trPr>
          <w:trHeight w:val="528"/>
        </w:trPr>
        <w:tc>
          <w:tcPr>
            <w:tcW w:w="1638" w:type="dxa"/>
            <w:gridSpan w:val="2"/>
            <w:tcBorders>
              <w:top w:val="nil"/>
              <w:left w:val="nil"/>
              <w:bottom w:val="nil"/>
              <w:right w:val="nil"/>
            </w:tcBorders>
            <w:shd w:val="clear" w:color="000000" w:fill="FFFFFF"/>
            <w:vAlign w:val="center"/>
            <w:hideMark/>
          </w:tcPr>
          <w:p w14:paraId="06F25ACA"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100" w:type="dxa"/>
            <w:gridSpan w:val="2"/>
            <w:tcBorders>
              <w:top w:val="nil"/>
              <w:left w:val="nil"/>
              <w:bottom w:val="nil"/>
              <w:right w:val="nil"/>
            </w:tcBorders>
            <w:shd w:val="clear" w:color="000000" w:fill="FFFFFF"/>
            <w:vAlign w:val="center"/>
            <w:hideMark/>
          </w:tcPr>
          <w:p w14:paraId="1A919ECC"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796" w:type="dxa"/>
            <w:gridSpan w:val="2"/>
            <w:tcBorders>
              <w:top w:val="nil"/>
              <w:left w:val="nil"/>
              <w:bottom w:val="nil"/>
              <w:right w:val="nil"/>
            </w:tcBorders>
            <w:shd w:val="clear" w:color="000000" w:fill="FFFFFF"/>
            <w:vAlign w:val="center"/>
            <w:hideMark/>
          </w:tcPr>
          <w:p w14:paraId="5F85C06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20" w:type="dxa"/>
            <w:tcBorders>
              <w:top w:val="nil"/>
              <w:left w:val="nil"/>
              <w:bottom w:val="nil"/>
              <w:right w:val="nil"/>
            </w:tcBorders>
            <w:shd w:val="clear" w:color="000000" w:fill="FFFFFF"/>
            <w:vAlign w:val="center"/>
            <w:hideMark/>
          </w:tcPr>
          <w:p w14:paraId="29338737"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801" w:type="dxa"/>
            <w:gridSpan w:val="2"/>
            <w:tcBorders>
              <w:top w:val="nil"/>
              <w:left w:val="nil"/>
              <w:bottom w:val="nil"/>
              <w:right w:val="nil"/>
            </w:tcBorders>
            <w:shd w:val="clear" w:color="000000" w:fill="FFFFFF"/>
            <w:vAlign w:val="center"/>
            <w:hideMark/>
          </w:tcPr>
          <w:p w14:paraId="38D70141"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756" w:type="dxa"/>
            <w:gridSpan w:val="2"/>
            <w:tcBorders>
              <w:top w:val="nil"/>
              <w:left w:val="nil"/>
              <w:bottom w:val="nil"/>
              <w:right w:val="nil"/>
            </w:tcBorders>
            <w:shd w:val="clear" w:color="000000" w:fill="FFFFFF"/>
            <w:noWrap/>
            <w:vAlign w:val="center"/>
            <w:hideMark/>
          </w:tcPr>
          <w:p w14:paraId="2B57DDE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80" w:type="dxa"/>
            <w:tcBorders>
              <w:top w:val="nil"/>
              <w:left w:val="nil"/>
              <w:bottom w:val="nil"/>
              <w:right w:val="nil"/>
            </w:tcBorders>
            <w:shd w:val="clear" w:color="000000" w:fill="FFFFFF"/>
            <w:vAlign w:val="center"/>
            <w:hideMark/>
          </w:tcPr>
          <w:p w14:paraId="64E89EB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76" w:type="dxa"/>
            <w:gridSpan w:val="2"/>
            <w:tcBorders>
              <w:top w:val="nil"/>
              <w:left w:val="nil"/>
              <w:bottom w:val="nil"/>
              <w:right w:val="nil"/>
            </w:tcBorders>
            <w:shd w:val="clear" w:color="000000" w:fill="FFFFFF"/>
            <w:vAlign w:val="center"/>
            <w:hideMark/>
          </w:tcPr>
          <w:p w14:paraId="4B1E9ED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134" w:type="dxa"/>
            <w:tcBorders>
              <w:top w:val="nil"/>
              <w:left w:val="nil"/>
              <w:bottom w:val="nil"/>
              <w:right w:val="nil"/>
            </w:tcBorders>
            <w:shd w:val="clear" w:color="000000" w:fill="FFFFFF"/>
            <w:vAlign w:val="center"/>
            <w:hideMark/>
          </w:tcPr>
          <w:p w14:paraId="70C154D5"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39" w:type="dxa"/>
            <w:tcBorders>
              <w:top w:val="nil"/>
              <w:left w:val="nil"/>
              <w:bottom w:val="nil"/>
              <w:right w:val="nil"/>
            </w:tcBorders>
            <w:shd w:val="clear" w:color="000000" w:fill="FFFFFF"/>
            <w:vAlign w:val="center"/>
            <w:hideMark/>
          </w:tcPr>
          <w:p w14:paraId="43E05355"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4DE739B5" w14:textId="77777777">
        <w:trPr>
          <w:trHeight w:val="300"/>
        </w:trPr>
        <w:tc>
          <w:tcPr>
            <w:tcW w:w="1638" w:type="dxa"/>
            <w:gridSpan w:val="2"/>
            <w:tcBorders>
              <w:top w:val="nil"/>
              <w:left w:val="nil"/>
              <w:bottom w:val="single" w:sz="8" w:space="0" w:color="auto"/>
              <w:right w:val="nil"/>
            </w:tcBorders>
            <w:shd w:val="clear" w:color="000000" w:fill="FFFFFF"/>
            <w:vAlign w:val="center"/>
            <w:hideMark/>
          </w:tcPr>
          <w:p w14:paraId="16EBF8D4"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100" w:type="dxa"/>
            <w:gridSpan w:val="2"/>
            <w:tcBorders>
              <w:top w:val="nil"/>
              <w:left w:val="nil"/>
              <w:bottom w:val="single" w:sz="8" w:space="0" w:color="auto"/>
              <w:right w:val="nil"/>
            </w:tcBorders>
            <w:shd w:val="clear" w:color="000000" w:fill="FFFFFF"/>
            <w:vAlign w:val="center"/>
            <w:hideMark/>
          </w:tcPr>
          <w:p w14:paraId="75B588D9"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796" w:type="dxa"/>
            <w:gridSpan w:val="2"/>
            <w:tcBorders>
              <w:top w:val="nil"/>
              <w:left w:val="nil"/>
              <w:bottom w:val="single" w:sz="8" w:space="0" w:color="auto"/>
              <w:right w:val="nil"/>
            </w:tcBorders>
            <w:shd w:val="clear" w:color="000000" w:fill="FFFFFF"/>
            <w:vAlign w:val="center"/>
            <w:hideMark/>
          </w:tcPr>
          <w:p w14:paraId="504FD0A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20" w:type="dxa"/>
            <w:tcBorders>
              <w:top w:val="nil"/>
              <w:left w:val="nil"/>
              <w:bottom w:val="single" w:sz="8" w:space="0" w:color="auto"/>
              <w:right w:val="nil"/>
            </w:tcBorders>
            <w:shd w:val="clear" w:color="000000" w:fill="FFFFFF"/>
            <w:vAlign w:val="center"/>
            <w:hideMark/>
          </w:tcPr>
          <w:p w14:paraId="2103D4F5"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801" w:type="dxa"/>
            <w:gridSpan w:val="2"/>
            <w:tcBorders>
              <w:top w:val="nil"/>
              <w:left w:val="nil"/>
              <w:bottom w:val="single" w:sz="8" w:space="0" w:color="auto"/>
              <w:right w:val="nil"/>
            </w:tcBorders>
            <w:shd w:val="clear" w:color="000000" w:fill="FFFFFF"/>
            <w:vAlign w:val="center"/>
            <w:hideMark/>
          </w:tcPr>
          <w:p w14:paraId="2B0D8961"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756" w:type="dxa"/>
            <w:gridSpan w:val="2"/>
            <w:tcBorders>
              <w:top w:val="nil"/>
              <w:left w:val="nil"/>
              <w:bottom w:val="single" w:sz="8" w:space="0" w:color="auto"/>
              <w:right w:val="nil"/>
            </w:tcBorders>
            <w:shd w:val="clear" w:color="000000" w:fill="FFFFFF"/>
            <w:noWrap/>
            <w:vAlign w:val="center"/>
            <w:hideMark/>
          </w:tcPr>
          <w:p w14:paraId="415C27E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380" w:type="dxa"/>
            <w:tcBorders>
              <w:top w:val="nil"/>
              <w:left w:val="nil"/>
              <w:bottom w:val="single" w:sz="8" w:space="0" w:color="auto"/>
              <w:right w:val="nil"/>
            </w:tcBorders>
            <w:shd w:val="clear" w:color="000000" w:fill="FFFFFF"/>
            <w:vAlign w:val="center"/>
            <w:hideMark/>
          </w:tcPr>
          <w:p w14:paraId="0774993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76" w:type="dxa"/>
            <w:gridSpan w:val="2"/>
            <w:tcBorders>
              <w:top w:val="nil"/>
              <w:left w:val="nil"/>
              <w:bottom w:val="single" w:sz="8" w:space="0" w:color="auto"/>
              <w:right w:val="nil"/>
            </w:tcBorders>
            <w:shd w:val="clear" w:color="000000" w:fill="FFFFFF"/>
            <w:vAlign w:val="center"/>
            <w:hideMark/>
          </w:tcPr>
          <w:p w14:paraId="1F25F4CC"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134" w:type="dxa"/>
            <w:tcBorders>
              <w:top w:val="nil"/>
              <w:left w:val="nil"/>
              <w:bottom w:val="single" w:sz="8" w:space="0" w:color="auto"/>
              <w:right w:val="nil"/>
            </w:tcBorders>
            <w:shd w:val="clear" w:color="000000" w:fill="FFFFFF"/>
            <w:vAlign w:val="center"/>
            <w:hideMark/>
          </w:tcPr>
          <w:p w14:paraId="0E2D0397"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039" w:type="dxa"/>
            <w:tcBorders>
              <w:top w:val="nil"/>
              <w:left w:val="nil"/>
              <w:bottom w:val="single" w:sz="8" w:space="0" w:color="auto"/>
              <w:right w:val="nil"/>
            </w:tcBorders>
            <w:shd w:val="clear" w:color="000000" w:fill="FFFFFF"/>
            <w:vAlign w:val="center"/>
            <w:hideMark/>
          </w:tcPr>
          <w:p w14:paraId="6FEF6449"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4EBE4933" w14:textId="77777777">
        <w:trPr>
          <w:gridAfter w:val="3"/>
          <w:wAfter w:w="2695" w:type="dxa"/>
          <w:trHeight w:val="300"/>
        </w:trPr>
        <w:tc>
          <w:tcPr>
            <w:tcW w:w="8645" w:type="dxa"/>
            <w:gridSpan w:val="13"/>
            <w:tcBorders>
              <w:top w:val="nil"/>
              <w:left w:val="nil"/>
              <w:bottom w:val="single" w:sz="8" w:space="0" w:color="auto"/>
              <w:right w:val="nil"/>
            </w:tcBorders>
            <w:shd w:val="clear" w:color="000000" w:fill="FFFFFF"/>
            <w:noWrap/>
            <w:vAlign w:val="center"/>
            <w:hideMark/>
          </w:tcPr>
          <w:p w14:paraId="3A9DB1E4"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r w:rsidRPr="00F50E90">
              <w:t>(Table continues)</w:t>
            </w:r>
          </w:p>
        </w:tc>
      </w:tr>
      <w:tr w:rsidR="00BD29F1" w:rsidRPr="00F50E90" w14:paraId="2271B79C" w14:textId="77777777">
        <w:trPr>
          <w:gridAfter w:val="3"/>
          <w:wAfter w:w="2695" w:type="dxa"/>
          <w:trHeight w:val="291"/>
        </w:trPr>
        <w:tc>
          <w:tcPr>
            <w:tcW w:w="5952" w:type="dxa"/>
            <w:gridSpan w:val="7"/>
            <w:tcBorders>
              <w:top w:val="single" w:sz="8" w:space="0" w:color="auto"/>
              <w:left w:val="nil"/>
              <w:bottom w:val="single" w:sz="4" w:space="0" w:color="auto"/>
              <w:right w:val="nil"/>
            </w:tcBorders>
            <w:shd w:val="clear" w:color="000000" w:fill="FFFFFF"/>
            <w:noWrap/>
            <w:vAlign w:val="bottom"/>
            <w:hideMark/>
          </w:tcPr>
          <w:p w14:paraId="750B0D67"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Metric and quantity</w:t>
            </w:r>
          </w:p>
        </w:tc>
        <w:tc>
          <w:tcPr>
            <w:tcW w:w="236" w:type="dxa"/>
            <w:tcBorders>
              <w:top w:val="nil"/>
              <w:left w:val="nil"/>
              <w:bottom w:val="nil"/>
              <w:right w:val="nil"/>
            </w:tcBorders>
            <w:shd w:val="clear" w:color="000000" w:fill="FFFFFF"/>
            <w:noWrap/>
            <w:vAlign w:val="bottom"/>
            <w:hideMark/>
          </w:tcPr>
          <w:p w14:paraId="440E2D7E"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457" w:type="dxa"/>
            <w:gridSpan w:val="5"/>
            <w:tcBorders>
              <w:top w:val="single" w:sz="8" w:space="0" w:color="auto"/>
              <w:left w:val="nil"/>
              <w:bottom w:val="single" w:sz="4" w:space="0" w:color="auto"/>
              <w:right w:val="nil"/>
            </w:tcBorders>
            <w:shd w:val="clear" w:color="000000" w:fill="FFFFFF"/>
            <w:noWrap/>
            <w:vAlign w:val="bottom"/>
            <w:hideMark/>
          </w:tcPr>
          <w:p w14:paraId="6EF4050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ITMO details</w:t>
            </w:r>
          </w:p>
        </w:tc>
      </w:tr>
      <w:tr w:rsidR="00BD29F1" w:rsidRPr="00F50E90" w14:paraId="60F56F98" w14:textId="77777777">
        <w:trPr>
          <w:gridAfter w:val="3"/>
          <w:wAfter w:w="2695" w:type="dxa"/>
          <w:trHeight w:val="291"/>
        </w:trPr>
        <w:tc>
          <w:tcPr>
            <w:tcW w:w="999" w:type="dxa"/>
            <w:tcBorders>
              <w:top w:val="nil"/>
              <w:left w:val="nil"/>
              <w:bottom w:val="nil"/>
              <w:right w:val="nil"/>
            </w:tcBorders>
            <w:shd w:val="clear" w:color="000000" w:fill="FFFFFF"/>
            <w:noWrap/>
            <w:vAlign w:val="bottom"/>
            <w:hideMark/>
          </w:tcPr>
          <w:p w14:paraId="7F9D9C0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267" w:type="dxa"/>
            <w:gridSpan w:val="2"/>
            <w:tcBorders>
              <w:top w:val="nil"/>
              <w:left w:val="nil"/>
              <w:bottom w:val="nil"/>
              <w:right w:val="nil"/>
            </w:tcBorders>
            <w:shd w:val="clear" w:color="000000" w:fill="FFFFFF"/>
            <w:noWrap/>
            <w:vAlign w:val="bottom"/>
            <w:hideMark/>
          </w:tcPr>
          <w:p w14:paraId="5C77E03B"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276" w:type="dxa"/>
            <w:gridSpan w:val="2"/>
            <w:tcBorders>
              <w:top w:val="nil"/>
              <w:left w:val="nil"/>
              <w:bottom w:val="nil"/>
              <w:right w:val="nil"/>
            </w:tcBorders>
            <w:shd w:val="clear" w:color="000000" w:fill="FFFFFF"/>
            <w:noWrap/>
            <w:vAlign w:val="bottom"/>
            <w:hideMark/>
          </w:tcPr>
          <w:p w14:paraId="7DE2250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992" w:type="dxa"/>
            <w:tcBorders>
              <w:top w:val="nil"/>
              <w:left w:val="nil"/>
              <w:bottom w:val="nil"/>
              <w:right w:val="nil"/>
            </w:tcBorders>
            <w:shd w:val="clear" w:color="000000" w:fill="FFFFFF"/>
            <w:noWrap/>
            <w:vAlign w:val="bottom"/>
            <w:hideMark/>
          </w:tcPr>
          <w:p w14:paraId="67B459F5"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418" w:type="dxa"/>
            <w:tcBorders>
              <w:top w:val="nil"/>
              <w:left w:val="nil"/>
              <w:bottom w:val="nil"/>
              <w:right w:val="nil"/>
            </w:tcBorders>
            <w:shd w:val="clear" w:color="000000" w:fill="FFFFFF"/>
            <w:noWrap/>
            <w:vAlign w:val="bottom"/>
            <w:hideMark/>
          </w:tcPr>
          <w:p w14:paraId="0CEBFE2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36" w:type="dxa"/>
            <w:tcBorders>
              <w:top w:val="nil"/>
              <w:left w:val="nil"/>
              <w:bottom w:val="nil"/>
              <w:right w:val="nil"/>
            </w:tcBorders>
            <w:shd w:val="clear" w:color="000000" w:fill="FFFFFF"/>
            <w:noWrap/>
            <w:vAlign w:val="bottom"/>
            <w:hideMark/>
          </w:tcPr>
          <w:p w14:paraId="5480B73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323" w:type="dxa"/>
            <w:gridSpan w:val="3"/>
            <w:tcBorders>
              <w:top w:val="nil"/>
              <w:left w:val="nil"/>
              <w:bottom w:val="nil"/>
              <w:right w:val="nil"/>
            </w:tcBorders>
            <w:shd w:val="clear" w:color="000000" w:fill="FFFFFF"/>
            <w:noWrap/>
            <w:vAlign w:val="bottom"/>
            <w:hideMark/>
          </w:tcPr>
          <w:p w14:paraId="6902800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134" w:type="dxa"/>
            <w:gridSpan w:val="2"/>
            <w:tcBorders>
              <w:top w:val="nil"/>
              <w:left w:val="nil"/>
              <w:bottom w:val="nil"/>
              <w:right w:val="nil"/>
            </w:tcBorders>
            <w:shd w:val="clear" w:color="000000" w:fill="FFFFFF"/>
            <w:noWrap/>
            <w:vAlign w:val="bottom"/>
            <w:hideMark/>
          </w:tcPr>
          <w:p w14:paraId="1FF6FA84"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r>
      <w:tr w:rsidR="00BD29F1" w:rsidRPr="00F50E90" w14:paraId="76354C94" w14:textId="77777777">
        <w:trPr>
          <w:gridAfter w:val="3"/>
          <w:wAfter w:w="2695" w:type="dxa"/>
          <w:trHeight w:val="540"/>
        </w:trPr>
        <w:tc>
          <w:tcPr>
            <w:tcW w:w="999" w:type="dxa"/>
            <w:tcBorders>
              <w:top w:val="nil"/>
              <w:left w:val="nil"/>
              <w:bottom w:val="nil"/>
              <w:right w:val="nil"/>
            </w:tcBorders>
            <w:shd w:val="clear" w:color="000000" w:fill="FFFFFF"/>
            <w:noWrap/>
            <w:vAlign w:val="bottom"/>
            <w:hideMark/>
          </w:tcPr>
          <w:p w14:paraId="42C70BA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267" w:type="dxa"/>
            <w:gridSpan w:val="2"/>
            <w:tcBorders>
              <w:top w:val="nil"/>
              <w:left w:val="nil"/>
              <w:bottom w:val="nil"/>
              <w:right w:val="nil"/>
            </w:tcBorders>
            <w:shd w:val="clear" w:color="000000" w:fill="FFFFFF"/>
            <w:noWrap/>
            <w:vAlign w:val="bottom"/>
            <w:hideMark/>
          </w:tcPr>
          <w:p w14:paraId="69172C62"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276" w:type="dxa"/>
            <w:gridSpan w:val="2"/>
            <w:tcBorders>
              <w:top w:val="nil"/>
              <w:left w:val="nil"/>
              <w:bottom w:val="nil"/>
              <w:right w:val="nil"/>
            </w:tcBorders>
            <w:shd w:val="clear" w:color="000000" w:fill="FFFFFF"/>
            <w:noWrap/>
            <w:vAlign w:val="bottom"/>
            <w:hideMark/>
          </w:tcPr>
          <w:p w14:paraId="390E8B3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992" w:type="dxa"/>
            <w:tcBorders>
              <w:top w:val="nil"/>
              <w:left w:val="nil"/>
              <w:bottom w:val="nil"/>
              <w:right w:val="nil"/>
            </w:tcBorders>
            <w:shd w:val="clear" w:color="000000" w:fill="FFFFFF"/>
            <w:noWrap/>
            <w:vAlign w:val="bottom"/>
            <w:hideMark/>
          </w:tcPr>
          <w:p w14:paraId="7DFF67C3"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418" w:type="dxa"/>
            <w:tcBorders>
              <w:top w:val="nil"/>
              <w:left w:val="nil"/>
              <w:bottom w:val="nil"/>
              <w:right w:val="nil"/>
            </w:tcBorders>
            <w:shd w:val="clear" w:color="000000" w:fill="FFFFFF"/>
            <w:noWrap/>
            <w:vAlign w:val="bottom"/>
            <w:hideMark/>
          </w:tcPr>
          <w:p w14:paraId="4A3C992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236" w:type="dxa"/>
            <w:tcBorders>
              <w:top w:val="nil"/>
              <w:left w:val="nil"/>
              <w:bottom w:val="nil"/>
              <w:right w:val="nil"/>
            </w:tcBorders>
            <w:shd w:val="clear" w:color="000000" w:fill="FFFFFF"/>
            <w:noWrap/>
            <w:vAlign w:val="bottom"/>
            <w:hideMark/>
          </w:tcPr>
          <w:p w14:paraId="11CD3E9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323" w:type="dxa"/>
            <w:gridSpan w:val="3"/>
            <w:tcBorders>
              <w:top w:val="nil"/>
              <w:left w:val="nil"/>
              <w:bottom w:val="nil"/>
              <w:right w:val="nil"/>
            </w:tcBorders>
            <w:shd w:val="clear" w:color="000000" w:fill="FFFFFF"/>
            <w:noWrap/>
            <w:vAlign w:val="bottom"/>
            <w:hideMark/>
          </w:tcPr>
          <w:p w14:paraId="09E63E1C"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134" w:type="dxa"/>
            <w:gridSpan w:val="2"/>
            <w:tcBorders>
              <w:top w:val="nil"/>
              <w:left w:val="nil"/>
              <w:bottom w:val="nil"/>
              <w:right w:val="nil"/>
            </w:tcBorders>
            <w:shd w:val="clear" w:color="000000" w:fill="FFFFFF"/>
            <w:noWrap/>
            <w:vAlign w:val="bottom"/>
            <w:hideMark/>
          </w:tcPr>
          <w:p w14:paraId="60E96E32"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r>
      <w:tr w:rsidR="00BD29F1" w:rsidRPr="00F50E90" w14:paraId="3D154336" w14:textId="77777777">
        <w:trPr>
          <w:gridAfter w:val="3"/>
          <w:wAfter w:w="2695" w:type="dxa"/>
          <w:trHeight w:val="780"/>
        </w:trPr>
        <w:tc>
          <w:tcPr>
            <w:tcW w:w="999" w:type="dxa"/>
            <w:tcBorders>
              <w:top w:val="nil"/>
              <w:left w:val="nil"/>
              <w:bottom w:val="single" w:sz="8" w:space="0" w:color="auto"/>
              <w:right w:val="nil"/>
            </w:tcBorders>
            <w:shd w:val="clear" w:color="000000" w:fill="FFFFFF"/>
            <w:vAlign w:val="bottom"/>
            <w:hideMark/>
          </w:tcPr>
          <w:p w14:paraId="75C7B07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Metric</w:t>
            </w:r>
          </w:p>
        </w:tc>
        <w:tc>
          <w:tcPr>
            <w:tcW w:w="1267" w:type="dxa"/>
            <w:gridSpan w:val="2"/>
            <w:tcBorders>
              <w:top w:val="nil"/>
              <w:left w:val="nil"/>
              <w:bottom w:val="single" w:sz="8" w:space="0" w:color="auto"/>
              <w:right w:val="nil"/>
            </w:tcBorders>
            <w:shd w:val="clear" w:color="000000" w:fill="FFFFFF"/>
            <w:vAlign w:val="bottom"/>
            <w:hideMark/>
          </w:tcPr>
          <w:p w14:paraId="08CAACD1"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Applicable GWP value(s)</w:t>
            </w:r>
            <w:r w:rsidRPr="00F50E90">
              <w:rPr>
                <w:rFonts w:eastAsia="Times New Roman"/>
                <w:i/>
                <w:iCs/>
                <w:sz w:val="16"/>
                <w:szCs w:val="16"/>
                <w:vertAlign w:val="superscript"/>
                <w:lang w:val="en-US"/>
              </w:rPr>
              <w:t>l</w:t>
            </w:r>
          </w:p>
        </w:tc>
        <w:tc>
          <w:tcPr>
            <w:tcW w:w="1276" w:type="dxa"/>
            <w:gridSpan w:val="2"/>
            <w:tcBorders>
              <w:top w:val="nil"/>
              <w:left w:val="nil"/>
              <w:bottom w:val="single" w:sz="8" w:space="0" w:color="auto"/>
              <w:right w:val="nil"/>
            </w:tcBorders>
            <w:shd w:val="clear" w:color="000000" w:fill="FFFFFF"/>
            <w:vAlign w:val="bottom"/>
            <w:hideMark/>
          </w:tcPr>
          <w:p w14:paraId="625475B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Applicable non-GHG metric</w:t>
            </w:r>
            <w:r w:rsidRPr="00F50E90">
              <w:rPr>
                <w:rFonts w:eastAsia="Times New Roman"/>
                <w:i/>
                <w:iCs/>
                <w:sz w:val="16"/>
                <w:szCs w:val="16"/>
                <w:vertAlign w:val="superscript"/>
                <w:lang w:val="en-US"/>
              </w:rPr>
              <w:t>m</w:t>
            </w:r>
          </w:p>
        </w:tc>
        <w:tc>
          <w:tcPr>
            <w:tcW w:w="992" w:type="dxa"/>
            <w:tcBorders>
              <w:top w:val="nil"/>
              <w:left w:val="nil"/>
              <w:bottom w:val="single" w:sz="8" w:space="0" w:color="auto"/>
              <w:right w:val="nil"/>
            </w:tcBorders>
            <w:shd w:val="clear" w:color="000000" w:fill="FFFFFF"/>
            <w:vAlign w:val="bottom"/>
            <w:hideMark/>
          </w:tcPr>
          <w:p w14:paraId="5D34B243" w14:textId="77777777" w:rsidR="00BD29F1" w:rsidRPr="00F50E90" w:rsidRDefault="00BD29F1">
            <w:pPr>
              <w:suppressAutoHyphens w:val="0"/>
              <w:spacing w:line="240" w:lineRule="auto"/>
              <w:jc w:val="center"/>
              <w:rPr>
                <w:rFonts w:eastAsia="Times New Roman"/>
                <w:i/>
                <w:iCs/>
                <w:sz w:val="16"/>
                <w:szCs w:val="16"/>
                <w:lang w:val="fr-FR"/>
              </w:rPr>
            </w:pPr>
            <w:r w:rsidRPr="00F50E90">
              <w:rPr>
                <w:rFonts w:eastAsia="Times New Roman"/>
                <w:i/>
                <w:iCs/>
                <w:sz w:val="16"/>
                <w:szCs w:val="16"/>
                <w:lang w:val="fr-FR"/>
              </w:rPr>
              <w:t>Quantity (t CO</w:t>
            </w:r>
            <w:r w:rsidRPr="00F50E90">
              <w:rPr>
                <w:rFonts w:eastAsia="Times New Roman"/>
                <w:i/>
                <w:iCs/>
                <w:sz w:val="16"/>
                <w:szCs w:val="16"/>
                <w:vertAlign w:val="subscript"/>
                <w:lang w:val="fr-FR"/>
              </w:rPr>
              <w:t>2</w:t>
            </w:r>
            <w:r w:rsidRPr="00F50E90">
              <w:rPr>
                <w:rFonts w:eastAsia="Times New Roman"/>
                <w:i/>
                <w:iCs/>
                <w:sz w:val="16"/>
                <w:szCs w:val="16"/>
                <w:lang w:val="fr-FR"/>
              </w:rPr>
              <w:t> eq)</w:t>
            </w:r>
            <w:r w:rsidRPr="00F50E90">
              <w:rPr>
                <w:rFonts w:eastAsia="Times New Roman"/>
                <w:i/>
                <w:iCs/>
                <w:sz w:val="16"/>
                <w:szCs w:val="16"/>
                <w:vertAlign w:val="superscript"/>
                <w:lang w:val="fr-FR"/>
              </w:rPr>
              <w:t>n</w:t>
            </w:r>
          </w:p>
        </w:tc>
        <w:tc>
          <w:tcPr>
            <w:tcW w:w="1418" w:type="dxa"/>
            <w:tcBorders>
              <w:top w:val="nil"/>
              <w:left w:val="nil"/>
              <w:bottom w:val="single" w:sz="8" w:space="0" w:color="auto"/>
              <w:right w:val="nil"/>
            </w:tcBorders>
            <w:shd w:val="clear" w:color="000000" w:fill="FFFFFF"/>
            <w:vAlign w:val="bottom"/>
            <w:hideMark/>
          </w:tcPr>
          <w:p w14:paraId="49A7AACD"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Quantity (in non-GHG metric)</w:t>
            </w:r>
            <w:r w:rsidRPr="00F50E90">
              <w:rPr>
                <w:rFonts w:eastAsia="Times New Roman"/>
                <w:i/>
                <w:iCs/>
                <w:sz w:val="16"/>
                <w:szCs w:val="16"/>
                <w:vertAlign w:val="superscript"/>
                <w:lang w:val="en-US"/>
              </w:rPr>
              <w:t>o</w:t>
            </w:r>
          </w:p>
        </w:tc>
        <w:tc>
          <w:tcPr>
            <w:tcW w:w="236" w:type="dxa"/>
            <w:tcBorders>
              <w:top w:val="nil"/>
              <w:left w:val="nil"/>
              <w:bottom w:val="single" w:sz="8" w:space="0" w:color="auto"/>
              <w:right w:val="nil"/>
            </w:tcBorders>
            <w:shd w:val="clear" w:color="000000" w:fill="FFFFFF"/>
            <w:vAlign w:val="bottom"/>
            <w:hideMark/>
          </w:tcPr>
          <w:p w14:paraId="40505AFB"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 </w:t>
            </w:r>
          </w:p>
        </w:tc>
        <w:tc>
          <w:tcPr>
            <w:tcW w:w="1323" w:type="dxa"/>
            <w:gridSpan w:val="3"/>
            <w:tcBorders>
              <w:top w:val="nil"/>
              <w:left w:val="nil"/>
              <w:bottom w:val="single" w:sz="8" w:space="0" w:color="auto"/>
              <w:right w:val="nil"/>
            </w:tcBorders>
            <w:shd w:val="clear" w:color="000000" w:fill="FFFFFF"/>
            <w:vAlign w:val="bottom"/>
            <w:hideMark/>
          </w:tcPr>
          <w:p w14:paraId="65BF2739"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Mitigation type</w:t>
            </w:r>
          </w:p>
        </w:tc>
        <w:tc>
          <w:tcPr>
            <w:tcW w:w="1134" w:type="dxa"/>
            <w:gridSpan w:val="2"/>
            <w:tcBorders>
              <w:top w:val="nil"/>
              <w:left w:val="nil"/>
              <w:bottom w:val="single" w:sz="8" w:space="0" w:color="auto"/>
              <w:right w:val="nil"/>
            </w:tcBorders>
            <w:shd w:val="clear" w:color="000000" w:fill="FFFFFF"/>
            <w:vAlign w:val="bottom"/>
            <w:hideMark/>
          </w:tcPr>
          <w:p w14:paraId="71509FF4" w14:textId="6CCF62B3"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Vintage</w:t>
            </w:r>
            <w:ins w:id="191" w:author="Xavier Tibau Alberdi" w:date="2024-11-18T22:04:00Z">
              <w:r w:rsidR="009F0E26">
                <w:rPr>
                  <w:rFonts w:eastAsia="Times New Roman"/>
                  <w:i/>
                  <w:iCs/>
                  <w:sz w:val="16"/>
                  <w:szCs w:val="16"/>
                  <w:vertAlign w:val="superscript"/>
                  <w:lang w:val="en-US"/>
                </w:rPr>
                <w:t>p</w:t>
              </w:r>
            </w:ins>
            <w:del w:id="192" w:author="Xavier Tibau Alberdi" w:date="2024-11-18T22:04:00Z">
              <w:r w:rsidRPr="00F50E90" w:rsidDel="009F0E26">
                <w:rPr>
                  <w:rFonts w:eastAsia="Times New Roman"/>
                  <w:i/>
                  <w:iCs/>
                  <w:sz w:val="16"/>
                  <w:szCs w:val="16"/>
                  <w:vertAlign w:val="superscript"/>
                  <w:lang w:val="en-US"/>
                </w:rPr>
                <w:delText>q</w:delText>
              </w:r>
            </w:del>
          </w:p>
        </w:tc>
      </w:tr>
      <w:tr w:rsidR="00BD29F1" w:rsidRPr="00F50E90" w14:paraId="4FE81857" w14:textId="77777777">
        <w:trPr>
          <w:gridAfter w:val="3"/>
          <w:wAfter w:w="2695" w:type="dxa"/>
          <w:trHeight w:val="528"/>
        </w:trPr>
        <w:tc>
          <w:tcPr>
            <w:tcW w:w="999" w:type="dxa"/>
            <w:tcBorders>
              <w:top w:val="nil"/>
              <w:left w:val="nil"/>
              <w:bottom w:val="nil"/>
              <w:right w:val="nil"/>
            </w:tcBorders>
            <w:shd w:val="clear" w:color="000000" w:fill="FFFFFF"/>
            <w:vAlign w:val="center"/>
            <w:hideMark/>
          </w:tcPr>
          <w:p w14:paraId="73C033EC"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GHG</w:t>
            </w:r>
          </w:p>
        </w:tc>
        <w:tc>
          <w:tcPr>
            <w:tcW w:w="1267" w:type="dxa"/>
            <w:gridSpan w:val="2"/>
            <w:tcBorders>
              <w:top w:val="nil"/>
              <w:left w:val="nil"/>
              <w:bottom w:val="nil"/>
              <w:right w:val="nil"/>
            </w:tcBorders>
            <w:shd w:val="clear" w:color="000000" w:fill="FFFFFF"/>
            <w:vAlign w:val="center"/>
            <w:hideMark/>
          </w:tcPr>
          <w:p w14:paraId="2F94E59D"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76" w:type="dxa"/>
            <w:gridSpan w:val="2"/>
            <w:tcBorders>
              <w:top w:val="nil"/>
              <w:left w:val="nil"/>
              <w:bottom w:val="nil"/>
              <w:right w:val="nil"/>
            </w:tcBorders>
            <w:shd w:val="clear" w:color="000000" w:fill="FFFFFF"/>
            <w:vAlign w:val="center"/>
            <w:hideMark/>
          </w:tcPr>
          <w:p w14:paraId="7E397BB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92" w:type="dxa"/>
            <w:tcBorders>
              <w:top w:val="nil"/>
              <w:left w:val="nil"/>
              <w:bottom w:val="nil"/>
              <w:right w:val="nil"/>
            </w:tcBorders>
            <w:shd w:val="clear" w:color="000000" w:fill="FFFFFF"/>
            <w:vAlign w:val="center"/>
            <w:hideMark/>
          </w:tcPr>
          <w:p w14:paraId="7E4B3653"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nil"/>
              <w:right w:val="nil"/>
            </w:tcBorders>
            <w:shd w:val="clear" w:color="000000" w:fill="FFFFFF"/>
            <w:vAlign w:val="center"/>
            <w:hideMark/>
          </w:tcPr>
          <w:p w14:paraId="26700644"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36" w:type="dxa"/>
            <w:tcBorders>
              <w:top w:val="nil"/>
              <w:left w:val="nil"/>
              <w:bottom w:val="nil"/>
              <w:right w:val="nil"/>
            </w:tcBorders>
            <w:shd w:val="clear" w:color="000000" w:fill="FFFFFF"/>
            <w:vAlign w:val="center"/>
            <w:hideMark/>
          </w:tcPr>
          <w:p w14:paraId="32AD18C6"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323" w:type="dxa"/>
            <w:gridSpan w:val="3"/>
            <w:tcBorders>
              <w:top w:val="nil"/>
              <w:left w:val="nil"/>
              <w:bottom w:val="nil"/>
              <w:right w:val="nil"/>
            </w:tcBorders>
            <w:shd w:val="clear" w:color="000000" w:fill="FFFFFF"/>
            <w:vAlign w:val="center"/>
            <w:hideMark/>
          </w:tcPr>
          <w:p w14:paraId="359C3501"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Emission reductions</w:t>
            </w:r>
          </w:p>
        </w:tc>
        <w:tc>
          <w:tcPr>
            <w:tcW w:w="1134" w:type="dxa"/>
            <w:gridSpan w:val="2"/>
            <w:tcBorders>
              <w:top w:val="nil"/>
              <w:left w:val="nil"/>
              <w:bottom w:val="nil"/>
              <w:right w:val="nil"/>
            </w:tcBorders>
            <w:shd w:val="clear" w:color="000000" w:fill="FFFFFF"/>
            <w:vAlign w:val="center"/>
            <w:hideMark/>
          </w:tcPr>
          <w:p w14:paraId="44AA2F5F"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r w:rsidR="00BD29F1" w:rsidRPr="00F50E90" w14:paraId="137FA5B5" w14:textId="77777777">
        <w:trPr>
          <w:gridAfter w:val="3"/>
          <w:wAfter w:w="2695" w:type="dxa"/>
          <w:trHeight w:val="300"/>
        </w:trPr>
        <w:tc>
          <w:tcPr>
            <w:tcW w:w="999" w:type="dxa"/>
            <w:tcBorders>
              <w:top w:val="nil"/>
              <w:left w:val="nil"/>
              <w:bottom w:val="single" w:sz="8" w:space="0" w:color="auto"/>
              <w:right w:val="nil"/>
            </w:tcBorders>
            <w:shd w:val="clear" w:color="000000" w:fill="FFFFFF"/>
            <w:vAlign w:val="center"/>
            <w:hideMark/>
          </w:tcPr>
          <w:p w14:paraId="15FAB0B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non-GHG</w:t>
            </w:r>
          </w:p>
        </w:tc>
        <w:tc>
          <w:tcPr>
            <w:tcW w:w="1267" w:type="dxa"/>
            <w:gridSpan w:val="2"/>
            <w:tcBorders>
              <w:top w:val="nil"/>
              <w:left w:val="nil"/>
              <w:bottom w:val="single" w:sz="8" w:space="0" w:color="auto"/>
              <w:right w:val="nil"/>
            </w:tcBorders>
            <w:shd w:val="clear" w:color="000000" w:fill="FFFFFF"/>
            <w:vAlign w:val="center"/>
            <w:hideMark/>
          </w:tcPr>
          <w:p w14:paraId="4D5A915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276" w:type="dxa"/>
            <w:gridSpan w:val="2"/>
            <w:tcBorders>
              <w:top w:val="nil"/>
              <w:left w:val="nil"/>
              <w:bottom w:val="single" w:sz="8" w:space="0" w:color="auto"/>
              <w:right w:val="nil"/>
            </w:tcBorders>
            <w:shd w:val="clear" w:color="000000" w:fill="FFFFFF"/>
            <w:vAlign w:val="center"/>
            <w:hideMark/>
          </w:tcPr>
          <w:p w14:paraId="26873C55"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992" w:type="dxa"/>
            <w:tcBorders>
              <w:top w:val="nil"/>
              <w:left w:val="nil"/>
              <w:bottom w:val="single" w:sz="8" w:space="0" w:color="auto"/>
              <w:right w:val="nil"/>
            </w:tcBorders>
            <w:shd w:val="clear" w:color="000000" w:fill="FFFFFF"/>
            <w:vAlign w:val="center"/>
            <w:hideMark/>
          </w:tcPr>
          <w:p w14:paraId="2D224E6A"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418" w:type="dxa"/>
            <w:tcBorders>
              <w:top w:val="nil"/>
              <w:left w:val="nil"/>
              <w:bottom w:val="single" w:sz="8" w:space="0" w:color="auto"/>
              <w:right w:val="nil"/>
            </w:tcBorders>
            <w:shd w:val="clear" w:color="000000" w:fill="FFFFFF"/>
            <w:vAlign w:val="center"/>
            <w:hideMark/>
          </w:tcPr>
          <w:p w14:paraId="18270191"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236" w:type="dxa"/>
            <w:tcBorders>
              <w:top w:val="nil"/>
              <w:left w:val="nil"/>
              <w:bottom w:val="single" w:sz="8" w:space="0" w:color="auto"/>
              <w:right w:val="nil"/>
            </w:tcBorders>
            <w:shd w:val="clear" w:color="000000" w:fill="FFFFFF"/>
            <w:vAlign w:val="center"/>
            <w:hideMark/>
          </w:tcPr>
          <w:p w14:paraId="2B73CEF9"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c>
          <w:tcPr>
            <w:tcW w:w="1323" w:type="dxa"/>
            <w:gridSpan w:val="3"/>
            <w:tcBorders>
              <w:top w:val="nil"/>
              <w:left w:val="nil"/>
              <w:bottom w:val="single" w:sz="8" w:space="0" w:color="auto"/>
              <w:right w:val="nil"/>
            </w:tcBorders>
            <w:shd w:val="clear" w:color="000000" w:fill="FFFFFF"/>
            <w:vAlign w:val="center"/>
            <w:hideMark/>
          </w:tcPr>
          <w:p w14:paraId="14D8023F" w14:textId="77777777" w:rsidR="00BD29F1" w:rsidRPr="00F50E90" w:rsidRDefault="00BD29F1">
            <w:pPr>
              <w:suppressAutoHyphens w:val="0"/>
              <w:spacing w:line="240" w:lineRule="auto"/>
              <w:jc w:val="center"/>
              <w:rPr>
                <w:rFonts w:eastAsia="Times New Roman"/>
                <w:lang w:val="en-US"/>
              </w:rPr>
            </w:pPr>
            <w:r w:rsidRPr="00F50E90">
              <w:rPr>
                <w:rFonts w:eastAsia="Times New Roman"/>
                <w:lang w:val="en-US"/>
              </w:rPr>
              <w:t>Removals</w:t>
            </w:r>
          </w:p>
        </w:tc>
        <w:tc>
          <w:tcPr>
            <w:tcW w:w="1134" w:type="dxa"/>
            <w:gridSpan w:val="2"/>
            <w:tcBorders>
              <w:top w:val="nil"/>
              <w:left w:val="nil"/>
              <w:bottom w:val="single" w:sz="8" w:space="0" w:color="auto"/>
              <w:right w:val="nil"/>
            </w:tcBorders>
            <w:shd w:val="clear" w:color="000000" w:fill="FFFFFF"/>
            <w:vAlign w:val="center"/>
            <w:hideMark/>
          </w:tcPr>
          <w:p w14:paraId="3DDAF1EB" w14:textId="77777777" w:rsidR="00BD29F1" w:rsidRPr="00F50E90" w:rsidRDefault="00BD29F1">
            <w:pPr>
              <w:suppressAutoHyphens w:val="0"/>
              <w:spacing w:line="240" w:lineRule="auto"/>
              <w:rPr>
                <w:rFonts w:eastAsia="Times New Roman"/>
                <w:lang w:val="en-US"/>
              </w:rPr>
            </w:pPr>
            <w:r w:rsidRPr="00F50E90">
              <w:rPr>
                <w:rFonts w:eastAsia="Times New Roman"/>
                <w:lang w:val="en-US"/>
              </w:rPr>
              <w:t> </w:t>
            </w:r>
          </w:p>
        </w:tc>
      </w:tr>
    </w:tbl>
    <w:p w14:paraId="2304C25C" w14:textId="77777777" w:rsidR="00BD29F1" w:rsidRPr="00F50E90" w:rsidRDefault="00BD29F1" w:rsidP="00BD29F1">
      <w:pPr>
        <w:pStyle w:val="AnnoH1G"/>
        <w:keepLines w:val="0"/>
        <w:spacing w:before="0" w:after="0" w:line="60" w:lineRule="exact"/>
        <w:ind w:left="283"/>
        <w:jc w:val="both"/>
        <w:sectPr w:rsidR="00BD29F1" w:rsidRPr="00F50E90">
          <w:endnotePr>
            <w:numFmt w:val="lowerLetter"/>
            <w:numRestart w:val="eachSect"/>
          </w:endnotePr>
          <w:type w:val="continuous"/>
          <w:pgSz w:w="16838" w:h="11906" w:orient="landscape" w:code="9"/>
          <w:pgMar w:top="1134" w:right="1418" w:bottom="1134" w:left="1134" w:header="850" w:footer="567" w:gutter="0"/>
          <w:cols w:space="708"/>
          <w:titlePg/>
          <w:docGrid w:linePitch="360"/>
        </w:sectPr>
      </w:pPr>
    </w:p>
    <w:p w14:paraId="08A10058" w14:textId="77777777" w:rsidR="00BD29F1" w:rsidRPr="00F50E90" w:rsidRDefault="00BD29F1" w:rsidP="00BD29F1"/>
    <w:p w14:paraId="45F5884E" w14:textId="77777777" w:rsidR="00F118D3" w:rsidRPr="00F50E90" w:rsidRDefault="00F118D3" w:rsidP="00BD29F1"/>
    <w:tbl>
      <w:tblPr>
        <w:tblW w:w="10960" w:type="dxa"/>
        <w:tblLook w:val="04A0" w:firstRow="1" w:lastRow="0" w:firstColumn="1" w:lastColumn="0" w:noHBand="0" w:noVBand="1"/>
      </w:tblPr>
      <w:tblGrid>
        <w:gridCol w:w="1520"/>
        <w:gridCol w:w="1000"/>
        <w:gridCol w:w="1280"/>
        <w:gridCol w:w="1320"/>
        <w:gridCol w:w="1320"/>
        <w:gridCol w:w="1000"/>
        <w:gridCol w:w="1774"/>
        <w:gridCol w:w="1746"/>
      </w:tblGrid>
      <w:tr w:rsidR="00BD29F1" w:rsidRPr="00F50E90" w14:paraId="7CA524FC" w14:textId="77777777">
        <w:trPr>
          <w:trHeight w:val="405"/>
        </w:trPr>
        <w:tc>
          <w:tcPr>
            <w:tcW w:w="3800" w:type="dxa"/>
            <w:gridSpan w:val="3"/>
            <w:tcBorders>
              <w:top w:val="nil"/>
              <w:left w:val="nil"/>
              <w:bottom w:val="nil"/>
              <w:right w:val="nil"/>
            </w:tcBorders>
            <w:shd w:val="clear" w:color="000000" w:fill="FFFFFF"/>
            <w:noWrap/>
            <w:vAlign w:val="bottom"/>
            <w:hideMark/>
          </w:tcPr>
          <w:p w14:paraId="2396D6EF" w14:textId="77777777" w:rsidR="00BD29F1" w:rsidRPr="00F50E90" w:rsidRDefault="00BD29F1">
            <w:pPr>
              <w:suppressAutoHyphens w:val="0"/>
              <w:spacing w:line="240" w:lineRule="auto"/>
              <w:rPr>
                <w:rFonts w:eastAsia="Times New Roman"/>
                <w:b/>
                <w:bCs/>
                <w:lang w:val="en-US"/>
              </w:rPr>
            </w:pPr>
            <w:r w:rsidRPr="00F50E90">
              <w:rPr>
                <w:rFonts w:eastAsia="Times New Roman"/>
                <w:b/>
                <w:bCs/>
                <w:lang w:val="en-US"/>
              </w:rPr>
              <w:t>Table 5: Authorized entities</w:t>
            </w:r>
          </w:p>
        </w:tc>
        <w:tc>
          <w:tcPr>
            <w:tcW w:w="1320" w:type="dxa"/>
            <w:tcBorders>
              <w:top w:val="nil"/>
              <w:left w:val="nil"/>
              <w:bottom w:val="nil"/>
              <w:right w:val="nil"/>
            </w:tcBorders>
            <w:shd w:val="clear" w:color="000000" w:fill="FFFFFF"/>
            <w:noWrap/>
            <w:vAlign w:val="bottom"/>
            <w:hideMark/>
          </w:tcPr>
          <w:p w14:paraId="6CC053AE"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320" w:type="dxa"/>
            <w:tcBorders>
              <w:top w:val="nil"/>
              <w:left w:val="nil"/>
              <w:bottom w:val="nil"/>
              <w:right w:val="nil"/>
            </w:tcBorders>
            <w:shd w:val="clear" w:color="000000" w:fill="FFFFFF"/>
            <w:noWrap/>
            <w:vAlign w:val="bottom"/>
            <w:hideMark/>
          </w:tcPr>
          <w:p w14:paraId="295737A5"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000" w:type="dxa"/>
            <w:tcBorders>
              <w:top w:val="nil"/>
              <w:left w:val="nil"/>
              <w:bottom w:val="nil"/>
              <w:right w:val="nil"/>
            </w:tcBorders>
            <w:shd w:val="clear" w:color="000000" w:fill="FFFFFF"/>
            <w:noWrap/>
            <w:vAlign w:val="bottom"/>
            <w:hideMark/>
          </w:tcPr>
          <w:p w14:paraId="11FE6B1E"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774" w:type="dxa"/>
            <w:tcBorders>
              <w:top w:val="nil"/>
              <w:left w:val="nil"/>
              <w:bottom w:val="nil"/>
              <w:right w:val="nil"/>
            </w:tcBorders>
            <w:shd w:val="clear" w:color="000000" w:fill="FFFFFF"/>
            <w:noWrap/>
            <w:vAlign w:val="bottom"/>
            <w:hideMark/>
          </w:tcPr>
          <w:p w14:paraId="68601DE3"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c>
          <w:tcPr>
            <w:tcW w:w="1746" w:type="dxa"/>
            <w:tcBorders>
              <w:top w:val="nil"/>
              <w:left w:val="nil"/>
              <w:bottom w:val="nil"/>
              <w:right w:val="nil"/>
            </w:tcBorders>
            <w:shd w:val="clear" w:color="000000" w:fill="FFFFFF"/>
            <w:noWrap/>
            <w:vAlign w:val="bottom"/>
            <w:hideMark/>
          </w:tcPr>
          <w:p w14:paraId="4A676BF3" w14:textId="77777777" w:rsidR="00BD29F1" w:rsidRPr="00F50E90" w:rsidRDefault="00BD29F1">
            <w:pPr>
              <w:suppressAutoHyphens w:val="0"/>
              <w:spacing w:line="240" w:lineRule="auto"/>
              <w:rPr>
                <w:rFonts w:ascii="Calibri" w:eastAsia="Times New Roman" w:hAnsi="Calibri" w:cs="Calibri"/>
                <w:sz w:val="22"/>
                <w:szCs w:val="22"/>
                <w:lang w:val="en-US"/>
              </w:rPr>
            </w:pPr>
            <w:r w:rsidRPr="00F50E90">
              <w:rPr>
                <w:rFonts w:ascii="Calibri" w:eastAsia="Times New Roman" w:hAnsi="Calibri" w:cs="Calibri"/>
                <w:sz w:val="22"/>
                <w:szCs w:val="22"/>
                <w:lang w:val="en-US"/>
              </w:rPr>
              <w:t> </w:t>
            </w:r>
          </w:p>
        </w:tc>
      </w:tr>
      <w:tr w:rsidR="00BD29F1" w:rsidRPr="00F50E90" w14:paraId="7186E0BD" w14:textId="77777777">
        <w:trPr>
          <w:trHeight w:val="300"/>
        </w:trPr>
        <w:tc>
          <w:tcPr>
            <w:tcW w:w="1520" w:type="dxa"/>
            <w:vMerge w:val="restart"/>
            <w:tcBorders>
              <w:top w:val="single" w:sz="4" w:space="0" w:color="auto"/>
              <w:left w:val="nil"/>
              <w:bottom w:val="single" w:sz="8" w:space="0" w:color="000000"/>
              <w:right w:val="nil"/>
            </w:tcBorders>
            <w:shd w:val="clear" w:color="000000" w:fill="FFFFFF"/>
            <w:vAlign w:val="bottom"/>
            <w:hideMark/>
          </w:tcPr>
          <w:p w14:paraId="6688E45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Date of the authorization</w:t>
            </w:r>
            <w:r w:rsidRPr="002662A3">
              <w:rPr>
                <w:rStyle w:val="EndnoteReference"/>
                <w:rFonts w:eastAsia="Times New Roman"/>
                <w:i/>
                <w:szCs w:val="16"/>
                <w:highlight w:val="yellow"/>
                <w:lang w:val="en-US"/>
              </w:rPr>
              <w:endnoteReference w:id="10"/>
            </w:r>
          </w:p>
        </w:tc>
        <w:tc>
          <w:tcPr>
            <w:tcW w:w="3600" w:type="dxa"/>
            <w:gridSpan w:val="3"/>
            <w:tcBorders>
              <w:top w:val="single" w:sz="4" w:space="0" w:color="auto"/>
              <w:left w:val="nil"/>
              <w:bottom w:val="single" w:sz="4" w:space="0" w:color="auto"/>
              <w:right w:val="nil"/>
            </w:tcBorders>
            <w:shd w:val="clear" w:color="000000" w:fill="FFFFFF"/>
            <w:vAlign w:val="bottom"/>
            <w:hideMark/>
          </w:tcPr>
          <w:p w14:paraId="2CAC9CC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Authorized entity</w:t>
            </w:r>
          </w:p>
        </w:tc>
        <w:tc>
          <w:tcPr>
            <w:tcW w:w="1320" w:type="dxa"/>
            <w:tcBorders>
              <w:top w:val="single" w:sz="4" w:space="0" w:color="auto"/>
              <w:left w:val="nil"/>
              <w:bottom w:val="nil"/>
              <w:right w:val="nil"/>
            </w:tcBorders>
            <w:shd w:val="clear" w:color="000000" w:fill="FFFFFF"/>
            <w:vAlign w:val="bottom"/>
            <w:hideMark/>
          </w:tcPr>
          <w:p w14:paraId="7507101F" w14:textId="77777777" w:rsidR="00BD29F1" w:rsidRPr="00F50E90" w:rsidRDefault="00BD29F1">
            <w:pPr>
              <w:suppressAutoHyphens w:val="0"/>
              <w:spacing w:line="240" w:lineRule="auto"/>
              <w:rPr>
                <w:rFonts w:eastAsia="Times New Roman"/>
                <w:i/>
                <w:iCs/>
                <w:sz w:val="16"/>
                <w:szCs w:val="16"/>
                <w:lang w:val="en-US"/>
              </w:rPr>
            </w:pPr>
            <w:r w:rsidRPr="00F50E90">
              <w:rPr>
                <w:rFonts w:eastAsia="Times New Roman"/>
                <w:i/>
                <w:iCs/>
                <w:sz w:val="16"/>
                <w:szCs w:val="16"/>
                <w:lang w:val="en-US"/>
              </w:rPr>
              <w:t> </w:t>
            </w:r>
          </w:p>
        </w:tc>
        <w:tc>
          <w:tcPr>
            <w:tcW w:w="1000" w:type="dxa"/>
            <w:vMerge w:val="restart"/>
            <w:tcBorders>
              <w:top w:val="single" w:sz="4" w:space="0" w:color="auto"/>
              <w:left w:val="nil"/>
              <w:bottom w:val="single" w:sz="8" w:space="0" w:color="000000"/>
              <w:right w:val="nil"/>
            </w:tcBorders>
            <w:shd w:val="clear" w:color="000000" w:fill="FFFFFF"/>
            <w:vAlign w:val="bottom"/>
            <w:hideMark/>
          </w:tcPr>
          <w:p w14:paraId="2B027E4F"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Conditions</w:t>
            </w:r>
            <w:r w:rsidRPr="00C71C73">
              <w:rPr>
                <w:rStyle w:val="EndnoteReference"/>
                <w:rFonts w:eastAsia="Times New Roman"/>
                <w:i/>
                <w:szCs w:val="16"/>
                <w:highlight w:val="yellow"/>
                <w:lang w:val="en-US"/>
              </w:rPr>
              <w:endnoteReference w:id="11"/>
            </w:r>
          </w:p>
        </w:tc>
        <w:tc>
          <w:tcPr>
            <w:tcW w:w="1774" w:type="dxa"/>
            <w:tcBorders>
              <w:top w:val="single" w:sz="4" w:space="0" w:color="auto"/>
              <w:left w:val="nil"/>
              <w:bottom w:val="nil"/>
              <w:right w:val="nil"/>
            </w:tcBorders>
            <w:shd w:val="clear" w:color="000000" w:fill="FFFFFF"/>
            <w:vAlign w:val="bottom"/>
            <w:hideMark/>
          </w:tcPr>
          <w:p w14:paraId="19B458B8"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c>
          <w:tcPr>
            <w:tcW w:w="1746" w:type="dxa"/>
            <w:tcBorders>
              <w:top w:val="single" w:sz="4" w:space="0" w:color="auto"/>
              <w:left w:val="nil"/>
              <w:bottom w:val="nil"/>
              <w:right w:val="nil"/>
            </w:tcBorders>
            <w:shd w:val="clear" w:color="000000" w:fill="FFFFFF"/>
            <w:vAlign w:val="bottom"/>
            <w:hideMark/>
          </w:tcPr>
          <w:p w14:paraId="36BC5147"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 </w:t>
            </w:r>
          </w:p>
        </w:tc>
      </w:tr>
      <w:tr w:rsidR="00BD29F1" w:rsidRPr="00A85B5A" w14:paraId="025B86C3" w14:textId="77777777">
        <w:trPr>
          <w:trHeight w:val="600"/>
        </w:trPr>
        <w:tc>
          <w:tcPr>
            <w:tcW w:w="1520" w:type="dxa"/>
            <w:vMerge/>
            <w:tcBorders>
              <w:top w:val="single" w:sz="4" w:space="0" w:color="auto"/>
              <w:left w:val="nil"/>
              <w:bottom w:val="single" w:sz="8" w:space="0" w:color="000000"/>
              <w:right w:val="nil"/>
            </w:tcBorders>
            <w:vAlign w:val="center"/>
            <w:hideMark/>
          </w:tcPr>
          <w:p w14:paraId="5E68AB98" w14:textId="77777777" w:rsidR="00BD29F1" w:rsidRPr="00F50E90" w:rsidRDefault="00BD29F1">
            <w:pPr>
              <w:suppressAutoHyphens w:val="0"/>
              <w:spacing w:line="240" w:lineRule="auto"/>
              <w:rPr>
                <w:rFonts w:eastAsia="Times New Roman"/>
                <w:i/>
                <w:iCs/>
                <w:sz w:val="16"/>
                <w:szCs w:val="16"/>
                <w:lang w:val="en-US"/>
              </w:rPr>
            </w:pPr>
          </w:p>
        </w:tc>
        <w:tc>
          <w:tcPr>
            <w:tcW w:w="1000" w:type="dxa"/>
            <w:tcBorders>
              <w:top w:val="nil"/>
              <w:left w:val="nil"/>
              <w:bottom w:val="single" w:sz="8" w:space="0" w:color="auto"/>
              <w:right w:val="nil"/>
            </w:tcBorders>
            <w:shd w:val="clear" w:color="000000" w:fill="FFFFFF"/>
            <w:vAlign w:val="bottom"/>
            <w:hideMark/>
          </w:tcPr>
          <w:p w14:paraId="708BC6A6"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Name</w:t>
            </w:r>
          </w:p>
        </w:tc>
        <w:tc>
          <w:tcPr>
            <w:tcW w:w="1280" w:type="dxa"/>
            <w:tcBorders>
              <w:top w:val="nil"/>
              <w:left w:val="nil"/>
              <w:bottom w:val="single" w:sz="8" w:space="0" w:color="auto"/>
              <w:right w:val="nil"/>
            </w:tcBorders>
            <w:shd w:val="clear" w:color="000000" w:fill="FFFFFF"/>
            <w:vAlign w:val="bottom"/>
            <w:hideMark/>
          </w:tcPr>
          <w:p w14:paraId="3D50C5BE"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Country of incorporation</w:t>
            </w:r>
          </w:p>
        </w:tc>
        <w:tc>
          <w:tcPr>
            <w:tcW w:w="1320" w:type="dxa"/>
            <w:tcBorders>
              <w:top w:val="nil"/>
              <w:left w:val="nil"/>
              <w:bottom w:val="single" w:sz="8" w:space="0" w:color="auto"/>
              <w:right w:val="nil"/>
            </w:tcBorders>
            <w:shd w:val="clear" w:color="000000" w:fill="FFFFFF"/>
            <w:vAlign w:val="bottom"/>
            <w:hideMark/>
          </w:tcPr>
          <w:p w14:paraId="5EBED22E"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Identification number</w:t>
            </w:r>
            <w:r w:rsidRPr="00C71C73">
              <w:rPr>
                <w:rStyle w:val="EndnoteReference"/>
                <w:rFonts w:eastAsia="Times New Roman"/>
                <w:i/>
                <w:szCs w:val="16"/>
                <w:highlight w:val="yellow"/>
                <w:lang w:val="en-US"/>
              </w:rPr>
              <w:endnoteReference w:id="12"/>
            </w:r>
          </w:p>
        </w:tc>
        <w:tc>
          <w:tcPr>
            <w:tcW w:w="1320" w:type="dxa"/>
            <w:tcBorders>
              <w:top w:val="nil"/>
              <w:left w:val="nil"/>
              <w:bottom w:val="single" w:sz="8" w:space="0" w:color="auto"/>
              <w:right w:val="nil"/>
            </w:tcBorders>
            <w:shd w:val="clear" w:color="000000" w:fill="FFFFFF"/>
            <w:vAlign w:val="bottom"/>
            <w:hideMark/>
          </w:tcPr>
          <w:p w14:paraId="5992057A"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Cooperative approach ID</w:t>
            </w:r>
            <w:r w:rsidRPr="00C71C73">
              <w:rPr>
                <w:rStyle w:val="EndnoteReference"/>
                <w:rFonts w:eastAsia="Times New Roman"/>
                <w:i/>
                <w:szCs w:val="16"/>
                <w:highlight w:val="yellow"/>
                <w:lang w:val="en-US"/>
              </w:rPr>
              <w:endnoteReference w:id="13"/>
            </w:r>
          </w:p>
        </w:tc>
        <w:tc>
          <w:tcPr>
            <w:tcW w:w="1000" w:type="dxa"/>
            <w:vMerge/>
            <w:tcBorders>
              <w:top w:val="single" w:sz="4" w:space="0" w:color="auto"/>
              <w:left w:val="nil"/>
              <w:bottom w:val="single" w:sz="8" w:space="0" w:color="000000"/>
              <w:right w:val="nil"/>
            </w:tcBorders>
            <w:vAlign w:val="center"/>
            <w:hideMark/>
          </w:tcPr>
          <w:p w14:paraId="51E90032" w14:textId="77777777" w:rsidR="00BD29F1" w:rsidRPr="00F50E90" w:rsidRDefault="00BD29F1">
            <w:pPr>
              <w:suppressAutoHyphens w:val="0"/>
              <w:spacing w:line="240" w:lineRule="auto"/>
              <w:rPr>
                <w:rFonts w:eastAsia="Times New Roman"/>
                <w:i/>
                <w:iCs/>
                <w:sz w:val="16"/>
                <w:szCs w:val="16"/>
                <w:lang w:val="en-US"/>
              </w:rPr>
            </w:pPr>
          </w:p>
        </w:tc>
        <w:tc>
          <w:tcPr>
            <w:tcW w:w="1774" w:type="dxa"/>
            <w:tcBorders>
              <w:top w:val="nil"/>
              <w:left w:val="nil"/>
              <w:bottom w:val="single" w:sz="8" w:space="0" w:color="auto"/>
              <w:right w:val="nil"/>
            </w:tcBorders>
            <w:shd w:val="clear" w:color="000000" w:fill="FFFFFF"/>
            <w:vAlign w:val="bottom"/>
            <w:hideMark/>
          </w:tcPr>
          <w:p w14:paraId="72B96710" w14:textId="77777777" w:rsidR="00BD29F1" w:rsidRPr="00F50E90"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Change and revocation conditions</w:t>
            </w:r>
            <w:r w:rsidRPr="00C71C73">
              <w:rPr>
                <w:rStyle w:val="EndnoteReference"/>
                <w:rFonts w:eastAsia="Times New Roman"/>
                <w:i/>
                <w:szCs w:val="16"/>
                <w:highlight w:val="yellow"/>
                <w:lang w:val="en-US"/>
              </w:rPr>
              <w:endnoteReference w:id="14"/>
            </w:r>
          </w:p>
        </w:tc>
        <w:tc>
          <w:tcPr>
            <w:tcW w:w="1746" w:type="dxa"/>
            <w:tcBorders>
              <w:top w:val="nil"/>
              <w:left w:val="nil"/>
              <w:bottom w:val="single" w:sz="8" w:space="0" w:color="auto"/>
              <w:right w:val="nil"/>
            </w:tcBorders>
            <w:shd w:val="clear" w:color="000000" w:fill="FFFFFF"/>
            <w:vAlign w:val="bottom"/>
            <w:hideMark/>
          </w:tcPr>
          <w:p w14:paraId="4DB3B60A" w14:textId="77777777" w:rsidR="00BD29F1" w:rsidRPr="00A85B5A" w:rsidRDefault="00BD29F1">
            <w:pPr>
              <w:suppressAutoHyphens w:val="0"/>
              <w:spacing w:line="240" w:lineRule="auto"/>
              <w:jc w:val="center"/>
              <w:rPr>
                <w:rFonts w:eastAsia="Times New Roman"/>
                <w:i/>
                <w:iCs/>
                <w:sz w:val="16"/>
                <w:szCs w:val="16"/>
                <w:lang w:val="en-US"/>
              </w:rPr>
            </w:pPr>
            <w:r w:rsidRPr="00F50E90">
              <w:rPr>
                <w:rFonts w:eastAsia="Times New Roman"/>
                <w:i/>
                <w:iCs/>
                <w:sz w:val="16"/>
                <w:szCs w:val="16"/>
                <w:lang w:val="en-US"/>
              </w:rPr>
              <w:t>Additional explanatory information</w:t>
            </w:r>
            <w:r w:rsidRPr="00C71C73">
              <w:rPr>
                <w:rStyle w:val="EndnoteReference"/>
                <w:rFonts w:eastAsia="Times New Roman"/>
                <w:i/>
                <w:szCs w:val="16"/>
                <w:highlight w:val="yellow"/>
                <w:lang w:val="en-US"/>
              </w:rPr>
              <w:endnoteReference w:id="15"/>
            </w:r>
          </w:p>
        </w:tc>
      </w:tr>
      <w:tr w:rsidR="00BD29F1" w:rsidRPr="00A85B5A" w14:paraId="585F8370" w14:textId="77777777">
        <w:trPr>
          <w:trHeight w:val="288"/>
        </w:trPr>
        <w:tc>
          <w:tcPr>
            <w:tcW w:w="1520" w:type="dxa"/>
            <w:tcBorders>
              <w:top w:val="nil"/>
              <w:left w:val="nil"/>
              <w:bottom w:val="nil"/>
              <w:right w:val="nil"/>
            </w:tcBorders>
            <w:shd w:val="clear" w:color="000000" w:fill="FFFFFF"/>
            <w:vAlign w:val="bottom"/>
            <w:hideMark/>
          </w:tcPr>
          <w:p w14:paraId="0C4D9440"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000" w:type="dxa"/>
            <w:tcBorders>
              <w:top w:val="nil"/>
              <w:left w:val="nil"/>
              <w:bottom w:val="nil"/>
              <w:right w:val="nil"/>
            </w:tcBorders>
            <w:shd w:val="clear" w:color="000000" w:fill="FFFFFF"/>
            <w:vAlign w:val="bottom"/>
            <w:hideMark/>
          </w:tcPr>
          <w:p w14:paraId="173D1194"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280" w:type="dxa"/>
            <w:tcBorders>
              <w:top w:val="nil"/>
              <w:left w:val="nil"/>
              <w:bottom w:val="nil"/>
              <w:right w:val="nil"/>
            </w:tcBorders>
            <w:shd w:val="clear" w:color="000000" w:fill="FFFFFF"/>
            <w:vAlign w:val="bottom"/>
            <w:hideMark/>
          </w:tcPr>
          <w:p w14:paraId="1CD81953"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320" w:type="dxa"/>
            <w:tcBorders>
              <w:top w:val="nil"/>
              <w:left w:val="nil"/>
              <w:bottom w:val="nil"/>
              <w:right w:val="nil"/>
            </w:tcBorders>
            <w:shd w:val="clear" w:color="000000" w:fill="FFFFFF"/>
            <w:vAlign w:val="bottom"/>
            <w:hideMark/>
          </w:tcPr>
          <w:p w14:paraId="29504315"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320" w:type="dxa"/>
            <w:tcBorders>
              <w:top w:val="nil"/>
              <w:left w:val="nil"/>
              <w:bottom w:val="nil"/>
              <w:right w:val="nil"/>
            </w:tcBorders>
            <w:shd w:val="clear" w:color="000000" w:fill="FFFFFF"/>
            <w:vAlign w:val="bottom"/>
            <w:hideMark/>
          </w:tcPr>
          <w:p w14:paraId="072A481F"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000" w:type="dxa"/>
            <w:tcBorders>
              <w:top w:val="nil"/>
              <w:left w:val="nil"/>
              <w:bottom w:val="nil"/>
              <w:right w:val="nil"/>
            </w:tcBorders>
            <w:shd w:val="clear" w:color="000000" w:fill="FFFFFF"/>
            <w:vAlign w:val="bottom"/>
            <w:hideMark/>
          </w:tcPr>
          <w:p w14:paraId="7C1D9407"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774" w:type="dxa"/>
            <w:tcBorders>
              <w:top w:val="nil"/>
              <w:left w:val="nil"/>
              <w:bottom w:val="nil"/>
              <w:right w:val="nil"/>
            </w:tcBorders>
            <w:shd w:val="clear" w:color="000000" w:fill="FFFFFF"/>
            <w:vAlign w:val="bottom"/>
            <w:hideMark/>
          </w:tcPr>
          <w:p w14:paraId="15C4D309"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746" w:type="dxa"/>
            <w:tcBorders>
              <w:top w:val="nil"/>
              <w:left w:val="nil"/>
              <w:bottom w:val="nil"/>
              <w:right w:val="nil"/>
            </w:tcBorders>
            <w:shd w:val="clear" w:color="000000" w:fill="FFFFFF"/>
            <w:vAlign w:val="bottom"/>
            <w:hideMark/>
          </w:tcPr>
          <w:p w14:paraId="3AE0AD27"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r>
      <w:tr w:rsidR="00BD29F1" w:rsidRPr="00A85B5A" w14:paraId="587AA6D5" w14:textId="77777777">
        <w:trPr>
          <w:trHeight w:val="300"/>
        </w:trPr>
        <w:tc>
          <w:tcPr>
            <w:tcW w:w="1520" w:type="dxa"/>
            <w:tcBorders>
              <w:top w:val="nil"/>
              <w:left w:val="nil"/>
              <w:bottom w:val="single" w:sz="8" w:space="0" w:color="auto"/>
              <w:right w:val="nil"/>
            </w:tcBorders>
            <w:shd w:val="clear" w:color="000000" w:fill="FFFFFF"/>
            <w:vAlign w:val="center"/>
            <w:hideMark/>
          </w:tcPr>
          <w:p w14:paraId="63424A75" w14:textId="77777777" w:rsidR="00BD29F1" w:rsidRPr="00A85B5A" w:rsidRDefault="00BD29F1">
            <w:pPr>
              <w:suppressAutoHyphens w:val="0"/>
              <w:spacing w:line="240" w:lineRule="auto"/>
              <w:rPr>
                <w:rFonts w:eastAsia="Times New Roman"/>
                <w:lang w:val="en-US"/>
              </w:rPr>
            </w:pPr>
            <w:r w:rsidRPr="00A85B5A">
              <w:rPr>
                <w:rFonts w:eastAsia="Times New Roman"/>
                <w:lang w:val="en-US"/>
              </w:rPr>
              <w:t> </w:t>
            </w:r>
          </w:p>
        </w:tc>
        <w:tc>
          <w:tcPr>
            <w:tcW w:w="1000" w:type="dxa"/>
            <w:tcBorders>
              <w:top w:val="nil"/>
              <w:left w:val="nil"/>
              <w:bottom w:val="single" w:sz="8" w:space="0" w:color="auto"/>
              <w:right w:val="nil"/>
            </w:tcBorders>
            <w:shd w:val="clear" w:color="000000" w:fill="FFFFFF"/>
            <w:vAlign w:val="bottom"/>
            <w:hideMark/>
          </w:tcPr>
          <w:p w14:paraId="012F647E"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280" w:type="dxa"/>
            <w:tcBorders>
              <w:top w:val="nil"/>
              <w:left w:val="nil"/>
              <w:bottom w:val="single" w:sz="8" w:space="0" w:color="auto"/>
              <w:right w:val="nil"/>
            </w:tcBorders>
            <w:shd w:val="clear" w:color="000000" w:fill="FFFFFF"/>
            <w:vAlign w:val="bottom"/>
            <w:hideMark/>
          </w:tcPr>
          <w:p w14:paraId="122EDE2A"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320" w:type="dxa"/>
            <w:tcBorders>
              <w:top w:val="nil"/>
              <w:left w:val="nil"/>
              <w:bottom w:val="single" w:sz="8" w:space="0" w:color="auto"/>
              <w:right w:val="nil"/>
            </w:tcBorders>
            <w:shd w:val="clear" w:color="000000" w:fill="FFFFFF"/>
            <w:vAlign w:val="bottom"/>
            <w:hideMark/>
          </w:tcPr>
          <w:p w14:paraId="2B0DA111"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320" w:type="dxa"/>
            <w:tcBorders>
              <w:top w:val="nil"/>
              <w:left w:val="nil"/>
              <w:bottom w:val="single" w:sz="8" w:space="0" w:color="auto"/>
              <w:right w:val="nil"/>
            </w:tcBorders>
            <w:shd w:val="clear" w:color="000000" w:fill="FFFFFF"/>
            <w:vAlign w:val="bottom"/>
            <w:hideMark/>
          </w:tcPr>
          <w:p w14:paraId="44E8C3CF"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000" w:type="dxa"/>
            <w:tcBorders>
              <w:top w:val="nil"/>
              <w:left w:val="nil"/>
              <w:bottom w:val="single" w:sz="8" w:space="0" w:color="auto"/>
              <w:right w:val="nil"/>
            </w:tcBorders>
            <w:shd w:val="clear" w:color="000000" w:fill="FFFFFF"/>
            <w:vAlign w:val="bottom"/>
            <w:hideMark/>
          </w:tcPr>
          <w:p w14:paraId="30ACA7FE"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774" w:type="dxa"/>
            <w:tcBorders>
              <w:top w:val="nil"/>
              <w:left w:val="nil"/>
              <w:bottom w:val="single" w:sz="8" w:space="0" w:color="auto"/>
              <w:right w:val="nil"/>
            </w:tcBorders>
            <w:shd w:val="clear" w:color="000000" w:fill="FFFFFF"/>
            <w:vAlign w:val="bottom"/>
            <w:hideMark/>
          </w:tcPr>
          <w:p w14:paraId="6AB57783"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c>
          <w:tcPr>
            <w:tcW w:w="1746" w:type="dxa"/>
            <w:tcBorders>
              <w:top w:val="nil"/>
              <w:left w:val="nil"/>
              <w:bottom w:val="single" w:sz="8" w:space="0" w:color="auto"/>
              <w:right w:val="nil"/>
            </w:tcBorders>
            <w:shd w:val="clear" w:color="000000" w:fill="FFFFFF"/>
            <w:vAlign w:val="bottom"/>
            <w:hideMark/>
          </w:tcPr>
          <w:p w14:paraId="4EB6DE4A" w14:textId="77777777" w:rsidR="00BD29F1" w:rsidRPr="00A85B5A" w:rsidRDefault="00BD29F1">
            <w:pPr>
              <w:suppressAutoHyphens w:val="0"/>
              <w:spacing w:line="240" w:lineRule="auto"/>
              <w:rPr>
                <w:rFonts w:ascii="Calibri" w:eastAsia="Times New Roman" w:hAnsi="Calibri" w:cs="Calibri"/>
                <w:sz w:val="22"/>
                <w:szCs w:val="22"/>
                <w:lang w:val="en-US"/>
              </w:rPr>
            </w:pPr>
            <w:r w:rsidRPr="00A85B5A">
              <w:rPr>
                <w:rFonts w:ascii="Calibri" w:eastAsia="Times New Roman" w:hAnsi="Calibri" w:cs="Calibri"/>
                <w:sz w:val="22"/>
                <w:szCs w:val="22"/>
                <w:lang w:val="en-US"/>
              </w:rPr>
              <w:t> </w:t>
            </w:r>
          </w:p>
        </w:tc>
      </w:tr>
    </w:tbl>
    <w:p w14:paraId="213A4075" w14:textId="77777777" w:rsidR="00F118D3" w:rsidRDefault="00F118D3" w:rsidP="00F118D3">
      <w:pPr>
        <w:keepNext/>
        <w:spacing w:line="60" w:lineRule="exact"/>
        <w:ind w:right="1134"/>
        <w:jc w:val="both"/>
      </w:pPr>
    </w:p>
    <w:bookmarkEnd w:id="0"/>
    <w:bookmarkEnd w:id="1"/>
    <w:p w14:paraId="518C6A48" w14:textId="672F5D06" w:rsidR="00C22574" w:rsidRPr="0011230C" w:rsidRDefault="00C22574" w:rsidP="00F118D3">
      <w:pPr>
        <w:spacing w:before="240"/>
        <w:ind w:right="1134"/>
      </w:pPr>
    </w:p>
    <w:sectPr w:rsidR="00C22574" w:rsidRPr="0011230C" w:rsidSect="00DD74A8">
      <w:footnotePr>
        <w:numRestart w:val="eachSect"/>
      </w:footnotePr>
      <w:pgSz w:w="16838" w:h="11906" w:orient="landscape" w:code="9"/>
      <w:pgMar w:top="1134" w:right="1560" w:bottom="1134" w:left="1134" w:header="850"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Barbara Ratusznik" w:date="2024-11-18T20:52:00Z" w:initials="BR">
    <w:p w14:paraId="25ECE0D0" w14:textId="08AAAAE0" w:rsidR="00EB5B70" w:rsidRDefault="00EB5B70">
      <w:pPr>
        <w:pStyle w:val="CommentText"/>
      </w:pPr>
      <w:r>
        <w:rPr>
          <w:rStyle w:val="CommentReference"/>
        </w:rPr>
        <w:annotationRef/>
      </w:r>
      <w:r>
        <w:t>Norway: Whole section lacks clarity</w:t>
      </w:r>
    </w:p>
  </w:comment>
  <w:comment w:id="4" w:author="Barbara Ratusznik" w:date="2024-11-18T20:52:00Z" w:initials="BR">
    <w:p w14:paraId="1669F94B" w14:textId="7EC0617A" w:rsidR="00EB5B70" w:rsidRDefault="00EB5B70">
      <w:pPr>
        <w:pStyle w:val="CommentText"/>
      </w:pPr>
      <w:r>
        <w:rPr>
          <w:rStyle w:val="CommentReference"/>
        </w:rPr>
        <w:annotationRef/>
      </w:r>
      <w:r>
        <w:t xml:space="preserve">LMDC: </w:t>
      </w:r>
      <w:r w:rsidR="00422F69">
        <w:t xml:space="preserve">Delete whole section </w:t>
      </w:r>
      <w:r w:rsidR="003C34FA">
        <w:t>in its entirety</w:t>
      </w:r>
      <w:r w:rsidR="00A225AF">
        <w:t xml:space="preserve"> – will not accept</w:t>
      </w:r>
    </w:p>
  </w:comment>
  <w:comment w:id="5" w:author="Barbara Ratusznik" w:date="2024-11-19T08:48:00Z" w:initials="BR">
    <w:p w14:paraId="7F249A8E" w14:textId="4527CE44" w:rsidR="00E123C5" w:rsidRDefault="00E123C5">
      <w:pPr>
        <w:pStyle w:val="CommentText"/>
      </w:pPr>
      <w:r>
        <w:rPr>
          <w:rStyle w:val="CommentReference"/>
        </w:rPr>
        <w:annotationRef/>
      </w:r>
      <w:r>
        <w:t>US: C</w:t>
      </w:r>
      <w:r w:rsidR="00AB5A21">
        <w:t>larifies not decides</w:t>
      </w:r>
    </w:p>
  </w:comment>
  <w:comment w:id="6" w:author="Barbara Ratusznik" w:date="2024-11-18T20:47:00Z" w:initials="BR">
    <w:p w14:paraId="2B6A5DC2" w14:textId="3121AD0F" w:rsidR="000214E6" w:rsidRDefault="000214E6">
      <w:pPr>
        <w:pStyle w:val="CommentText"/>
      </w:pPr>
      <w:r>
        <w:rPr>
          <w:rStyle w:val="CommentReference"/>
        </w:rPr>
        <w:annotationRef/>
      </w:r>
      <w:r>
        <w:t>Pakistan</w:t>
      </w:r>
      <w:r w:rsidR="00B80A04">
        <w:t xml:space="preserve">: </w:t>
      </w:r>
      <w:r w:rsidR="00FD4288">
        <w:t>A unilateral approach is not supported</w:t>
      </w:r>
    </w:p>
  </w:comment>
  <w:comment w:id="7" w:author="Barbara Ratusznik" w:date="2024-11-18T20:49:00Z" w:initials="BR">
    <w:p w14:paraId="4940E118" w14:textId="02B707E3" w:rsidR="00CD22EB" w:rsidRDefault="00CD22EB">
      <w:pPr>
        <w:pStyle w:val="CommentText"/>
      </w:pPr>
      <w:r>
        <w:rPr>
          <w:rStyle w:val="CommentReference"/>
        </w:rPr>
        <w:annotationRef/>
      </w:r>
      <w:r>
        <w:t>US</w:t>
      </w:r>
      <w:r w:rsidR="00571B20">
        <w:t>: Delete “authorized”</w:t>
      </w:r>
    </w:p>
  </w:comment>
  <w:comment w:id="8" w:author="Barbara Ratusznik" w:date="2024-11-18T20:42:00Z" w:initials="BR">
    <w:p w14:paraId="3188433B" w14:textId="16589F92" w:rsidR="00A434C2" w:rsidRDefault="00A434C2">
      <w:pPr>
        <w:pStyle w:val="CommentText"/>
      </w:pPr>
      <w:r>
        <w:rPr>
          <w:rStyle w:val="CommentReference"/>
        </w:rPr>
        <w:annotationRef/>
      </w:r>
      <w:r>
        <w:t>Canada: “underlying mechanisms and frameworks” not inclusive enough of the types of cooperative approaches that that may be implemented</w:t>
      </w:r>
      <w:r w:rsidR="006A524A">
        <w:t>;</w:t>
      </w:r>
      <w:r>
        <w:t xml:space="preserve"> somewhat similar but different languages used under contents of authorization in paragraph 14</w:t>
      </w:r>
      <w:r w:rsidR="007C1A14">
        <w:t>f</w:t>
      </w:r>
      <w:r>
        <w:t xml:space="preserve"> that refers to underlying regulatory frameworks or certification mechanisms</w:t>
      </w:r>
    </w:p>
  </w:comment>
  <w:comment w:id="9" w:author="Barbara Ratusznik" w:date="2024-11-19T09:04:00Z" w:initials="BR">
    <w:p w14:paraId="6C1EB6CF" w14:textId="120173A8" w:rsidR="000016FA" w:rsidRDefault="000016FA">
      <w:pPr>
        <w:pStyle w:val="CommentText"/>
      </w:pPr>
      <w:r>
        <w:rPr>
          <w:rStyle w:val="CommentReference"/>
        </w:rPr>
        <w:annotationRef/>
      </w:r>
      <w:r>
        <w:t xml:space="preserve">US: Proposed language: </w:t>
      </w:r>
      <w:r w:rsidRPr="009D7FF5">
        <w:t>that are internationally transferred for authorized use(s)</w:t>
      </w:r>
    </w:p>
  </w:comment>
  <w:comment w:id="10" w:author="Umamaheswaran Krishnan" w:date="2024-11-18T19:39:00Z" w:initials="UK">
    <w:p w14:paraId="6C68644F" w14:textId="2D2B1F2C" w:rsidR="00F80B16" w:rsidRDefault="00F80B16" w:rsidP="00744420">
      <w:pPr>
        <w:pStyle w:val="CommentText"/>
      </w:pPr>
      <w:r>
        <w:rPr>
          <w:rStyle w:val="CommentReference"/>
        </w:rPr>
        <w:annotationRef/>
      </w:r>
      <w:r w:rsidR="00744420">
        <w:t xml:space="preserve">USA </w:t>
      </w:r>
      <w:r w:rsidR="00744420">
        <w:cr/>
        <w:t xml:space="preserve">The section can be concluded here. </w:t>
      </w:r>
    </w:p>
  </w:comment>
  <w:comment w:id="11" w:author="Barbara Ratusznik" w:date="2024-11-18T20:51:00Z" w:initials="BR">
    <w:p w14:paraId="1DE9E783" w14:textId="24DC3266" w:rsidR="00342B2A" w:rsidRDefault="00342B2A">
      <w:pPr>
        <w:pStyle w:val="CommentText"/>
      </w:pPr>
      <w:r>
        <w:rPr>
          <w:rStyle w:val="CommentReference"/>
        </w:rPr>
        <w:annotationRef/>
      </w:r>
      <w:r>
        <w:t>AOSIS: Delete “</w:t>
      </w:r>
      <w:r w:rsidR="003248B6">
        <w:t xml:space="preserve">the achievement of </w:t>
      </w:r>
      <w:r w:rsidR="008859A0">
        <w:t>an NDC or”</w:t>
      </w:r>
    </w:p>
  </w:comment>
  <w:comment w:id="12" w:author="Umamaheswaran Krishnan" w:date="2024-11-18T19:36:00Z" w:initials="UK">
    <w:p w14:paraId="0929B137" w14:textId="77777777" w:rsidR="00FA026B" w:rsidRDefault="00FA026B">
      <w:r>
        <w:rPr>
          <w:rStyle w:val="CommentReference"/>
        </w:rPr>
        <w:annotationRef/>
      </w:r>
      <w:r>
        <w:t xml:space="preserve">Pakistan </w:t>
      </w:r>
    </w:p>
    <w:p w14:paraId="183B3628" w14:textId="1F80425B" w:rsidR="00FA026B" w:rsidRDefault="00FA026B" w:rsidP="00FA026B">
      <w:pPr>
        <w:pStyle w:val="CommentText"/>
      </w:pPr>
      <w:r>
        <w:t>Inconsistency is not acceptable</w:t>
      </w:r>
    </w:p>
  </w:comment>
  <w:comment w:id="13" w:author="Umamaheswaran Krishnan" w:date="2024-11-18T20:01:00Z" w:initials="UK">
    <w:p w14:paraId="59F6B201" w14:textId="77777777" w:rsidR="003B3548" w:rsidRDefault="003B3548">
      <w:r>
        <w:rPr>
          <w:rStyle w:val="CommentReference"/>
        </w:rPr>
        <w:annotationRef/>
      </w:r>
      <w:r>
        <w:t>CFRN</w:t>
      </w:r>
    </w:p>
    <w:p w14:paraId="565A049A" w14:textId="6817C579" w:rsidR="003B3548" w:rsidRDefault="003B3548" w:rsidP="003B3548">
      <w:pPr>
        <w:pStyle w:val="CommentText"/>
      </w:pPr>
      <w:r>
        <w:t xml:space="preserve">Sentence can be concluded here </w:t>
      </w:r>
    </w:p>
  </w:comment>
  <w:comment w:id="14" w:author="Michael Vartanyan" w:date="2024-11-18T10:00:00Z" w:initials="MV">
    <w:p w14:paraId="16C137DF" w14:textId="0BF61BDD" w:rsidR="00AD5A57" w:rsidRDefault="00AD5A57" w:rsidP="00AD5A57">
      <w:r>
        <w:rPr>
          <w:rStyle w:val="CommentReference"/>
        </w:rPr>
        <w:annotationRef/>
      </w:r>
      <w:r>
        <w:rPr>
          <w:color w:val="000000"/>
        </w:rPr>
        <w:t>India: The definition allows unilateral CAs which was not discussed before</w:t>
      </w:r>
    </w:p>
  </w:comment>
  <w:comment w:id="15" w:author="Umamaheswaran Krishnan" w:date="2024-11-18T19:54:00Z" w:initials="UK">
    <w:p w14:paraId="17C0207F" w14:textId="2B195A94" w:rsidR="00A25E8F" w:rsidRDefault="005F1497">
      <w:r>
        <w:rPr>
          <w:rStyle w:val="CommentReference"/>
        </w:rPr>
        <w:annotationRef/>
      </w:r>
      <w:r w:rsidR="00A25E8F">
        <w:t>Grupo Sur</w:t>
      </w:r>
      <w:r w:rsidR="00A25E8F">
        <w:cr/>
        <w:t>concerned on the scope and definition  -  seems to exclude some possibilities of cooperation. (6.4 projects are not linked as per 1st para text)</w:t>
      </w:r>
    </w:p>
    <w:p w14:paraId="0BD4A5F5" w14:textId="77777777" w:rsidR="00A25E8F" w:rsidRDefault="00A25E8F"/>
    <w:p w14:paraId="2C4E4EE6" w14:textId="60EE568A" w:rsidR="00EC4A4D" w:rsidRDefault="00EC4A4D">
      <w:r>
        <w:t>CANADA</w:t>
      </w:r>
      <w:r>
        <w:cr/>
        <w:t xml:space="preserve">6.4 option is missing </w:t>
      </w:r>
      <w:r>
        <w:cr/>
      </w:r>
      <w:r>
        <w:cr/>
        <w:t>CFRN</w:t>
      </w:r>
      <w:r>
        <w:cr/>
        <w:t>Would like more clarification from Gurpo Sur on this aspect</w:t>
      </w:r>
    </w:p>
    <w:p w14:paraId="53358F1E" w14:textId="77777777" w:rsidR="00EC4A4D" w:rsidRDefault="00EC4A4D"/>
    <w:p w14:paraId="48C04944" w14:textId="77777777" w:rsidR="00EC4A4D" w:rsidRDefault="00EC4A4D">
      <w:r>
        <w:t>Russia</w:t>
      </w:r>
    </w:p>
    <w:p w14:paraId="5BE8CF2F" w14:textId="13C7879A" w:rsidR="005F1497" w:rsidRDefault="00EC4A4D" w:rsidP="00EC4A4D">
      <w:pPr>
        <w:pStyle w:val="CommentText"/>
      </w:pPr>
      <w:r>
        <w:t>in alignment with Brazil and Canada. (Specific to 6.4 related aspect)</w:t>
      </w:r>
    </w:p>
  </w:comment>
  <w:comment w:id="16" w:author="Barbara Ratusznik" w:date="2024-11-18T20:40:00Z" w:initials="BR">
    <w:p w14:paraId="5DF96436" w14:textId="62878CAC" w:rsidR="000B3C5E" w:rsidRDefault="000B3C5E">
      <w:pPr>
        <w:pStyle w:val="CommentText"/>
      </w:pPr>
      <w:r>
        <w:rPr>
          <w:rStyle w:val="CommentReference"/>
        </w:rPr>
        <w:annotationRef/>
      </w:r>
      <w:r>
        <w:t xml:space="preserve">Grupo Sur suggestion: </w:t>
      </w:r>
      <w:r w:rsidR="00AB0D94">
        <w:t xml:space="preserve">add a note clarifying that it is the understanding of the CMA that this includes any type of authorization assigned under Article 6.4 or within the registry of Article 6.4 </w:t>
      </w:r>
      <w:r>
        <w:cr/>
      </w:r>
    </w:p>
  </w:comment>
  <w:comment w:id="17" w:author="Julieta Nikova" w:date="2024-11-17T10:09:00Z" w:initials="JN">
    <w:p w14:paraId="2DC9A01B" w14:textId="6208AABA" w:rsidR="009D1BFF" w:rsidRPr="003A5D4F" w:rsidRDefault="009D1BFF">
      <w:pPr>
        <w:pStyle w:val="CommentText"/>
        <w:rPr>
          <w:lang w:val="en-US"/>
        </w:rPr>
      </w:pPr>
      <w:r>
        <w:rPr>
          <w:rStyle w:val="CommentReference"/>
        </w:rPr>
        <w:annotationRef/>
      </w:r>
      <w:r w:rsidRPr="003A5D4F">
        <w:rPr>
          <w:lang w:val="en-US"/>
        </w:rPr>
        <w:t xml:space="preserve">LMDC, Pakistan, </w:t>
      </w:r>
      <w:r w:rsidR="00115BA6" w:rsidRPr="003A5D4F">
        <w:rPr>
          <w:lang w:val="en-US"/>
        </w:rPr>
        <w:t xml:space="preserve"> against</w:t>
      </w:r>
      <w:r w:rsidR="003A5D4F" w:rsidRPr="003A5D4F">
        <w:rPr>
          <w:lang w:val="en-US"/>
        </w:rPr>
        <w:t>, Russia n</w:t>
      </w:r>
      <w:r w:rsidR="003A5D4F">
        <w:rPr>
          <w:lang w:val="en-US"/>
        </w:rPr>
        <w:t>ot in the mandate</w:t>
      </w:r>
      <w:r w:rsidR="005A70DC">
        <w:rPr>
          <w:lang w:val="en-US"/>
        </w:rPr>
        <w:t>; Arab Group against</w:t>
      </w:r>
      <w:r w:rsidR="00947AA4">
        <w:rPr>
          <w:lang w:val="en-US"/>
        </w:rPr>
        <w:t>; China del section 2</w:t>
      </w:r>
    </w:p>
  </w:comment>
  <w:comment w:id="18" w:author="Julieta Nikova" w:date="2024-11-17T10:07:00Z" w:initials="JN">
    <w:p w14:paraId="248F3395" w14:textId="548A4B75" w:rsidR="00493486" w:rsidRPr="00947AA4" w:rsidRDefault="00493486">
      <w:pPr>
        <w:pStyle w:val="CommentText"/>
        <w:rPr>
          <w:lang w:val="en-US"/>
        </w:rPr>
      </w:pPr>
      <w:r>
        <w:rPr>
          <w:rStyle w:val="CommentReference"/>
        </w:rPr>
        <w:annotationRef/>
      </w:r>
      <w:r w:rsidRPr="00947AA4">
        <w:rPr>
          <w:lang w:val="en-US"/>
        </w:rPr>
        <w:t>EU {SHALL</w:t>
      </w:r>
      <w:r w:rsidR="00535A87" w:rsidRPr="00947AA4">
        <w:rPr>
          <w:lang w:val="en-US"/>
        </w:rPr>
        <w:t>, Tuvalu</w:t>
      </w:r>
    </w:p>
  </w:comment>
  <w:comment w:id="19" w:author="Julieta Nikova" w:date="2024-11-17T10:05:00Z" w:initials="JN">
    <w:p w14:paraId="79E0B24A" w14:textId="67CB818E" w:rsidR="008B42B2" w:rsidRDefault="008B42B2">
      <w:pPr>
        <w:pStyle w:val="CommentText"/>
      </w:pPr>
      <w:r>
        <w:rPr>
          <w:rStyle w:val="CommentReference"/>
        </w:rPr>
        <w:annotationRef/>
      </w:r>
      <w:r>
        <w:t>US Further work required</w:t>
      </w:r>
    </w:p>
  </w:comment>
  <w:comment w:id="20" w:author="Julieta Nikova" w:date="2024-11-17T09:55:00Z" w:initials="JN">
    <w:p w14:paraId="543ED933" w14:textId="516D282B" w:rsidR="00CF4FC1" w:rsidRDefault="00CF4FC1">
      <w:pPr>
        <w:pStyle w:val="CommentText"/>
      </w:pPr>
      <w:r>
        <w:rPr>
          <w:rStyle w:val="CommentReference"/>
        </w:rPr>
        <w:annotationRef/>
      </w:r>
      <w:r>
        <w:t xml:space="preserve">Suriname </w:t>
      </w:r>
      <w:r w:rsidR="00DC40CE">
        <w:t>against additional reporting</w:t>
      </w:r>
    </w:p>
  </w:comment>
  <w:comment w:id="22" w:author="Julieta Nikova" w:date="2024-11-17T09:50:00Z" w:initials="JN">
    <w:p w14:paraId="4AC56FDE" w14:textId="609C2B26" w:rsidR="00F66581" w:rsidRDefault="00F66581">
      <w:pPr>
        <w:pStyle w:val="CommentText"/>
      </w:pPr>
      <w:r>
        <w:rPr>
          <w:rStyle w:val="CommentReference"/>
        </w:rPr>
        <w:annotationRef/>
      </w:r>
      <w:r>
        <w:t xml:space="preserve">CfRN </w:t>
      </w:r>
      <w:r w:rsidR="004C64D0">
        <w:t>against indicators only trajectories exist as a concept</w:t>
      </w:r>
    </w:p>
  </w:comment>
  <w:comment w:id="23" w:author="Julieta Nikova" w:date="2024-11-17T10:08:00Z" w:initials="JN">
    <w:p w14:paraId="165F0751" w14:textId="4FA37078" w:rsidR="00872EC2" w:rsidRDefault="00872EC2">
      <w:pPr>
        <w:pStyle w:val="CommentText"/>
      </w:pPr>
      <w:r>
        <w:rPr>
          <w:rStyle w:val="CommentReference"/>
        </w:rPr>
        <w:annotationRef/>
      </w:r>
      <w:r>
        <w:t>EU reversal risk reported and addressed</w:t>
      </w:r>
    </w:p>
  </w:comment>
  <w:comment w:id="24" w:author="Julieta Nikova" w:date="2024-11-17T09:50:00Z" w:initials="JN">
    <w:p w14:paraId="77C3A626" w14:textId="77777777" w:rsidR="00CE4194" w:rsidRDefault="00CE4194">
      <w:pPr>
        <w:pStyle w:val="CommentText"/>
      </w:pPr>
      <w:r>
        <w:rPr>
          <w:rStyle w:val="CommentReference"/>
        </w:rPr>
        <w:annotationRef/>
      </w:r>
      <w:r>
        <w:t xml:space="preserve">CfRN para 7h contradicts the concept of </w:t>
      </w:r>
      <w:r w:rsidR="007A0A49">
        <w:t xml:space="preserve">forest there is no enhanced removals – refer to Art 5.1 and 6.4 </w:t>
      </w:r>
    </w:p>
    <w:p w14:paraId="1F97183F" w14:textId="28484FAC" w:rsidR="00362685" w:rsidRDefault="00362685">
      <w:pPr>
        <w:pStyle w:val="CommentText"/>
      </w:pPr>
      <w:r>
        <w:t>Mozambique</w:t>
      </w:r>
      <w:r w:rsidR="00D417DE">
        <w:t>, Panama</w:t>
      </w:r>
    </w:p>
  </w:comment>
  <w:comment w:id="25" w:author="Julieta Nikova" w:date="2024-11-17T10:13:00Z" w:initials="JN">
    <w:p w14:paraId="00991AB3" w14:textId="5662E5F0" w:rsidR="00047D5E" w:rsidRDefault="00047D5E">
      <w:pPr>
        <w:pStyle w:val="CommentText"/>
      </w:pPr>
      <w:r>
        <w:rPr>
          <w:rStyle w:val="CommentReference"/>
        </w:rPr>
        <w:annotationRef/>
      </w:r>
      <w:r>
        <w:t>Turkiye problems with auth</w:t>
      </w:r>
    </w:p>
  </w:comment>
  <w:comment w:id="26" w:author="Julieta Nikova" w:date="2024-11-17T10:10:00Z" w:initials="JN">
    <w:p w14:paraId="797460D6" w14:textId="33BF4F48" w:rsidR="00115BA6" w:rsidRDefault="00115BA6">
      <w:pPr>
        <w:pStyle w:val="CommentText"/>
      </w:pPr>
      <w:r>
        <w:rPr>
          <w:rStyle w:val="CommentReference"/>
        </w:rPr>
        <w:annotationRef/>
      </w:r>
      <w:r w:rsidR="00AA5AE5">
        <w:t>Pakistan consistency 6.2 6.4 authorization</w:t>
      </w:r>
    </w:p>
  </w:comment>
  <w:comment w:id="27" w:author="Julieta Nikova" w:date="2024-11-17T09:47:00Z" w:initials="JN">
    <w:p w14:paraId="2ADDBA62" w14:textId="0752A12B" w:rsidR="00896F13" w:rsidRDefault="00896F13">
      <w:pPr>
        <w:pStyle w:val="CommentText"/>
      </w:pPr>
      <w:r>
        <w:rPr>
          <w:rStyle w:val="CommentReference"/>
        </w:rPr>
        <w:annotationRef/>
      </w:r>
      <w:r w:rsidR="0035604D">
        <w:t>Morocco, India– problematic 6.2 and 6.4 authorization</w:t>
      </w:r>
    </w:p>
  </w:comment>
  <w:comment w:id="28" w:author="Julieta Nikova" w:date="2024-11-17T10:05:00Z" w:initials="JN">
    <w:p w14:paraId="45DB5B25" w14:textId="03E81E80" w:rsidR="001E7EBF" w:rsidRDefault="001E7EBF">
      <w:pPr>
        <w:pStyle w:val="CommentText"/>
      </w:pPr>
      <w:r>
        <w:rPr>
          <w:rStyle w:val="CommentReference"/>
        </w:rPr>
        <w:annotationRef/>
      </w:r>
      <w:r>
        <w:t>US further work required</w:t>
      </w:r>
    </w:p>
  </w:comment>
  <w:comment w:id="29" w:author="Julieta Nikova" w:date="2024-11-17T10:11:00Z" w:initials="JN">
    <w:p w14:paraId="659CA34E" w14:textId="697AEEA8" w:rsidR="004D6BCA" w:rsidRDefault="004D6BCA">
      <w:pPr>
        <w:pStyle w:val="CommentText"/>
      </w:pPr>
      <w:r>
        <w:rPr>
          <w:rStyle w:val="CommentReference"/>
        </w:rPr>
        <w:annotationRef/>
      </w:r>
      <w:r>
        <w:t>Russia supports auth national prerogative</w:t>
      </w:r>
    </w:p>
  </w:comment>
  <w:comment w:id="30" w:author="Julieta Nikova" w:date="2024-11-17T10:13:00Z" w:initials="JN">
    <w:p w14:paraId="4EE71FFB" w14:textId="48ABC45E" w:rsidR="00047D5E" w:rsidRDefault="00047D5E">
      <w:pPr>
        <w:pStyle w:val="CommentText"/>
      </w:pPr>
      <w:r>
        <w:rPr>
          <w:rStyle w:val="CommentReference"/>
        </w:rPr>
        <w:annotationRef/>
      </w:r>
      <w:r>
        <w:t>Arab Group problematic</w:t>
      </w:r>
    </w:p>
  </w:comment>
  <w:comment w:id="31" w:author="Julieta Nikova" w:date="2024-11-17T10:07:00Z" w:initials="JN">
    <w:p w14:paraId="7A7CB71D" w14:textId="10CF759A" w:rsidR="00634962" w:rsidRDefault="00634962">
      <w:pPr>
        <w:pStyle w:val="CommentText"/>
      </w:pPr>
      <w:r>
        <w:rPr>
          <w:rStyle w:val="CommentReference"/>
        </w:rPr>
        <w:annotationRef/>
      </w:r>
      <w:r>
        <w:t>Missing mandatory cross-referencing to underlying documentation</w:t>
      </w:r>
    </w:p>
  </w:comment>
  <w:comment w:id="32" w:author="Julieta Nikova" w:date="2024-11-17T10:04:00Z" w:initials="JN">
    <w:p w14:paraId="2AA36434" w14:textId="739960C9" w:rsidR="004D5EA7" w:rsidRDefault="004D5EA7">
      <w:pPr>
        <w:pStyle w:val="CommentText"/>
      </w:pPr>
      <w:r>
        <w:rPr>
          <w:rStyle w:val="CommentReference"/>
        </w:rPr>
        <w:annotationRef/>
      </w:r>
      <w:r>
        <w:t>US ok</w:t>
      </w:r>
    </w:p>
  </w:comment>
  <w:comment w:id="34" w:author="Julieta Nikova" w:date="2024-11-17T10:11:00Z" w:initials="JN">
    <w:p w14:paraId="7D607023" w14:textId="6502F9C7" w:rsidR="00C132E0" w:rsidRDefault="00C132E0">
      <w:pPr>
        <w:pStyle w:val="CommentText"/>
      </w:pPr>
      <w:r>
        <w:rPr>
          <w:rStyle w:val="CommentReference"/>
        </w:rPr>
        <w:annotationRef/>
      </w:r>
      <w:r>
        <w:t>Russia</w:t>
      </w:r>
      <w:r w:rsidR="00A652B1">
        <w:t>, China</w:t>
      </w:r>
      <w:r>
        <w:t xml:space="preserve"> supports the format</w:t>
      </w:r>
    </w:p>
  </w:comment>
  <w:comment w:id="35" w:author="Julieta Nikova" w:date="2024-11-17T10:04:00Z" w:initials="JN">
    <w:p w14:paraId="5E22FC13" w14:textId="683DC0F8" w:rsidR="004D5EA7" w:rsidRDefault="004D5EA7">
      <w:pPr>
        <w:pStyle w:val="CommentText"/>
      </w:pPr>
      <w:r>
        <w:rPr>
          <w:rStyle w:val="CommentReference"/>
        </w:rPr>
        <w:annotationRef/>
      </w:r>
      <w:r>
        <w:t>US ok</w:t>
      </w:r>
    </w:p>
  </w:comment>
  <w:comment w:id="36" w:author="Julieta Nikova" w:date="2024-11-17T10:16:00Z" w:initials="JN">
    <w:p w14:paraId="7AD789C5" w14:textId="0ECDEF6C" w:rsidR="00212600" w:rsidRDefault="00212600">
      <w:pPr>
        <w:pStyle w:val="CommentText"/>
      </w:pPr>
      <w:r>
        <w:rPr>
          <w:rStyle w:val="CommentReference"/>
        </w:rPr>
        <w:annotationRef/>
      </w:r>
      <w:r>
        <w:t>China supports</w:t>
      </w:r>
    </w:p>
  </w:comment>
  <w:comment w:id="37" w:author="Julieta Nikova" w:date="2024-11-17T10:12:00Z" w:initials="JN">
    <w:p w14:paraId="46CE69FF" w14:textId="1C24E842" w:rsidR="00C132E0" w:rsidRDefault="00C132E0">
      <w:pPr>
        <w:pStyle w:val="CommentText"/>
      </w:pPr>
      <w:r>
        <w:rPr>
          <w:rStyle w:val="CommentReference"/>
        </w:rPr>
        <w:annotationRef/>
      </w:r>
      <w:r>
        <w:t>Groupo Sur extreme circumstances</w:t>
      </w:r>
    </w:p>
  </w:comment>
  <w:comment w:id="38" w:author="Julieta Nikova" w:date="2024-11-17T10:08:00Z" w:initials="JN">
    <w:p w14:paraId="2DE202D3" w14:textId="31CA9161" w:rsidR="00B705F1" w:rsidRDefault="00B705F1">
      <w:pPr>
        <w:pStyle w:val="CommentText"/>
      </w:pPr>
      <w:r>
        <w:rPr>
          <w:rStyle w:val="CommentReference"/>
        </w:rPr>
        <w:annotationRef/>
      </w:r>
      <w:r>
        <w:t>Canada, Norway – Revocation clarity needed</w:t>
      </w:r>
    </w:p>
  </w:comment>
  <w:comment w:id="39" w:author="Julieta Nikova" w:date="2024-11-17T10:06:00Z" w:initials="JN">
    <w:p w14:paraId="0536143C" w14:textId="2441DB94" w:rsidR="008B42B2" w:rsidRDefault="008B42B2">
      <w:pPr>
        <w:pStyle w:val="CommentText"/>
      </w:pPr>
      <w:r>
        <w:rPr>
          <w:rStyle w:val="CommentReference"/>
        </w:rPr>
        <w:annotationRef/>
      </w:r>
      <w:r>
        <w:t>US further work required</w:t>
      </w:r>
    </w:p>
  </w:comment>
  <w:comment w:id="40" w:author="Julieta Nikova" w:date="2024-11-17T09:55:00Z" w:initials="JN">
    <w:p w14:paraId="0E9DB073" w14:textId="1625192C" w:rsidR="00A104BA" w:rsidRDefault="00A104BA">
      <w:pPr>
        <w:pStyle w:val="CommentText"/>
      </w:pPr>
      <w:r>
        <w:rPr>
          <w:rStyle w:val="CommentReference"/>
        </w:rPr>
        <w:annotationRef/>
      </w:r>
      <w:r>
        <w:t>UK</w:t>
      </w:r>
      <w:r w:rsidR="00212600">
        <w:t xml:space="preserve">, EIG </w:t>
      </w:r>
      <w:r>
        <w:t xml:space="preserve"> issues with changes of authorization</w:t>
      </w:r>
    </w:p>
  </w:comment>
  <w:comment w:id="41" w:author="Kristina Frizen" w:date="2024-11-18T21:39:00Z" w:initials="KF">
    <w:p w14:paraId="5239AB1D" w14:textId="2702BED6" w:rsidR="007234FB" w:rsidRDefault="007234FB">
      <w:pPr>
        <w:pStyle w:val="CommentText"/>
      </w:pPr>
      <w:r>
        <w:rPr>
          <w:rStyle w:val="CommentReference"/>
        </w:rPr>
        <w:annotationRef/>
      </w:r>
      <w:r>
        <w:t>CAN</w:t>
      </w:r>
      <w:r w:rsidR="00727D8F">
        <w:t>, UK</w:t>
      </w:r>
      <w:r>
        <w:t xml:space="preserve"> delete</w:t>
      </w:r>
    </w:p>
  </w:comment>
  <w:comment w:id="42" w:author="Kristina Frizen" w:date="2024-11-18T21:34:00Z" w:initials="KF">
    <w:p w14:paraId="2008B2EC" w14:textId="77777777" w:rsidR="00B473DB" w:rsidRDefault="00B473DB">
      <w:pPr>
        <w:pStyle w:val="CommentText"/>
      </w:pPr>
      <w:r>
        <w:rPr>
          <w:rStyle w:val="CommentReference"/>
        </w:rPr>
        <w:annotationRef/>
      </w:r>
      <w:r>
        <w:t>LMDC: should</w:t>
      </w:r>
    </w:p>
    <w:p w14:paraId="4A95FBF6" w14:textId="12AD27CD" w:rsidR="000D4AA9" w:rsidRDefault="000D4AA9">
      <w:pPr>
        <w:pStyle w:val="CommentText"/>
      </w:pPr>
      <w:r>
        <w:t>CfRN shall</w:t>
      </w:r>
      <w:r w:rsidR="00D534A4">
        <w:t xml:space="preserve"> if framed in context of double counting</w:t>
      </w:r>
    </w:p>
  </w:comment>
  <w:comment w:id="43" w:author="Kristina Frizen" w:date="2024-11-18T21:39:00Z" w:initials="KF">
    <w:p w14:paraId="71F89619" w14:textId="2497E4BF" w:rsidR="007234FB" w:rsidRDefault="007234FB">
      <w:pPr>
        <w:pStyle w:val="CommentText"/>
      </w:pPr>
      <w:r>
        <w:rPr>
          <w:rStyle w:val="CommentReference"/>
        </w:rPr>
        <w:annotationRef/>
      </w:r>
      <w:r>
        <w:t>CAN</w:t>
      </w:r>
      <w:r w:rsidR="00727D8F">
        <w:t>, UK</w:t>
      </w:r>
      <w:r>
        <w:t xml:space="preserve"> delete</w:t>
      </w:r>
    </w:p>
  </w:comment>
  <w:comment w:id="44" w:author="Julieta Nikova" w:date="2024-11-17T09:56:00Z" w:initials="JN">
    <w:p w14:paraId="63628A7F" w14:textId="00F50221" w:rsidR="00AB661E" w:rsidRDefault="00AB661E">
      <w:pPr>
        <w:pStyle w:val="CommentText"/>
      </w:pPr>
      <w:r>
        <w:rPr>
          <w:rStyle w:val="CommentReference"/>
        </w:rPr>
        <w:annotationRef/>
      </w:r>
      <w:r>
        <w:t>Suriname supports avoidance of double counting</w:t>
      </w:r>
    </w:p>
  </w:comment>
  <w:comment w:id="45" w:author="Julieta Nikova" w:date="2024-11-17T10:04:00Z" w:initials="JN">
    <w:p w14:paraId="4C81A54E" w14:textId="609B6E17" w:rsidR="001E7EBF" w:rsidRDefault="001E7EBF">
      <w:pPr>
        <w:pStyle w:val="CommentText"/>
      </w:pPr>
      <w:r>
        <w:rPr>
          <w:rStyle w:val="CommentReference"/>
        </w:rPr>
        <w:annotationRef/>
      </w:r>
      <w:r>
        <w:t>US ok</w:t>
      </w:r>
    </w:p>
  </w:comment>
  <w:comment w:id="46" w:author="Umamaheswaran Krishnan" w:date="2024-11-18T09:40:00Z" w:initials="UK">
    <w:p w14:paraId="3E61FBFC" w14:textId="77777777" w:rsidR="001224AF" w:rsidRDefault="001224AF">
      <w:r>
        <w:rPr>
          <w:rStyle w:val="CommentReference"/>
        </w:rPr>
        <w:annotationRef/>
      </w:r>
      <w:r>
        <w:rPr>
          <w:b/>
          <w:bCs/>
        </w:rPr>
        <w:t>US</w:t>
      </w:r>
    </w:p>
    <w:p w14:paraId="348F25E6" w14:textId="500CBE60" w:rsidR="001224AF" w:rsidRDefault="001224AF" w:rsidP="001224AF">
      <w:pPr>
        <w:pStyle w:val="CommentText"/>
      </w:pPr>
      <w:r>
        <w:t>Replace it with OR</w:t>
      </w:r>
    </w:p>
  </w:comment>
  <w:comment w:id="47" w:author="Umamaheswaran Krishnan" w:date="2024-11-18T09:41:00Z" w:initials="UK">
    <w:p w14:paraId="0D250827" w14:textId="77777777" w:rsidR="00B46933" w:rsidRDefault="00B46933">
      <w:r>
        <w:rPr>
          <w:rStyle w:val="CommentReference"/>
        </w:rPr>
        <w:annotationRef/>
      </w:r>
      <w:r>
        <w:t>US</w:t>
      </w:r>
    </w:p>
    <w:p w14:paraId="12600471" w14:textId="60B67750" w:rsidR="00B46933" w:rsidRDefault="00B46933" w:rsidP="00B46933">
      <w:pPr>
        <w:pStyle w:val="CommentText"/>
      </w:pPr>
      <w:r>
        <w:t xml:space="preserve">Have reservation with the word only. </w:t>
      </w:r>
    </w:p>
  </w:comment>
  <w:comment w:id="48" w:author="Umamaheswaran Krishnan" w:date="2024-11-18T09:42:00Z" w:initials="UK">
    <w:p w14:paraId="50C46B24" w14:textId="73298AE6" w:rsidR="000359E4" w:rsidRDefault="000359E4" w:rsidP="00D372A6">
      <w:pPr>
        <w:pStyle w:val="CommentText"/>
      </w:pPr>
      <w:r>
        <w:rPr>
          <w:rStyle w:val="CommentReference"/>
        </w:rPr>
        <w:annotationRef/>
      </w:r>
      <w:r w:rsidR="00D372A6">
        <w:t>EIG</w:t>
      </w:r>
      <w:r w:rsidR="00D372A6">
        <w:cr/>
        <w:t xml:space="preserve">Require further engagement with parties to discuss </w:t>
      </w:r>
    </w:p>
  </w:comment>
  <w:comment w:id="49" w:author="Umamaheswaran Krishnan" w:date="2024-11-18T09:42:00Z" w:initials="UK">
    <w:p w14:paraId="4CDE3E43" w14:textId="204E6DF9" w:rsidR="0036147A" w:rsidRDefault="0036147A" w:rsidP="0036147A">
      <w:pPr>
        <w:pStyle w:val="CommentText"/>
      </w:pPr>
      <w:r>
        <w:rPr>
          <w:rStyle w:val="CommentReference"/>
        </w:rPr>
        <w:annotationRef/>
      </w:r>
      <w:r>
        <w:t xml:space="preserve">Ailac to be deleted. The word robust is unclear. </w:t>
      </w:r>
    </w:p>
  </w:comment>
  <w:comment w:id="50" w:author="Umamaheswaran Krishnan" w:date="2024-11-18T09:43:00Z" w:initials="UK">
    <w:p w14:paraId="0152E529" w14:textId="77777777" w:rsidR="00A13A3C" w:rsidRDefault="00A13A3C">
      <w:r>
        <w:rPr>
          <w:rStyle w:val="CommentReference"/>
        </w:rPr>
        <w:annotationRef/>
      </w:r>
      <w:r>
        <w:t xml:space="preserve">US </w:t>
      </w:r>
    </w:p>
    <w:p w14:paraId="5903E0C5" w14:textId="642DFAD5" w:rsidR="00A13A3C" w:rsidRDefault="00A13A3C" w:rsidP="00A13A3C">
      <w:pPr>
        <w:pStyle w:val="CommentText"/>
      </w:pPr>
      <w:r>
        <w:t>recommend to words to be deleted</w:t>
      </w:r>
    </w:p>
  </w:comment>
  <w:comment w:id="51" w:author="Umamaheswaran Krishnan" w:date="2024-11-18T09:44:00Z" w:initials="UK">
    <w:p w14:paraId="047CAC6F" w14:textId="77777777" w:rsidR="00884537" w:rsidRDefault="00884537">
      <w:r>
        <w:rPr>
          <w:rStyle w:val="CommentReference"/>
        </w:rPr>
        <w:annotationRef/>
      </w:r>
      <w:r>
        <w:t>AGN</w:t>
      </w:r>
    </w:p>
    <w:p w14:paraId="3DEFCC41" w14:textId="77777777" w:rsidR="00884537" w:rsidRDefault="00884537">
      <w:r>
        <w:t>Not happy with this new insertion</w:t>
      </w:r>
    </w:p>
    <w:p w14:paraId="337BC0B7" w14:textId="77777777" w:rsidR="00884537" w:rsidRDefault="00884537"/>
    <w:p w14:paraId="2D9D03EC" w14:textId="77777777" w:rsidR="00884537" w:rsidRDefault="00884537">
      <w:r>
        <w:t>EU</w:t>
      </w:r>
    </w:p>
    <w:p w14:paraId="7BAC4D99" w14:textId="77777777" w:rsidR="00884537" w:rsidRDefault="00884537">
      <w:r>
        <w:t>Presented the rationale specific to double counting and CA in case if the same happens out of the NDC period.</w:t>
      </w:r>
    </w:p>
    <w:p w14:paraId="1C29D0C2" w14:textId="77777777" w:rsidR="00884537" w:rsidRDefault="00884537"/>
    <w:p w14:paraId="0B3A64CB" w14:textId="77777777" w:rsidR="00884537" w:rsidRDefault="00884537">
      <w:r>
        <w:t>AOSIS</w:t>
      </w:r>
    </w:p>
    <w:p w14:paraId="5A3969B4" w14:textId="77777777" w:rsidR="00884537" w:rsidRDefault="00884537">
      <w:r>
        <w:t>In favour</w:t>
      </w:r>
    </w:p>
    <w:p w14:paraId="679913CD" w14:textId="77777777" w:rsidR="00884537" w:rsidRDefault="00884537"/>
    <w:p w14:paraId="76999183" w14:textId="77777777" w:rsidR="00884537" w:rsidRDefault="00884537">
      <w:r>
        <w:t>Russia</w:t>
      </w:r>
    </w:p>
    <w:p w14:paraId="1ADBFE4F" w14:textId="7C7039F5" w:rsidR="00884537" w:rsidRDefault="00884537" w:rsidP="00884537">
      <w:pPr>
        <w:pStyle w:val="CommentText"/>
      </w:pPr>
      <w:r>
        <w:t>Could refer to CMA text, than introducing new texts and dates</w:t>
      </w:r>
    </w:p>
  </w:comment>
  <w:comment w:id="52" w:author="Umamaheswaran Krishnan" w:date="2024-11-18T09:45:00Z" w:initials="UK">
    <w:p w14:paraId="3F25B943" w14:textId="77777777" w:rsidR="00BD10EB" w:rsidRDefault="00BD10EB">
      <w:r>
        <w:rPr>
          <w:rStyle w:val="CommentReference"/>
        </w:rPr>
        <w:annotationRef/>
      </w:r>
      <w:r>
        <w:t>AOSIS</w:t>
      </w:r>
    </w:p>
    <w:p w14:paraId="48400B4F" w14:textId="25411715" w:rsidR="00BD10EB" w:rsidRDefault="00BD10EB" w:rsidP="00BD10EB">
      <w:pPr>
        <w:pStyle w:val="CommentText"/>
      </w:pPr>
      <w:r>
        <w:t>Text could be broader, stakeholders information can be presented</w:t>
      </w:r>
    </w:p>
  </w:comment>
  <w:comment w:id="53" w:author="Umamaheswaran Krishnan" w:date="2024-11-18T20:12:00Z" w:initials="UK">
    <w:p w14:paraId="201A7DE9" w14:textId="388CAF30" w:rsidR="00AC42CE" w:rsidRDefault="00AC42CE" w:rsidP="000252D7">
      <w:pPr>
        <w:pStyle w:val="CommentText"/>
      </w:pPr>
      <w:r>
        <w:rPr>
          <w:rStyle w:val="CommentReference"/>
        </w:rPr>
        <w:annotationRef/>
      </w:r>
      <w:r w:rsidR="000252D7">
        <w:t xml:space="preserve">AOSIS is keen to have this and above para, subsequent sub actions clearly stated in the text </w:t>
      </w:r>
    </w:p>
  </w:comment>
  <w:comment w:id="54" w:author="Seoyoung Lim" w:date="2024-11-16T18:44:00Z" w:initials="SL">
    <w:p w14:paraId="156DEA31" w14:textId="77777777" w:rsidR="002D6590" w:rsidRDefault="002D6590">
      <w:pPr>
        <w:pStyle w:val="CommentText"/>
      </w:pPr>
      <w:r>
        <w:rPr>
          <w:rStyle w:val="CommentReference"/>
        </w:rPr>
        <w:annotationRef/>
      </w:r>
      <w:r w:rsidRPr="00AA4CAC">
        <w:rPr>
          <w:b/>
          <w:bCs/>
        </w:rPr>
        <w:t>India</w:t>
      </w:r>
      <w:r>
        <w:t xml:space="preserve">: </w:t>
      </w:r>
      <w:r w:rsidR="003E0B93">
        <w:t xml:space="preserve">concerns on </w:t>
      </w:r>
      <w:r w:rsidR="0076197A">
        <w:t xml:space="preserve">sequencing </w:t>
      </w:r>
    </w:p>
    <w:p w14:paraId="04F6DB7F" w14:textId="16F25D3F" w:rsidR="002A485A" w:rsidRDefault="002A485A">
      <w:pPr>
        <w:pStyle w:val="CommentText"/>
      </w:pPr>
      <w:r w:rsidRPr="00AA4CAC">
        <w:rPr>
          <w:b/>
          <w:bCs/>
        </w:rPr>
        <w:t>CfRN</w:t>
      </w:r>
      <w:r>
        <w:t>: From the EI perspective, sequencing is important (as a restrictive measure)</w:t>
      </w:r>
    </w:p>
  </w:comment>
  <w:comment w:id="55" w:author="Seoyoung Lim" w:date="2024-11-18T20:16:00Z" w:initials="SL">
    <w:p w14:paraId="5C4719EF" w14:textId="2A9D92E4" w:rsidR="00823657" w:rsidRDefault="00303410" w:rsidP="00010C64">
      <w:pPr>
        <w:pStyle w:val="CommentText"/>
      </w:pPr>
      <w:r>
        <w:rPr>
          <w:rStyle w:val="CommentReference"/>
        </w:rPr>
        <w:annotationRef/>
      </w:r>
      <w:r>
        <w:t xml:space="preserve">U.S: </w:t>
      </w:r>
      <w:r w:rsidR="00626E20">
        <w:t>unclear this para</w:t>
      </w:r>
      <w:r w:rsidR="00010C64">
        <w:t xml:space="preserve"> and requested</w:t>
      </w:r>
      <w:r w:rsidR="004A0F57">
        <w:t xml:space="preserve"> to restore</w:t>
      </w:r>
      <w:r w:rsidR="001D38AB">
        <w:t xml:space="preserve"> the </w:t>
      </w:r>
      <w:r w:rsidR="00DC1A5B">
        <w:t>previous</w:t>
      </w:r>
      <w:r w:rsidR="001D38AB">
        <w:t xml:space="preserve"> para refer</w:t>
      </w:r>
      <w:r w:rsidR="00DC1A5B">
        <w:t>red</w:t>
      </w:r>
      <w:r w:rsidR="001D38AB">
        <w:t xml:space="preserve"> to</w:t>
      </w:r>
      <w:r w:rsidR="00DC1A5B">
        <w:t xml:space="preserve"> the</w:t>
      </w:r>
      <w:r w:rsidR="001D38AB">
        <w:t xml:space="preserve"> encouragement of </w:t>
      </w:r>
      <w:r w:rsidR="00823657">
        <w:t xml:space="preserve">upfront </w:t>
      </w:r>
      <w:r w:rsidR="001D38AB">
        <w:t>submission*</w:t>
      </w:r>
    </w:p>
    <w:p w14:paraId="7D202C9A" w14:textId="4DE1D593" w:rsidR="00010C64" w:rsidRDefault="002F2EBD" w:rsidP="002F2EBD">
      <w:pPr>
        <w:pStyle w:val="CommentText"/>
      </w:pPr>
      <w:r w:rsidRPr="002F2EBD">
        <w:rPr>
          <w:i/>
          <w:iCs/>
          <w:sz w:val="8"/>
          <w:szCs w:val="8"/>
        </w:rPr>
        <w:t>*</w:t>
      </w:r>
      <w:r w:rsidR="001D38AB" w:rsidRPr="002F2EBD">
        <w:rPr>
          <w:i/>
          <w:iCs/>
          <w:sz w:val="8"/>
          <w:szCs w:val="8"/>
        </w:rPr>
        <w:t xml:space="preserve"> </w:t>
      </w:r>
      <w:r w:rsidRPr="002F2EBD">
        <w:rPr>
          <w:i/>
          <w:iCs/>
          <w:sz w:val="8"/>
          <w:szCs w:val="8"/>
        </w:rPr>
        <w:t xml:space="preserve">(Strongly?) Encourages </w:t>
      </w:r>
      <w:r w:rsidRPr="002F2EBD">
        <w:rPr>
          <w:sz w:val="8"/>
          <w:szCs w:val="8"/>
        </w:rPr>
        <w:t>participating Parties to submit an initial report or updated initial report by a participating Party prior to submitting, in an agreed electronic format, annual information on each cooperative approach;</w:t>
      </w:r>
    </w:p>
  </w:comment>
  <w:comment w:id="57" w:author="Xavier Tibau Alberdi" w:date="2024-11-18T10:58:00Z" w:initials="XTA">
    <w:p w14:paraId="53F4C576" w14:textId="29A55F7D" w:rsidR="00BB542D" w:rsidRPr="00DB0CD3" w:rsidRDefault="00BB542D">
      <w:pPr>
        <w:pStyle w:val="CommentText"/>
      </w:pPr>
      <w:r>
        <w:rPr>
          <w:rStyle w:val="CommentReference"/>
        </w:rPr>
        <w:annotationRef/>
      </w:r>
      <w:r>
        <w:rPr>
          <w:b/>
          <w:bCs/>
        </w:rPr>
        <w:t>US:</w:t>
      </w:r>
      <w:r>
        <w:t xml:space="preserve"> Clarify </w:t>
      </w:r>
      <w:r w:rsidR="00DE3339">
        <w:t xml:space="preserve">among the text that there is </w:t>
      </w:r>
      <w:r w:rsidR="00455870">
        <w:t>Party’s inconsistencies</w:t>
      </w:r>
      <w:r w:rsidR="00D769CE">
        <w:t xml:space="preserve"> or a cross-Party</w:t>
      </w:r>
      <w:r w:rsidR="00DB0CD3">
        <w:t xml:space="preserve"> (</w:t>
      </w:r>
      <w:r w:rsidR="000002B1" w:rsidRPr="000002B1">
        <w:rPr>
          <w:b/>
          <w:bCs/>
        </w:rPr>
        <w:t xml:space="preserve">Pakistan, </w:t>
      </w:r>
      <w:r w:rsidR="00DB0CD3" w:rsidRPr="000002B1">
        <w:rPr>
          <w:b/>
          <w:bCs/>
        </w:rPr>
        <w:t>EU</w:t>
      </w:r>
      <w:r w:rsidR="00DB0CD3">
        <w:t xml:space="preserve"> agrees)</w:t>
      </w:r>
    </w:p>
  </w:comment>
  <w:comment w:id="58" w:author="Seoyoung Lim" w:date="2024-11-16T18:36:00Z" w:initials="SL">
    <w:p w14:paraId="605BD30A" w14:textId="77777777" w:rsidR="00FF6732" w:rsidRDefault="00FF6732">
      <w:pPr>
        <w:pStyle w:val="CommentText"/>
        <w:rPr>
          <w:lang w:val="en-US"/>
        </w:rPr>
      </w:pPr>
      <w:r>
        <w:rPr>
          <w:rStyle w:val="CommentReference"/>
        </w:rPr>
        <w:annotationRef/>
      </w:r>
      <w:r w:rsidRPr="00AC29B4">
        <w:rPr>
          <w:b/>
          <w:bCs/>
          <w:lang w:val="en-US"/>
        </w:rPr>
        <w:t>U.S, Canada, Japan:</w:t>
      </w:r>
      <w:r w:rsidRPr="00FF6732">
        <w:rPr>
          <w:lang w:val="en-US"/>
        </w:rPr>
        <w:t xml:space="preserve"> Delete the</w:t>
      </w:r>
      <w:r>
        <w:rPr>
          <w:lang w:val="en-US"/>
        </w:rPr>
        <w:t xml:space="preserve"> recalling paras</w:t>
      </w:r>
    </w:p>
    <w:p w14:paraId="4AB126C9" w14:textId="17657CA1" w:rsidR="00FF6732" w:rsidRPr="00FF6732" w:rsidRDefault="00FF6732">
      <w:pPr>
        <w:pStyle w:val="CommentText"/>
        <w:rPr>
          <w:lang w:val="en-US"/>
        </w:rPr>
      </w:pPr>
      <w:r w:rsidRPr="00AC29B4">
        <w:rPr>
          <w:b/>
          <w:bCs/>
          <w:lang w:val="en-US"/>
        </w:rPr>
        <w:t>EU</w:t>
      </w:r>
      <w:r>
        <w:rPr>
          <w:lang w:val="en-US"/>
        </w:rPr>
        <w:t xml:space="preserve">: As a reminder, </w:t>
      </w:r>
      <w:r w:rsidR="00EC7FC8">
        <w:rPr>
          <w:lang w:val="en-US"/>
        </w:rPr>
        <w:t xml:space="preserve">recalling paras </w:t>
      </w:r>
      <w:r w:rsidR="00AC29B4">
        <w:rPr>
          <w:lang w:val="en-US"/>
        </w:rPr>
        <w:t xml:space="preserve">may sometimes be </w:t>
      </w:r>
      <w:r w:rsidR="00EC7FC8">
        <w:rPr>
          <w:lang w:val="en-US"/>
        </w:rPr>
        <w:t xml:space="preserve">needed (not </w:t>
      </w:r>
      <w:r w:rsidR="00AC29B4">
        <w:rPr>
          <w:lang w:val="en-US"/>
        </w:rPr>
        <w:t xml:space="preserve">a </w:t>
      </w:r>
      <w:r w:rsidR="00EC7FC8">
        <w:rPr>
          <w:lang w:val="en-US"/>
        </w:rPr>
        <w:t>strong view)</w:t>
      </w:r>
    </w:p>
  </w:comment>
  <w:comment w:id="59" w:author="Ayami Kabaya" w:date="2024-11-19T14:32:00Z" w:initials="AK">
    <w:p w14:paraId="2288E882" w14:textId="4EA60C6C" w:rsidR="007C4A8F" w:rsidRDefault="007C4A8F">
      <w:pPr>
        <w:pStyle w:val="CommentText"/>
      </w:pPr>
      <w:r>
        <w:rPr>
          <w:rStyle w:val="CommentReference"/>
        </w:rPr>
        <w:annotationRef/>
      </w:r>
      <w:r w:rsidRPr="007C4A8F">
        <w:rPr>
          <w:b/>
          <w:bCs/>
        </w:rPr>
        <w:t>US:</w:t>
      </w:r>
      <w:r>
        <w:t xml:space="preserve"> recall Decision 6/CMA 4, annex, paras 37 to 40, in addition to Para 33(a)</w:t>
      </w:r>
    </w:p>
  </w:comment>
  <w:comment w:id="60" w:author="Seoyoung Lim" w:date="2024-11-16T18:38:00Z" w:initials="SL">
    <w:p w14:paraId="2CD17865" w14:textId="77777777" w:rsidR="00AC29B4" w:rsidRDefault="00AC29B4" w:rsidP="00AC29B4">
      <w:pPr>
        <w:pStyle w:val="CommentText"/>
        <w:rPr>
          <w:lang w:val="en-US"/>
        </w:rPr>
      </w:pPr>
      <w:r>
        <w:rPr>
          <w:rStyle w:val="CommentReference"/>
        </w:rPr>
        <w:annotationRef/>
      </w:r>
      <w:r>
        <w:rPr>
          <w:rStyle w:val="CommentReference"/>
        </w:rPr>
        <w:annotationRef/>
      </w:r>
      <w:r w:rsidRPr="00AC29B4">
        <w:rPr>
          <w:b/>
          <w:bCs/>
          <w:lang w:val="en-US"/>
        </w:rPr>
        <w:t>U.S, Canada, Japan:</w:t>
      </w:r>
      <w:r w:rsidRPr="00FF6732">
        <w:rPr>
          <w:lang w:val="en-US"/>
        </w:rPr>
        <w:t xml:space="preserve"> Delete the</w:t>
      </w:r>
      <w:r>
        <w:rPr>
          <w:lang w:val="en-US"/>
        </w:rPr>
        <w:t xml:space="preserve"> recalling paras</w:t>
      </w:r>
    </w:p>
    <w:p w14:paraId="7D48307F" w14:textId="37F91BE6" w:rsidR="00AC29B4" w:rsidRPr="00AC29B4" w:rsidRDefault="00AC29B4" w:rsidP="00AC29B4">
      <w:pPr>
        <w:pStyle w:val="CommentText"/>
        <w:rPr>
          <w:lang w:val="en-US"/>
        </w:rPr>
      </w:pPr>
      <w:r w:rsidRPr="00AC29B4">
        <w:rPr>
          <w:b/>
          <w:bCs/>
          <w:lang w:val="en-US"/>
        </w:rPr>
        <w:t>EU</w:t>
      </w:r>
      <w:r>
        <w:rPr>
          <w:lang w:val="en-US"/>
        </w:rPr>
        <w:t>: As a reminder, recalling paras may sometimes be needed (not a strong view)</w:t>
      </w:r>
    </w:p>
  </w:comment>
  <w:comment w:id="61" w:author="Seoyoung Lim" w:date="2024-11-16T18:39:00Z" w:initials="SL">
    <w:p w14:paraId="7011B343" w14:textId="77777777" w:rsidR="009F0F7F" w:rsidRDefault="009F0F7F" w:rsidP="009F0F7F">
      <w:pPr>
        <w:pStyle w:val="CommentText"/>
      </w:pPr>
      <w:r>
        <w:rPr>
          <w:rStyle w:val="CommentReference"/>
        </w:rPr>
        <w:annotationRef/>
      </w:r>
      <w:r w:rsidRPr="000C6571">
        <w:rPr>
          <w:b/>
          <w:bCs/>
        </w:rPr>
        <w:t xml:space="preserve">Canada </w:t>
      </w:r>
      <w:r>
        <w:t>may submit a written proposal to streamline this paragraph.</w:t>
      </w:r>
      <w:r>
        <w:br/>
      </w:r>
      <w:r w:rsidRPr="001A31E5">
        <w:rPr>
          <w:b/>
          <w:bCs/>
        </w:rPr>
        <w:t xml:space="preserve">EU </w:t>
      </w:r>
      <w:r>
        <w:t>raised concerns about the technical feasibility of flagging on ITMOs*</w:t>
      </w:r>
    </w:p>
    <w:p w14:paraId="44C10BB6" w14:textId="03CDB58F" w:rsidR="009F0F7F" w:rsidRDefault="009F0F7F" w:rsidP="009F0F7F">
      <w:pPr>
        <w:pStyle w:val="CommentText"/>
      </w:pPr>
      <w:r>
        <w:t>* Based on internal consultations with Quim, the current wording is generally okay. TP or WS may be required to address the technical realization of this para.</w:t>
      </w:r>
    </w:p>
  </w:comment>
  <w:comment w:id="62" w:author="Ayami Kabaya" w:date="2024-11-16T23:31:00Z" w:initials="AK">
    <w:p w14:paraId="26D5B221" w14:textId="24D5993E" w:rsidR="001D1BB7" w:rsidRDefault="001D1BB7">
      <w:pPr>
        <w:pStyle w:val="CommentText"/>
        <w:rPr>
          <w:b/>
          <w:bCs/>
        </w:rPr>
      </w:pPr>
      <w:r>
        <w:rPr>
          <w:b/>
          <w:bCs/>
        </w:rPr>
        <w:t>16 Nov – IC</w:t>
      </w:r>
    </w:p>
    <w:p w14:paraId="140E5109" w14:textId="734010A8" w:rsidR="007254CB" w:rsidRDefault="007254CB">
      <w:pPr>
        <w:pStyle w:val="CommentText"/>
      </w:pPr>
      <w:r w:rsidRPr="00160C77">
        <w:rPr>
          <w:b/>
          <w:bCs/>
        </w:rPr>
        <w:t>EU</w:t>
      </w:r>
      <w:r w:rsidR="00DD3397">
        <w:t xml:space="preserve">: </w:t>
      </w:r>
      <w:r w:rsidR="003E57F0">
        <w:t xml:space="preserve">need </w:t>
      </w:r>
      <w:r w:rsidR="00DD3397">
        <w:t xml:space="preserve">clarify if </w:t>
      </w:r>
      <w:r w:rsidRPr="00160C77">
        <w:t>ITMOs themselves are flagged</w:t>
      </w:r>
      <w:r w:rsidR="00DD3397" w:rsidRPr="00160C77">
        <w:t xml:space="preserve"> (as did in </w:t>
      </w:r>
      <w:r w:rsidRPr="00160C77">
        <w:t>paragraph 55</w:t>
      </w:r>
      <w:r w:rsidR="00DD3397" w:rsidRPr="00160C77">
        <w:t>)</w:t>
      </w:r>
    </w:p>
    <w:p w14:paraId="7D90EB27" w14:textId="47BB1E77" w:rsidR="00DD3397" w:rsidRDefault="00D51980">
      <w:pPr>
        <w:pStyle w:val="CommentText"/>
        <w:rPr>
          <w:rFonts w:ascii="Arial" w:hAnsi="Arial"/>
          <w:sz w:val="22"/>
        </w:rPr>
      </w:pPr>
      <w:r>
        <w:rPr>
          <w:rStyle w:val="CommentReference"/>
        </w:rPr>
        <w:annotationRef/>
      </w:r>
      <w:r w:rsidRPr="00160C77">
        <w:rPr>
          <w:b/>
          <w:bCs/>
        </w:rPr>
        <w:t>US</w:t>
      </w:r>
      <w:r w:rsidR="00DD3397">
        <w:t xml:space="preserve">: </w:t>
      </w:r>
      <w:r w:rsidR="003E57F0">
        <w:t xml:space="preserve">need </w:t>
      </w:r>
      <w:r w:rsidR="00DD3397">
        <w:t xml:space="preserve">clarify </w:t>
      </w:r>
      <w:r w:rsidRPr="00160C77">
        <w:t>what is being checked and whether the issue is with the party's own report or across the party's report and other parties reports</w:t>
      </w:r>
      <w:r w:rsidR="00DD3397" w:rsidRPr="00160C77">
        <w:t>.</w:t>
      </w:r>
    </w:p>
    <w:p w14:paraId="4C9456BA" w14:textId="16D09E7E" w:rsidR="008B6334" w:rsidRPr="00160C77" w:rsidRDefault="008B6334" w:rsidP="00160C77">
      <w:pPr>
        <w:pStyle w:val="CommentText"/>
        <w:rPr>
          <w:rFonts w:ascii="Arial" w:hAnsi="Arial"/>
          <w:sz w:val="22"/>
          <w:highlight w:val="yellow"/>
        </w:rPr>
      </w:pPr>
      <w:r w:rsidRPr="00160C77">
        <w:rPr>
          <w:b/>
          <w:bCs/>
        </w:rPr>
        <w:t>Pakistan</w:t>
      </w:r>
      <w:r w:rsidR="00DD3397">
        <w:t xml:space="preserve">: </w:t>
      </w:r>
      <w:r w:rsidR="00A0760C" w:rsidRPr="00160C77">
        <w:t xml:space="preserve">agree with </w:t>
      </w:r>
      <w:r w:rsidR="00DD3397" w:rsidRPr="00160C77">
        <w:t>US.</w:t>
      </w:r>
    </w:p>
  </w:comment>
  <w:comment w:id="63" w:author="Xavier Tibau Alberdi" w:date="2024-11-18T10:28:00Z" w:initials="XTA">
    <w:p w14:paraId="040681D2" w14:textId="5A16568E" w:rsidR="0055276D" w:rsidRPr="0055276D" w:rsidRDefault="0055276D">
      <w:pPr>
        <w:pStyle w:val="CommentText"/>
      </w:pPr>
      <w:r>
        <w:rPr>
          <w:rStyle w:val="CommentReference"/>
        </w:rPr>
        <w:annotationRef/>
      </w:r>
      <w:r>
        <w:rPr>
          <w:b/>
          <w:bCs/>
        </w:rPr>
        <w:t>EU:</w:t>
      </w:r>
      <w:r>
        <w:t xml:space="preserve"> Necessary to clarify that flagging is at an ITMO level.</w:t>
      </w:r>
    </w:p>
  </w:comment>
  <w:comment w:id="64" w:author="Seoyoung Lim" w:date="2024-11-16T18:39:00Z" w:initials="SL">
    <w:p w14:paraId="4977CF06" w14:textId="7A791576" w:rsidR="00296671" w:rsidRDefault="00296671" w:rsidP="00296671">
      <w:pPr>
        <w:pStyle w:val="CommentText"/>
      </w:pPr>
      <w:r>
        <w:rPr>
          <w:rStyle w:val="CommentReference"/>
        </w:rPr>
        <w:annotationRef/>
      </w:r>
      <w:r w:rsidRPr="003A301B">
        <w:rPr>
          <w:b/>
          <w:bCs/>
        </w:rPr>
        <w:t>AILAC</w:t>
      </w:r>
      <w:r>
        <w:t xml:space="preserve"> suggested deleting these words (mismatches only)</w:t>
      </w:r>
    </w:p>
  </w:comment>
  <w:comment w:id="65" w:author="Seoyoung Lim" w:date="2024-11-16T18:40:00Z" w:initials="SL">
    <w:p w14:paraId="3326FE8D" w14:textId="1B808B27" w:rsidR="0022020F" w:rsidRDefault="0022020F">
      <w:pPr>
        <w:pStyle w:val="CommentText"/>
      </w:pPr>
      <w:r>
        <w:rPr>
          <w:rStyle w:val="CommentReference"/>
        </w:rPr>
        <w:annotationRef/>
      </w:r>
      <w:r w:rsidRPr="005D516C">
        <w:rPr>
          <w:b/>
          <w:bCs/>
        </w:rPr>
        <w:t>Canada</w:t>
      </w:r>
      <w:r>
        <w:t>: unclear whether this para requires the carryover of sequencing</w:t>
      </w:r>
    </w:p>
  </w:comment>
  <w:comment w:id="66" w:author="Seoyoung Lim" w:date="2024-11-16T18:38:00Z" w:initials="SL">
    <w:p w14:paraId="3E89C2B5" w14:textId="77777777" w:rsidR="00AC29B4" w:rsidRDefault="00AC29B4" w:rsidP="00AC29B4">
      <w:pPr>
        <w:pStyle w:val="CommentText"/>
        <w:rPr>
          <w:lang w:val="en-US"/>
        </w:rPr>
      </w:pPr>
      <w:r>
        <w:rPr>
          <w:rStyle w:val="CommentReference"/>
        </w:rPr>
        <w:annotationRef/>
      </w:r>
      <w:r>
        <w:rPr>
          <w:rStyle w:val="CommentReference"/>
        </w:rPr>
        <w:annotationRef/>
      </w:r>
      <w:r w:rsidRPr="00AC29B4">
        <w:rPr>
          <w:b/>
          <w:bCs/>
          <w:lang w:val="en-US"/>
        </w:rPr>
        <w:t>U.S, Canada, Japan:</w:t>
      </w:r>
      <w:r w:rsidRPr="00FF6732">
        <w:rPr>
          <w:lang w:val="en-US"/>
        </w:rPr>
        <w:t xml:space="preserve"> Delete the</w:t>
      </w:r>
      <w:r>
        <w:rPr>
          <w:lang w:val="en-US"/>
        </w:rPr>
        <w:t xml:space="preserve"> recalling paras</w:t>
      </w:r>
    </w:p>
    <w:p w14:paraId="6AB01F58" w14:textId="31B4EE1E" w:rsidR="00AC29B4" w:rsidRPr="00AC29B4" w:rsidRDefault="00AC29B4" w:rsidP="00AC29B4">
      <w:pPr>
        <w:pStyle w:val="CommentText"/>
        <w:rPr>
          <w:lang w:val="en-US"/>
        </w:rPr>
      </w:pPr>
      <w:r w:rsidRPr="00AC29B4">
        <w:rPr>
          <w:b/>
          <w:bCs/>
          <w:lang w:val="en-US"/>
        </w:rPr>
        <w:t>EU</w:t>
      </w:r>
      <w:r>
        <w:rPr>
          <w:lang w:val="en-US"/>
        </w:rPr>
        <w:t>: As a reminder, recalling paras may sometimes be needed (not a strong view)</w:t>
      </w:r>
    </w:p>
  </w:comment>
  <w:comment w:id="67" w:author="Seoyoung Lim" w:date="2024-11-16T18:38:00Z" w:initials="SL">
    <w:p w14:paraId="2C557AF3" w14:textId="77777777" w:rsidR="00AC29B4" w:rsidRDefault="00AC29B4" w:rsidP="00AC29B4">
      <w:pPr>
        <w:pStyle w:val="CommentText"/>
        <w:rPr>
          <w:lang w:val="en-US"/>
        </w:rPr>
      </w:pPr>
      <w:r>
        <w:rPr>
          <w:rStyle w:val="CommentReference"/>
        </w:rPr>
        <w:annotationRef/>
      </w:r>
      <w:r>
        <w:rPr>
          <w:rStyle w:val="CommentReference"/>
        </w:rPr>
        <w:annotationRef/>
      </w:r>
      <w:r w:rsidRPr="00AC29B4">
        <w:rPr>
          <w:b/>
          <w:bCs/>
          <w:lang w:val="en-US"/>
        </w:rPr>
        <w:t>U.S, Canada, Japan:</w:t>
      </w:r>
      <w:r w:rsidRPr="00FF6732">
        <w:rPr>
          <w:lang w:val="en-US"/>
        </w:rPr>
        <w:t xml:space="preserve"> Delete the</w:t>
      </w:r>
      <w:r>
        <w:rPr>
          <w:lang w:val="en-US"/>
        </w:rPr>
        <w:t xml:space="preserve"> recalling paras</w:t>
      </w:r>
    </w:p>
    <w:p w14:paraId="051FBC75" w14:textId="779F60CD" w:rsidR="00AC29B4" w:rsidRPr="00AC29B4" w:rsidRDefault="00AC29B4" w:rsidP="00AC29B4">
      <w:pPr>
        <w:pStyle w:val="CommentText"/>
        <w:rPr>
          <w:lang w:val="en-US"/>
        </w:rPr>
      </w:pPr>
      <w:r w:rsidRPr="00AC29B4">
        <w:rPr>
          <w:b/>
          <w:bCs/>
          <w:lang w:val="en-US"/>
        </w:rPr>
        <w:t>EU</w:t>
      </w:r>
      <w:r>
        <w:rPr>
          <w:lang w:val="en-US"/>
        </w:rPr>
        <w:t>: As a reminder, recalling paras may sometimes be needed (not a strong view)</w:t>
      </w:r>
    </w:p>
  </w:comment>
  <w:comment w:id="68" w:author="Seoyoung Lim" w:date="2024-11-16T18:38:00Z" w:initials="SL">
    <w:p w14:paraId="07A81A7E" w14:textId="269B0CEA" w:rsidR="00AC29B4" w:rsidRPr="00650B44" w:rsidRDefault="00AC29B4" w:rsidP="00650B44">
      <w:pPr>
        <w:pStyle w:val="CommentText"/>
      </w:pPr>
      <w:r>
        <w:rPr>
          <w:rStyle w:val="CommentReference"/>
        </w:rPr>
        <w:annotationRef/>
      </w:r>
      <w:r>
        <w:rPr>
          <w:rStyle w:val="CommentReference"/>
        </w:rPr>
        <w:annotationRef/>
      </w:r>
      <w:r w:rsidRPr="00AC29B4">
        <w:rPr>
          <w:b/>
          <w:bCs/>
          <w:lang w:val="en-US"/>
        </w:rPr>
        <w:t>U.S, Canada, Japan:</w:t>
      </w:r>
      <w:r w:rsidRPr="00FF6732">
        <w:rPr>
          <w:lang w:val="en-US"/>
        </w:rPr>
        <w:t xml:space="preserve"> Delete the</w:t>
      </w:r>
      <w:r>
        <w:rPr>
          <w:lang w:val="en-US"/>
        </w:rPr>
        <w:t xml:space="preserve"> recalling paras</w:t>
      </w:r>
      <w:r w:rsidR="00650B44">
        <w:rPr>
          <w:lang w:val="en-US"/>
        </w:rPr>
        <w:t xml:space="preserve">, </w:t>
      </w:r>
      <w:r w:rsidR="00650B44">
        <w:t xml:space="preserve">same as para 29 of decision 6/CMA.4 </w:t>
      </w:r>
    </w:p>
    <w:p w14:paraId="3851A304" w14:textId="2D5C41A0" w:rsidR="00AC29B4" w:rsidRPr="00AC29B4" w:rsidRDefault="00AC29B4" w:rsidP="00AC29B4">
      <w:pPr>
        <w:pStyle w:val="CommentText"/>
        <w:rPr>
          <w:lang w:val="en-US"/>
        </w:rPr>
      </w:pPr>
      <w:r w:rsidRPr="00AC29B4">
        <w:rPr>
          <w:b/>
          <w:bCs/>
          <w:lang w:val="en-US"/>
        </w:rPr>
        <w:t>EU</w:t>
      </w:r>
      <w:r>
        <w:rPr>
          <w:lang w:val="en-US"/>
        </w:rPr>
        <w:t>: As a reminder, recalling paras may sometimes be needed (not a strong view)</w:t>
      </w:r>
    </w:p>
  </w:comment>
  <w:comment w:id="69" w:author="Seoyoung Lim" w:date="2024-11-16T18:40:00Z" w:initials="SL">
    <w:p w14:paraId="00ED9858" w14:textId="77777777" w:rsidR="00A85B56" w:rsidRDefault="00A04C7D" w:rsidP="00A85B56">
      <w:pPr>
        <w:pStyle w:val="CommentText"/>
      </w:pPr>
      <w:r>
        <w:rPr>
          <w:rStyle w:val="CommentReference"/>
        </w:rPr>
        <w:annotationRef/>
      </w:r>
      <w:r w:rsidR="00A85B56" w:rsidRPr="007B52D9">
        <w:rPr>
          <w:b/>
          <w:bCs/>
        </w:rPr>
        <w:t>[EI perspectives]</w:t>
      </w:r>
      <w:r w:rsidR="00A85B56">
        <w:br/>
      </w:r>
      <w:r w:rsidR="00A85B56" w:rsidRPr="00A75372">
        <w:rPr>
          <w:b/>
          <w:bCs/>
        </w:rPr>
        <w:t>CfRN</w:t>
      </w:r>
      <w:r w:rsidR="00A85B56">
        <w:t>: strongly support (redline?)</w:t>
      </w:r>
    </w:p>
    <w:p w14:paraId="35FA1899" w14:textId="77777777" w:rsidR="00A85B56" w:rsidRDefault="00A85B56" w:rsidP="00A85B56">
      <w:pPr>
        <w:pStyle w:val="CommentText"/>
      </w:pPr>
      <w:r w:rsidRPr="00A85B56">
        <w:rPr>
          <w:b/>
          <w:bCs/>
        </w:rPr>
        <w:t>EU, AGN, AOSIS, Morocco</w:t>
      </w:r>
      <w:r>
        <w:t>: support, but more flexible than CfRN</w:t>
      </w:r>
    </w:p>
    <w:p w14:paraId="568E7B00" w14:textId="58756A7C" w:rsidR="00A85B56" w:rsidRDefault="00A85B56" w:rsidP="00A85B56">
      <w:pPr>
        <w:pStyle w:val="CommentText"/>
        <w:numPr>
          <w:ilvl w:val="0"/>
          <w:numId w:val="84"/>
        </w:numPr>
      </w:pPr>
      <w:r>
        <w:t xml:space="preserve">AGN, AOSIS requested to same consequences in Section IX </w:t>
      </w:r>
    </w:p>
    <w:p w14:paraId="33119700" w14:textId="77777777" w:rsidR="00A85B56" w:rsidRDefault="00A85B56" w:rsidP="00A85B56">
      <w:pPr>
        <w:pStyle w:val="CommentText"/>
      </w:pPr>
      <w:r w:rsidRPr="00A85B56">
        <w:rPr>
          <w:b/>
          <w:bCs/>
        </w:rPr>
        <w:t>Tuvalu</w:t>
      </w:r>
      <w:r>
        <w:t>: restricting carry-over units is missing</w:t>
      </w:r>
    </w:p>
    <w:p w14:paraId="44DAB956" w14:textId="77777777" w:rsidR="00A85B56" w:rsidRDefault="00A85B56" w:rsidP="00A85B56">
      <w:pPr>
        <w:pStyle w:val="CommentText"/>
      </w:pPr>
    </w:p>
    <w:p w14:paraId="1604E605" w14:textId="77777777" w:rsidR="00A85B56" w:rsidRPr="00A75372" w:rsidRDefault="00A85B56" w:rsidP="00A85B56">
      <w:pPr>
        <w:pStyle w:val="CommentText"/>
        <w:rPr>
          <w:b/>
          <w:bCs/>
        </w:rPr>
      </w:pPr>
      <w:r w:rsidRPr="00A75372">
        <w:rPr>
          <w:b/>
          <w:bCs/>
        </w:rPr>
        <w:t>[Opposition from buyer-side]</w:t>
      </w:r>
    </w:p>
    <w:p w14:paraId="54F9161F" w14:textId="1E823BEF" w:rsidR="00A85B56" w:rsidRDefault="00A85B56" w:rsidP="00A85B56">
      <w:pPr>
        <w:pStyle w:val="CommentText"/>
      </w:pPr>
      <w:r w:rsidRPr="00E25FDD">
        <w:rPr>
          <w:b/>
          <w:bCs/>
        </w:rPr>
        <w:t>Japan, Canada, U.S, NZ</w:t>
      </w:r>
      <w:r>
        <w:t>, (Norway): restrictive measure – not support, but flexible for further work</w:t>
      </w:r>
      <w:r w:rsidR="00E25FDD">
        <w:t xml:space="preserve"> on redrafting</w:t>
      </w:r>
    </w:p>
    <w:p w14:paraId="72D287F6" w14:textId="77777777" w:rsidR="00A85B56" w:rsidRDefault="00A85B56" w:rsidP="00A85B56">
      <w:pPr>
        <w:pStyle w:val="CommentText"/>
      </w:pPr>
      <w:r w:rsidRPr="00E25FDD">
        <w:rPr>
          <w:b/>
          <w:bCs/>
        </w:rPr>
        <w:t>LMDC</w:t>
      </w:r>
      <w:r>
        <w:t xml:space="preserve">: conflict to decision 6/CMA.4 </w:t>
      </w:r>
    </w:p>
    <w:p w14:paraId="11B6ED5E" w14:textId="77777777" w:rsidR="00A85B56" w:rsidRDefault="00A85B56" w:rsidP="00A85B56">
      <w:pPr>
        <w:pStyle w:val="CommentText"/>
      </w:pPr>
    </w:p>
    <w:p w14:paraId="31BCF283" w14:textId="77777777" w:rsidR="00A85B56" w:rsidRPr="0056657D" w:rsidRDefault="00A85B56" w:rsidP="00A85B56">
      <w:pPr>
        <w:pStyle w:val="CommentText"/>
        <w:rPr>
          <w:b/>
          <w:bCs/>
        </w:rPr>
      </w:pPr>
      <w:r w:rsidRPr="0056657D">
        <w:rPr>
          <w:b/>
          <w:bCs/>
        </w:rPr>
        <w:t>[Relocation to Section IX]</w:t>
      </w:r>
    </w:p>
    <w:p w14:paraId="53064B66" w14:textId="59BD989B" w:rsidR="00DF0CCF" w:rsidRDefault="00DF0CCF" w:rsidP="00DF0CCF">
      <w:pPr>
        <w:pStyle w:val="NormalWeb"/>
      </w:pPr>
      <w:r>
        <w:rPr>
          <w:rStyle w:val="Strong"/>
        </w:rPr>
        <w:t>NZ, Canada, U.S.:</w:t>
      </w:r>
      <w:r>
        <w:t xml:space="preserve"> strongly support. Considering the action (automated check for amount only), the consequences (inability to use what was purchased) are disproportionately significant. Concerns also remain regarding the revocation of transacted amounts.</w:t>
      </w:r>
    </w:p>
    <w:p w14:paraId="33877C6B" w14:textId="771FFD1A" w:rsidR="00DF0CCF" w:rsidRDefault="00DF0CCF" w:rsidP="00DF0CCF">
      <w:pPr>
        <w:pStyle w:val="NormalWeb"/>
      </w:pPr>
      <w:r>
        <w:rPr>
          <w:rStyle w:val="Strong"/>
        </w:rPr>
        <w:t>EU:</w:t>
      </w:r>
      <w:r>
        <w:t xml:space="preserve"> acceptable; may submit a written proposal.</w:t>
      </w:r>
    </w:p>
    <w:p w14:paraId="6FBCF214" w14:textId="0538CDE6" w:rsidR="00DF0CCF" w:rsidRDefault="00DF0CCF" w:rsidP="00DF0CCF">
      <w:pPr>
        <w:pStyle w:val="NormalWeb"/>
      </w:pPr>
      <w:r>
        <w:rPr>
          <w:rStyle w:val="Strong"/>
        </w:rPr>
        <w:t>Grupo SUR:</w:t>
      </w:r>
      <w:r>
        <w:t xml:space="preserve"> support</w:t>
      </w:r>
    </w:p>
    <w:p w14:paraId="5BEA0D8C" w14:textId="77777777" w:rsidR="00A85B56" w:rsidRDefault="00A85B56" w:rsidP="00A85B56">
      <w:pPr>
        <w:pStyle w:val="CommentText"/>
      </w:pPr>
    </w:p>
    <w:p w14:paraId="3D16AB4C" w14:textId="77777777" w:rsidR="00A85B56" w:rsidRPr="00A75372" w:rsidRDefault="00A85B56" w:rsidP="00A85B56">
      <w:pPr>
        <w:pStyle w:val="CommentText"/>
        <w:rPr>
          <w:b/>
          <w:bCs/>
        </w:rPr>
      </w:pPr>
      <w:r w:rsidRPr="00A75372">
        <w:rPr>
          <w:b/>
          <w:bCs/>
        </w:rPr>
        <w:t>[Leave the inconsistencies issue to reviewers]</w:t>
      </w:r>
    </w:p>
    <w:p w14:paraId="29B64A9E" w14:textId="77777777" w:rsidR="00A85B56" w:rsidRDefault="00A85B56" w:rsidP="00A85B56">
      <w:pPr>
        <w:pStyle w:val="CommentText"/>
      </w:pPr>
      <w:r w:rsidRPr="00A75372">
        <w:rPr>
          <w:b/>
          <w:bCs/>
        </w:rPr>
        <w:t>Grupo SUR</w:t>
      </w:r>
      <w:r>
        <w:t>: support</w:t>
      </w:r>
    </w:p>
    <w:p w14:paraId="5159583A" w14:textId="77777777" w:rsidR="00A85B56" w:rsidRDefault="00A85B56" w:rsidP="00A85B56">
      <w:pPr>
        <w:pStyle w:val="CommentText"/>
      </w:pPr>
      <w:r w:rsidRPr="00A75372">
        <w:rPr>
          <w:b/>
          <w:bCs/>
        </w:rPr>
        <w:t>AILAC</w:t>
      </w:r>
      <w:r>
        <w:t>: support, but need a clarity whether it should be A6 or 13 reviewers. For CA, A13 reviewers’ responsibility.</w:t>
      </w:r>
    </w:p>
    <w:p w14:paraId="6B9A9830" w14:textId="18A38434" w:rsidR="00A85B56" w:rsidRDefault="00A85B56" w:rsidP="00A85B56">
      <w:pPr>
        <w:pStyle w:val="CommentText"/>
      </w:pPr>
      <w:r w:rsidRPr="003A364D">
        <w:rPr>
          <w:b/>
          <w:bCs/>
        </w:rPr>
        <w:t>CfRN</w:t>
      </w:r>
      <w:r>
        <w:t>: acceptable, but need further guidance for revi</w:t>
      </w:r>
      <w:r w:rsidR="008379FC">
        <w:t>e</w:t>
      </w:r>
      <w:r>
        <w:t>wers</w:t>
      </w:r>
    </w:p>
    <w:p w14:paraId="24CD5197" w14:textId="77777777" w:rsidR="00A85B56" w:rsidRDefault="00A85B56" w:rsidP="00A85B56">
      <w:pPr>
        <w:pStyle w:val="CommentText"/>
      </w:pPr>
    </w:p>
    <w:p w14:paraId="73BFD3E9" w14:textId="77777777" w:rsidR="00A85B56" w:rsidRPr="00E5576D" w:rsidRDefault="00A85B56" w:rsidP="00A85B56">
      <w:pPr>
        <w:pStyle w:val="CommentText"/>
        <w:rPr>
          <w:b/>
          <w:bCs/>
        </w:rPr>
      </w:pPr>
      <w:r w:rsidRPr="00E5576D">
        <w:rPr>
          <w:b/>
          <w:bCs/>
        </w:rPr>
        <w:t>[Need a clarity]</w:t>
      </w:r>
    </w:p>
    <w:p w14:paraId="11B73587" w14:textId="69596A44" w:rsidR="00A04C7D" w:rsidRDefault="00A85B56" w:rsidP="00A85B56">
      <w:pPr>
        <w:pStyle w:val="CommentText"/>
      </w:pPr>
      <w:r w:rsidRPr="00E5576D">
        <w:rPr>
          <w:b/>
          <w:bCs/>
        </w:rPr>
        <w:t>U.S, Pakistan</w:t>
      </w:r>
      <w:r>
        <w:t xml:space="preserve">: </w:t>
      </w:r>
      <w:r w:rsidR="00EB28FF">
        <w:t>un</w:t>
      </w:r>
      <w:r>
        <w:t>clear whether the inconsistencies on single Party or between Parties</w:t>
      </w:r>
    </w:p>
  </w:comment>
  <w:comment w:id="70" w:author="Ayami Kabaya" w:date="2024-11-16T23:32:00Z" w:initials="AK">
    <w:p w14:paraId="47AC095B" w14:textId="77777777" w:rsidR="006C3A1B" w:rsidRDefault="00C66A89" w:rsidP="00045200">
      <w:pPr>
        <w:pStyle w:val="ListParagraph"/>
        <w:suppressAutoHyphens w:val="0"/>
        <w:spacing w:after="160" w:line="259" w:lineRule="auto"/>
        <w:ind w:left="0"/>
        <w:rPr>
          <w:bCs/>
        </w:rPr>
      </w:pPr>
      <w:r w:rsidRPr="006C3A1B">
        <w:rPr>
          <w:rStyle w:val="CommentReference"/>
          <w:b/>
          <w:bCs/>
        </w:rPr>
        <w:annotationRef/>
      </w:r>
      <w:r w:rsidR="006C3A1B">
        <w:rPr>
          <w:b/>
          <w:bCs/>
        </w:rPr>
        <w:t xml:space="preserve">18 November – IC </w:t>
      </w:r>
    </w:p>
    <w:p w14:paraId="166CFFF7" w14:textId="0EBEC584" w:rsidR="00045200" w:rsidRDefault="00045200" w:rsidP="00045200">
      <w:pPr>
        <w:pStyle w:val="ListParagraph"/>
        <w:suppressAutoHyphens w:val="0"/>
        <w:spacing w:after="160" w:line="259" w:lineRule="auto"/>
        <w:ind w:left="0"/>
      </w:pPr>
      <w:r w:rsidRPr="006C3A1B">
        <w:rPr>
          <w:b/>
          <w:bCs/>
        </w:rPr>
        <w:t>A</w:t>
      </w:r>
      <w:r w:rsidR="006C3A1B" w:rsidRPr="006C3A1B">
        <w:rPr>
          <w:b/>
          <w:bCs/>
        </w:rPr>
        <w:t>GN, CFRN</w:t>
      </w:r>
      <w:r w:rsidR="006C3A1B">
        <w:t xml:space="preserve">: </w:t>
      </w:r>
      <w:r>
        <w:t>Retain</w:t>
      </w:r>
    </w:p>
    <w:p w14:paraId="6FB4BABC" w14:textId="66ED206D" w:rsidR="003E5B72" w:rsidRDefault="00045200" w:rsidP="00045200">
      <w:pPr>
        <w:pStyle w:val="CommentText"/>
        <w:rPr>
          <w:b/>
          <w:bCs/>
        </w:rPr>
      </w:pPr>
      <w:r w:rsidRPr="00DC5EDC">
        <w:rPr>
          <w:b/>
          <w:bCs/>
        </w:rPr>
        <w:t>Japan, Pakistan, US, AOSIS</w:t>
      </w:r>
      <w:r>
        <w:rPr>
          <w:b/>
          <w:bCs/>
        </w:rPr>
        <w:t>, Norway, LMDC</w:t>
      </w:r>
      <w:r w:rsidR="009C5201">
        <w:rPr>
          <w:b/>
          <w:bCs/>
        </w:rPr>
        <w:t>, Republic of Korea</w:t>
      </w:r>
      <w:r w:rsidR="006C3A1B">
        <w:rPr>
          <w:b/>
          <w:bCs/>
        </w:rPr>
        <w:t xml:space="preserve">: </w:t>
      </w:r>
      <w:r w:rsidR="006C3A1B">
        <w:t>Remove/concern</w:t>
      </w:r>
    </w:p>
    <w:p w14:paraId="5F73CE83" w14:textId="77777777" w:rsidR="003E5B72" w:rsidRDefault="003E5B72" w:rsidP="00674A54">
      <w:pPr>
        <w:pStyle w:val="CommentText"/>
        <w:rPr>
          <w:b/>
          <w:bCs/>
        </w:rPr>
      </w:pPr>
    </w:p>
    <w:p w14:paraId="52FB06CA" w14:textId="4846CEAE" w:rsidR="00674A54" w:rsidRPr="00674A54" w:rsidRDefault="00674A54" w:rsidP="00674A54">
      <w:pPr>
        <w:pStyle w:val="CommentText"/>
        <w:rPr>
          <w:b/>
          <w:bCs/>
        </w:rPr>
      </w:pPr>
      <w:r w:rsidRPr="00674A54">
        <w:rPr>
          <w:b/>
          <w:bCs/>
        </w:rPr>
        <w:t>16 November – IC</w:t>
      </w:r>
    </w:p>
    <w:p w14:paraId="070B7247" w14:textId="3C5D6DA0" w:rsidR="00C66A89" w:rsidRDefault="00C66A89" w:rsidP="00674A54">
      <w:pPr>
        <w:pStyle w:val="CommentText"/>
      </w:pPr>
      <w:r w:rsidRPr="00D80789">
        <w:rPr>
          <w:b/>
          <w:bCs/>
        </w:rPr>
        <w:t>AILAC</w:t>
      </w:r>
      <w:r w:rsidR="00763D82" w:rsidRPr="00D80789">
        <w:rPr>
          <w:b/>
          <w:bCs/>
        </w:rPr>
        <w:t>:</w:t>
      </w:r>
      <w:r w:rsidR="00763D82">
        <w:t xml:space="preserve"> </w:t>
      </w:r>
      <w:r>
        <w:t>“</w:t>
      </w:r>
      <w:r w:rsidRPr="009C5201">
        <w:t>instead of shall not be used, shall not be accounted.</w:t>
      </w:r>
      <w:r>
        <w:t>”</w:t>
      </w:r>
    </w:p>
    <w:p w14:paraId="73969ABE" w14:textId="77777777" w:rsidR="00674A54" w:rsidRDefault="00674A54" w:rsidP="00674A54">
      <w:pPr>
        <w:pStyle w:val="CommentText"/>
      </w:pPr>
    </w:p>
    <w:p w14:paraId="73BB65C1" w14:textId="77777777" w:rsidR="00674A54" w:rsidRDefault="00674A54" w:rsidP="00674A54">
      <w:pPr>
        <w:pStyle w:val="CommentText"/>
      </w:pPr>
      <w:r>
        <w:rPr>
          <w:b/>
          <w:bCs/>
        </w:rPr>
        <w:t>15 November – HODs</w:t>
      </w:r>
      <w:r>
        <w:t xml:space="preserve"> </w:t>
      </w:r>
    </w:p>
    <w:p w14:paraId="49E0CCAA" w14:textId="5127DC42" w:rsidR="000571FA" w:rsidRDefault="000571FA" w:rsidP="00674A54">
      <w:pPr>
        <w:pStyle w:val="CommentText"/>
      </w:pPr>
      <w:r w:rsidRPr="000571FA">
        <w:rPr>
          <w:b/>
          <w:bCs/>
        </w:rPr>
        <w:t>Morocco, EU</w:t>
      </w:r>
      <w:r>
        <w:t xml:space="preserve"> – both Para 43 and Section 9</w:t>
      </w:r>
    </w:p>
    <w:p w14:paraId="0A17FA22" w14:textId="77777777" w:rsidR="00D70313" w:rsidRDefault="00D70313" w:rsidP="00674A54">
      <w:pPr>
        <w:pStyle w:val="CommentText"/>
      </w:pPr>
    </w:p>
    <w:p w14:paraId="48C0B35B" w14:textId="45B15D8E" w:rsidR="0061036B" w:rsidRDefault="00674A54" w:rsidP="000571FA">
      <w:pPr>
        <w:pStyle w:val="CommentText"/>
      </w:pPr>
      <w:r w:rsidRPr="000571FA">
        <w:rPr>
          <w:b/>
          <w:bCs/>
        </w:rPr>
        <w:t>Japan, Canada</w:t>
      </w:r>
      <w:r w:rsidR="00D80789">
        <w:rPr>
          <w:b/>
          <w:bCs/>
        </w:rPr>
        <w:t>:</w:t>
      </w:r>
      <w:r>
        <w:t xml:space="preserve"> Remove this para</w:t>
      </w:r>
    </w:p>
    <w:p w14:paraId="2F719F9C" w14:textId="44E5612C" w:rsidR="00674A54" w:rsidRDefault="0061036B" w:rsidP="000571FA">
      <w:pPr>
        <w:pStyle w:val="CommentText"/>
      </w:pPr>
      <w:r w:rsidRPr="0061036B">
        <w:rPr>
          <w:b/>
          <w:bCs/>
        </w:rPr>
        <w:t>US</w:t>
      </w:r>
      <w:r w:rsidR="00D80789">
        <w:rPr>
          <w:b/>
          <w:bCs/>
        </w:rPr>
        <w:t>, Norway</w:t>
      </w:r>
      <w:r w:rsidRPr="0061036B">
        <w:rPr>
          <w:b/>
          <w:bCs/>
        </w:rPr>
        <w:t>:</w:t>
      </w:r>
      <w:r>
        <w:t xml:space="preserve"> Need work</w:t>
      </w:r>
    </w:p>
    <w:p w14:paraId="4117810F" w14:textId="0D3E645A" w:rsidR="003E768D" w:rsidRDefault="003E768D" w:rsidP="000571FA">
      <w:pPr>
        <w:pStyle w:val="CommentText"/>
      </w:pPr>
      <w:r w:rsidRPr="0068481F">
        <w:rPr>
          <w:b/>
          <w:bCs/>
        </w:rPr>
        <w:t>NZ:</w:t>
      </w:r>
      <w:r>
        <w:t xml:space="preserve"> </w:t>
      </w:r>
      <w:r w:rsidR="0068481F">
        <w:t>logically incoherent</w:t>
      </w:r>
    </w:p>
  </w:comment>
  <w:comment w:id="71" w:author="Xavier Tibau Alberdi" w:date="2024-11-18T10:18:00Z" w:initials="XTA">
    <w:p w14:paraId="11F74BBA" w14:textId="77777777" w:rsidR="00E97DE0" w:rsidRDefault="00E97DE0">
      <w:pPr>
        <w:pStyle w:val="CommentText"/>
      </w:pPr>
      <w:r>
        <w:rPr>
          <w:rStyle w:val="CommentReference"/>
        </w:rPr>
        <w:annotationRef/>
      </w:r>
      <w:r w:rsidR="007C6428">
        <w:rPr>
          <w:b/>
          <w:bCs/>
        </w:rPr>
        <w:t>NZ:</w:t>
      </w:r>
      <w:r w:rsidR="007C6428">
        <w:t xml:space="preserve"> Move to</w:t>
      </w:r>
      <w:r w:rsidR="00734A6B">
        <w:t xml:space="preserve"> section on persistent inconsistencies. </w:t>
      </w:r>
    </w:p>
    <w:p w14:paraId="46B2087D" w14:textId="5C32AEEA" w:rsidR="00656339" w:rsidRDefault="00656339">
      <w:pPr>
        <w:pStyle w:val="CommentText"/>
      </w:pPr>
      <w:r>
        <w:rPr>
          <w:b/>
          <w:bCs/>
        </w:rPr>
        <w:t>CfRN</w:t>
      </w:r>
      <w:r w:rsidR="00764C5C">
        <w:rPr>
          <w:b/>
          <w:bCs/>
        </w:rPr>
        <w:t>, AOSIS</w:t>
      </w:r>
      <w:r>
        <w:rPr>
          <w:b/>
          <w:bCs/>
        </w:rPr>
        <w:t>:</w:t>
      </w:r>
      <w:r>
        <w:t xml:space="preserve"> Supports </w:t>
      </w:r>
      <w:r w:rsidR="00EB7C97">
        <w:t>this paragraph</w:t>
      </w:r>
      <w:r>
        <w:t>, important for them.</w:t>
      </w:r>
    </w:p>
    <w:p w14:paraId="4A92167F" w14:textId="77777777" w:rsidR="00EF37CE" w:rsidRDefault="00EF37CE">
      <w:pPr>
        <w:pStyle w:val="CommentText"/>
      </w:pPr>
      <w:r>
        <w:rPr>
          <w:b/>
          <w:bCs/>
        </w:rPr>
        <w:t xml:space="preserve">EU: </w:t>
      </w:r>
      <w:r>
        <w:t xml:space="preserve"> Move somewhere else.</w:t>
      </w:r>
    </w:p>
    <w:p w14:paraId="7FDAE494" w14:textId="77777777" w:rsidR="00E8400B" w:rsidRDefault="00E8400B">
      <w:pPr>
        <w:pStyle w:val="CommentText"/>
      </w:pPr>
      <w:r>
        <w:rPr>
          <w:b/>
          <w:bCs/>
        </w:rPr>
        <w:t>SUR:</w:t>
      </w:r>
      <w:r>
        <w:t xml:space="preserve"> Move to next section and make this a prerogative of the reviewers when persistent inconsistencies. </w:t>
      </w:r>
    </w:p>
    <w:p w14:paraId="016E6E78" w14:textId="77777777" w:rsidR="0076597A" w:rsidRDefault="0076597A">
      <w:pPr>
        <w:pStyle w:val="CommentText"/>
      </w:pPr>
      <w:r>
        <w:rPr>
          <w:b/>
          <w:bCs/>
        </w:rPr>
        <w:t>Japan:</w:t>
      </w:r>
      <w:r w:rsidR="00416657">
        <w:t xml:space="preserve"> Opposes to this paragraph.</w:t>
      </w:r>
    </w:p>
    <w:p w14:paraId="79A7F903" w14:textId="2F5567CC" w:rsidR="002A1196" w:rsidRPr="002A1196" w:rsidRDefault="002A1196">
      <w:pPr>
        <w:pStyle w:val="CommentText"/>
      </w:pPr>
      <w:r>
        <w:rPr>
          <w:b/>
          <w:bCs/>
        </w:rPr>
        <w:t xml:space="preserve">USA: </w:t>
      </w:r>
      <w:r>
        <w:t xml:space="preserve"> Clarif</w:t>
      </w:r>
      <w:r w:rsidR="00EE0BAE">
        <w:t xml:space="preserve">y that the omission of mandatory information is also an </w:t>
      </w:r>
      <w:r w:rsidR="003A5E9D">
        <w:t>Inconsistency.</w:t>
      </w:r>
    </w:p>
  </w:comment>
  <w:comment w:id="72" w:author="Ayami Kabaya" w:date="2024-11-16T22:46:00Z" w:initials="AK">
    <w:p w14:paraId="0670534A" w14:textId="47066F39" w:rsidR="00B05FF2" w:rsidRDefault="00B05FF2">
      <w:pPr>
        <w:pStyle w:val="CommentText"/>
        <w:rPr>
          <w:b/>
          <w:bCs/>
        </w:rPr>
      </w:pPr>
      <w:r>
        <w:rPr>
          <w:b/>
          <w:bCs/>
        </w:rPr>
        <w:t>17 November – IC</w:t>
      </w:r>
    </w:p>
    <w:p w14:paraId="3AF2EE0B" w14:textId="4497EA21" w:rsidR="00B05FF2" w:rsidRDefault="00B05FF2">
      <w:pPr>
        <w:pStyle w:val="CommentText"/>
        <w:rPr>
          <w:b/>
          <w:bCs/>
        </w:rPr>
      </w:pPr>
      <w:r>
        <w:rPr>
          <w:b/>
          <w:bCs/>
        </w:rPr>
        <w:t xml:space="preserve">AILAC: </w:t>
      </w:r>
      <w:r w:rsidRPr="00B05FF2">
        <w:t>align with the transparency process</w:t>
      </w:r>
    </w:p>
    <w:p w14:paraId="6E097BC8" w14:textId="08AE36AE" w:rsidR="00B05FF2" w:rsidRDefault="00B05FF2">
      <w:pPr>
        <w:pStyle w:val="CommentText"/>
        <w:rPr>
          <w:b/>
          <w:bCs/>
        </w:rPr>
      </w:pPr>
      <w:r>
        <w:rPr>
          <w:b/>
          <w:bCs/>
        </w:rPr>
        <w:t xml:space="preserve">US: </w:t>
      </w:r>
      <w:r w:rsidRPr="00B05FF2">
        <w:t>streamline “encourage, clarify and recall</w:t>
      </w:r>
      <w:r w:rsidR="006C625A">
        <w:t>”</w:t>
      </w:r>
      <w:r w:rsidRPr="00B05FF2">
        <w:t xml:space="preserve"> except Para 34</w:t>
      </w:r>
    </w:p>
    <w:p w14:paraId="6155FD8F" w14:textId="77777777" w:rsidR="00B05FF2" w:rsidRDefault="00B05FF2">
      <w:pPr>
        <w:pStyle w:val="CommentText"/>
        <w:rPr>
          <w:b/>
          <w:bCs/>
        </w:rPr>
      </w:pPr>
    </w:p>
    <w:p w14:paraId="311F03E7" w14:textId="1E37E4EC" w:rsidR="008A3A55" w:rsidRDefault="008A3A55">
      <w:pPr>
        <w:pStyle w:val="CommentText"/>
        <w:rPr>
          <w:b/>
          <w:bCs/>
        </w:rPr>
      </w:pPr>
      <w:r>
        <w:rPr>
          <w:b/>
          <w:bCs/>
        </w:rPr>
        <w:t>16 November</w:t>
      </w:r>
      <w:r w:rsidR="00F96AA9">
        <w:rPr>
          <w:b/>
          <w:bCs/>
        </w:rPr>
        <w:t xml:space="preserve"> – IC</w:t>
      </w:r>
    </w:p>
    <w:p w14:paraId="286431DB" w14:textId="41B0A7B8" w:rsidR="008D4D54" w:rsidRDefault="008A3A55">
      <w:pPr>
        <w:pStyle w:val="CommentText"/>
      </w:pPr>
      <w:r w:rsidRPr="008A3A55">
        <w:rPr>
          <w:b/>
          <w:bCs/>
        </w:rPr>
        <w:t>EU</w:t>
      </w:r>
      <w:r>
        <w:t xml:space="preserve">: </w:t>
      </w:r>
      <w:r w:rsidR="008D4D54">
        <w:t>“</w:t>
      </w:r>
      <w:r w:rsidR="008D4D54">
        <w:rPr>
          <w:rStyle w:val="CommentReference"/>
        </w:rPr>
        <w:annotationRef/>
      </w:r>
      <w:r w:rsidR="00C26A63">
        <w:t xml:space="preserve">Restructure to </w:t>
      </w:r>
      <w:r w:rsidR="00636713">
        <w:t xml:space="preserve">the </w:t>
      </w:r>
      <w:r w:rsidR="00C26A63">
        <w:t>bridging proposal</w:t>
      </w:r>
      <w:r w:rsidR="008D4D54">
        <w:t>”</w:t>
      </w:r>
    </w:p>
    <w:p w14:paraId="7B6A9A91" w14:textId="77777777" w:rsidR="00674A54" w:rsidRDefault="008A3A55" w:rsidP="00674A54">
      <w:pPr>
        <w:pStyle w:val="CommentText"/>
      </w:pPr>
      <w:r w:rsidRPr="008A3A55">
        <w:rPr>
          <w:b/>
          <w:bCs/>
        </w:rPr>
        <w:t>US</w:t>
      </w:r>
      <w:r>
        <w:t xml:space="preserve">: </w:t>
      </w:r>
      <w:r w:rsidR="008D4D54">
        <w:t>“</w:t>
      </w:r>
      <w:r w:rsidR="00C66A89">
        <w:t>N</w:t>
      </w:r>
      <w:r w:rsidR="008D4D54">
        <w:t>o time to restructure”</w:t>
      </w:r>
    </w:p>
    <w:p w14:paraId="3D68D4DA" w14:textId="77777777" w:rsidR="00883635" w:rsidRDefault="00883635" w:rsidP="00674A54">
      <w:pPr>
        <w:pStyle w:val="CommentText"/>
      </w:pPr>
    </w:p>
    <w:p w14:paraId="65F4AA36" w14:textId="77777777" w:rsidR="00883635" w:rsidRDefault="00883635" w:rsidP="00883635">
      <w:pPr>
        <w:pStyle w:val="CommentText"/>
      </w:pPr>
      <w:r w:rsidRPr="009D3FF8">
        <w:rPr>
          <w:b/>
          <w:bCs/>
        </w:rPr>
        <w:t>US</w:t>
      </w:r>
      <w:r>
        <w:t xml:space="preserve">: </w:t>
      </w:r>
      <w:r>
        <w:rPr>
          <w:rStyle w:val="CommentReference"/>
        </w:rPr>
        <w:annotationRef/>
      </w:r>
      <w:r>
        <w:t>Remove “recall” throughout the text</w:t>
      </w:r>
    </w:p>
    <w:p w14:paraId="7632B613" w14:textId="77777777" w:rsidR="00883635" w:rsidRDefault="00883635" w:rsidP="00883635">
      <w:pPr>
        <w:pStyle w:val="CommentText"/>
      </w:pPr>
      <w:r w:rsidRPr="00184E96">
        <w:rPr>
          <w:b/>
          <w:bCs/>
        </w:rPr>
        <w:t>EU</w:t>
      </w:r>
      <w:r>
        <w:t xml:space="preserve">: “recall” is useful </w:t>
      </w:r>
    </w:p>
    <w:p w14:paraId="4D9FB75D" w14:textId="127FFCA7" w:rsidR="00883635" w:rsidRPr="00674A54" w:rsidRDefault="00883635" w:rsidP="00883635">
      <w:pPr>
        <w:pStyle w:val="CommentText"/>
      </w:pPr>
      <w:r w:rsidRPr="00FE5C21">
        <w:rPr>
          <w:b/>
          <w:bCs/>
        </w:rPr>
        <w:t>LMDC</w:t>
      </w:r>
      <w:r>
        <w:t xml:space="preserve">: </w:t>
      </w:r>
      <w:r w:rsidRPr="00D80789">
        <w:rPr>
          <w:rFonts w:asciiTheme="majorBidi" w:hAnsiTheme="majorBidi" w:cstheme="majorBidi"/>
        </w:rPr>
        <w:t>not remove any paragraphs before engaging with parties</w:t>
      </w:r>
    </w:p>
  </w:comment>
  <w:comment w:id="73" w:author="Daniel Galvan Perez" w:date="2024-11-19T10:52:00Z" w:initials="DGP">
    <w:p w14:paraId="4D2B2118" w14:textId="2CCB9E3B" w:rsidR="00667B20" w:rsidRDefault="00667B20">
      <w:pPr>
        <w:pStyle w:val="CommentText"/>
      </w:pPr>
      <w:r>
        <w:rPr>
          <w:rStyle w:val="CommentReference"/>
        </w:rPr>
        <w:annotationRef/>
      </w:r>
      <w:r>
        <w:t>US proposed to delete paras 44, 45 and 46</w:t>
      </w:r>
      <w:r w:rsidR="009964FA">
        <w:t xml:space="preserve"> and 48</w:t>
      </w:r>
    </w:p>
  </w:comment>
  <w:comment w:id="74" w:author="Ayami Kabaya" w:date="2024-11-18T21:08:00Z" w:initials="AK">
    <w:p w14:paraId="00564AAE" w14:textId="3B54E55D" w:rsidR="005D1676" w:rsidRDefault="00B92A0C">
      <w:pPr>
        <w:pStyle w:val="CommentText"/>
        <w:rPr>
          <w:b/>
          <w:bCs/>
        </w:rPr>
      </w:pPr>
      <w:r>
        <w:rPr>
          <w:rStyle w:val="CommentReference"/>
        </w:rPr>
        <w:annotationRef/>
      </w:r>
      <w:r w:rsidR="005D1676">
        <w:rPr>
          <w:b/>
          <w:bCs/>
        </w:rPr>
        <w:t>17 November – IC</w:t>
      </w:r>
    </w:p>
    <w:p w14:paraId="3D1751E9" w14:textId="36F21682" w:rsidR="00B92A0C" w:rsidRDefault="00B92A0C">
      <w:pPr>
        <w:pStyle w:val="CommentText"/>
      </w:pPr>
      <w:r w:rsidRPr="00B92A0C">
        <w:rPr>
          <w:b/>
          <w:bCs/>
        </w:rPr>
        <w:t>US</w:t>
      </w:r>
      <w:r>
        <w:t>: not “check”, but “review”</w:t>
      </w:r>
    </w:p>
  </w:comment>
  <w:comment w:id="75" w:author="Ayami Kabaya" w:date="2024-11-16T22:45:00Z" w:initials="AK">
    <w:p w14:paraId="41D634DD" w14:textId="022DB63C" w:rsidR="008A3A55" w:rsidRDefault="00DE5CCA" w:rsidP="0016659F">
      <w:pPr>
        <w:pStyle w:val="ListParagraph"/>
        <w:suppressAutoHyphens w:val="0"/>
        <w:spacing w:after="160" w:line="259" w:lineRule="auto"/>
        <w:ind w:left="0"/>
        <w:rPr>
          <w:b/>
          <w:bCs/>
        </w:rPr>
      </w:pPr>
      <w:r>
        <w:rPr>
          <w:rStyle w:val="CommentReference"/>
        </w:rPr>
        <w:annotationRef/>
      </w:r>
      <w:r w:rsidR="008A3A55">
        <w:rPr>
          <w:b/>
          <w:bCs/>
        </w:rPr>
        <w:t>16 November</w:t>
      </w:r>
      <w:r w:rsidR="00CC3A91">
        <w:rPr>
          <w:b/>
          <w:bCs/>
        </w:rPr>
        <w:t xml:space="preserve"> – IC</w:t>
      </w:r>
    </w:p>
    <w:p w14:paraId="32A2B012" w14:textId="6476EFB1" w:rsidR="0016659F" w:rsidRDefault="0016659F" w:rsidP="0016659F">
      <w:pPr>
        <w:pStyle w:val="ListParagraph"/>
        <w:suppressAutoHyphens w:val="0"/>
        <w:spacing w:after="160" w:line="259" w:lineRule="auto"/>
        <w:ind w:left="0"/>
        <w:rPr>
          <w:b/>
        </w:rPr>
      </w:pPr>
      <w:r w:rsidRPr="0016659F">
        <w:rPr>
          <w:b/>
          <w:bCs/>
        </w:rPr>
        <w:t>UK, CFRN</w:t>
      </w:r>
      <w:r>
        <w:t xml:space="preserve"> – </w:t>
      </w:r>
      <w:r w:rsidR="00DE5CCA">
        <w:t>“shall”</w:t>
      </w:r>
    </w:p>
    <w:p w14:paraId="6BE2589D" w14:textId="1223A27E" w:rsidR="0016659F" w:rsidRPr="00D80789" w:rsidRDefault="0016659F" w:rsidP="00D80789">
      <w:pPr>
        <w:pStyle w:val="CommentText"/>
      </w:pPr>
      <w:r w:rsidRPr="0016659F">
        <w:rPr>
          <w:b/>
          <w:bCs/>
        </w:rPr>
        <w:t>US</w:t>
      </w:r>
      <w:r>
        <w:t xml:space="preserve"> – </w:t>
      </w:r>
      <w:r w:rsidR="00DE5CCA">
        <w:t>“should”</w:t>
      </w:r>
    </w:p>
  </w:comment>
  <w:comment w:id="76" w:author="Ayami Kabaya" w:date="2024-11-18T21:09:00Z" w:initials="AK">
    <w:p w14:paraId="133292D8" w14:textId="5D403688" w:rsidR="005D1676" w:rsidRDefault="00732FEA">
      <w:pPr>
        <w:pStyle w:val="CommentText"/>
        <w:rPr>
          <w:b/>
          <w:bCs/>
        </w:rPr>
      </w:pPr>
      <w:r w:rsidRPr="00732FEA">
        <w:rPr>
          <w:rStyle w:val="CommentReference"/>
          <w:b/>
          <w:bCs/>
        </w:rPr>
        <w:annotationRef/>
      </w:r>
      <w:r w:rsidR="005D1676">
        <w:rPr>
          <w:b/>
          <w:bCs/>
        </w:rPr>
        <w:t>17 November – IC</w:t>
      </w:r>
    </w:p>
    <w:p w14:paraId="6E20AF57" w14:textId="0052A6C9" w:rsidR="00732FEA" w:rsidRDefault="00732FEA">
      <w:pPr>
        <w:pStyle w:val="CommentText"/>
      </w:pPr>
      <w:r w:rsidRPr="00732FEA">
        <w:rPr>
          <w:b/>
          <w:bCs/>
        </w:rPr>
        <w:t>Pakistan</w:t>
      </w:r>
      <w:r>
        <w:t xml:space="preserve">: </w:t>
      </w:r>
      <w:r w:rsidR="00B3180D">
        <w:t>“Don’t agree with the definitions of inconsistencies” (not sure on Para 44 or definitions of sig/per inconsistencies)</w:t>
      </w:r>
      <w:r>
        <w:t xml:space="preserve"> </w:t>
      </w:r>
    </w:p>
  </w:comment>
  <w:comment w:id="77" w:author="Daniel Galvan Perez" w:date="2024-11-19T10:43:00Z" w:initials="DGP">
    <w:p w14:paraId="6B076717" w14:textId="77777777" w:rsidR="009A2A85" w:rsidRDefault="009A2A85" w:rsidP="009A2A85">
      <w:pPr>
        <w:pStyle w:val="CommentText"/>
      </w:pPr>
      <w:r>
        <w:rPr>
          <w:rStyle w:val="CommentReference"/>
        </w:rPr>
        <w:annotationRef/>
      </w:r>
      <w:r>
        <w:t xml:space="preserve">US: From a practical standpoint, on the experience of TERs for GHG and NC/BRs under the UNFCCC this means that </w:t>
      </w:r>
      <w:r>
        <w:rPr>
          <w:b/>
          <w:bCs/>
        </w:rPr>
        <w:t>no submittal will ever be flagged as “consistent”. There has never been a fully “clean” or “perfect” report in this process.</w:t>
      </w:r>
    </w:p>
    <w:p w14:paraId="59C19946" w14:textId="160AD984" w:rsidR="009A2A85" w:rsidRDefault="009A2A85">
      <w:pPr>
        <w:pStyle w:val="CommentText"/>
      </w:pPr>
    </w:p>
  </w:comment>
  <w:comment w:id="79" w:author="Daniel Galvan Perez" w:date="2024-11-19T10:46:00Z" w:initials="DGP">
    <w:p w14:paraId="1CDB188A" w14:textId="77777777" w:rsidR="00682278" w:rsidRDefault="00682278" w:rsidP="00682278">
      <w:pPr>
        <w:pStyle w:val="CommentText"/>
      </w:pPr>
      <w:r>
        <w:rPr>
          <w:rStyle w:val="CommentReference"/>
        </w:rPr>
        <w:annotationRef/>
      </w:r>
      <w:r>
        <w:t xml:space="preserve">US: </w:t>
      </w:r>
      <w:r>
        <w:rPr>
          <w:rStyle w:val="CommentReference"/>
        </w:rPr>
        <w:annotationRef/>
      </w:r>
      <w:r>
        <w:t>The framing of this section is problematic and does not align with Sharm TER review guidance at 6/CMA.4 annex II, paras 1-9. The TER team will assess whether the information submitted in an initial report or regular information is reported consistent with the 6.2 guidance (i.e., the Glasgow guidance). To be considered “consistent” (i.e., consistent with the reporting guidance for 6.2), 4/CMA.6 Annex II para 3 specifies that information is assessed by the TER for whether it is:</w:t>
      </w:r>
    </w:p>
    <w:p w14:paraId="1C493230" w14:textId="77777777" w:rsidR="00682278" w:rsidRDefault="00682278" w:rsidP="00682278">
      <w:pPr>
        <w:pStyle w:val="CommentText"/>
      </w:pPr>
      <w:r>
        <w:t xml:space="preserve">(a) “complete, transparent, and consistent” with Annex II of 2/CMA.3; </w:t>
      </w:r>
    </w:p>
    <w:p w14:paraId="3F171CED" w14:textId="77777777" w:rsidR="00682278" w:rsidRDefault="00682278" w:rsidP="00682278">
      <w:pPr>
        <w:pStyle w:val="CommentText"/>
      </w:pPr>
      <w:r>
        <w:t xml:space="preserve">(b) consistent across the different reporting requirements (IR, annual info, regular info annex to BTR, and BTR structured summary at 77(d) of A13 MPGs; </w:t>
      </w:r>
    </w:p>
    <w:p w14:paraId="74BD807E" w14:textId="77777777" w:rsidR="00682278" w:rsidRDefault="00682278" w:rsidP="00682278">
      <w:pPr>
        <w:pStyle w:val="CommentText"/>
      </w:pPr>
      <w:r>
        <w:t>[c] consistent across Parties participating in the same cooperative approach.</w:t>
      </w:r>
    </w:p>
    <w:p w14:paraId="5D6353A5" w14:textId="24F75E28" w:rsidR="00682278" w:rsidRDefault="00682278">
      <w:pPr>
        <w:pStyle w:val="CommentText"/>
      </w:pPr>
    </w:p>
  </w:comment>
  <w:comment w:id="80" w:author="Ayami Kabaya" w:date="2024-11-18T21:09:00Z" w:initials="AK">
    <w:p w14:paraId="4FF7706E" w14:textId="3440BBE9" w:rsidR="005D1676" w:rsidRDefault="00B92A0C" w:rsidP="00B92A0C">
      <w:pPr>
        <w:pStyle w:val="CommentText"/>
        <w:rPr>
          <w:b/>
          <w:bCs/>
        </w:rPr>
      </w:pPr>
      <w:r>
        <w:rPr>
          <w:rStyle w:val="CommentReference"/>
        </w:rPr>
        <w:annotationRef/>
      </w:r>
      <w:r>
        <w:rPr>
          <w:rStyle w:val="CommentReference"/>
        </w:rPr>
        <w:annotationRef/>
      </w:r>
      <w:r w:rsidR="005D1676">
        <w:rPr>
          <w:b/>
          <w:bCs/>
        </w:rPr>
        <w:t>17 November – IC</w:t>
      </w:r>
    </w:p>
    <w:p w14:paraId="4551CC1A" w14:textId="58F1D14E" w:rsidR="00B92A0C" w:rsidRDefault="00B92A0C" w:rsidP="00B92A0C">
      <w:pPr>
        <w:pStyle w:val="CommentText"/>
      </w:pPr>
      <w:r w:rsidRPr="00B92A0C">
        <w:rPr>
          <w:b/>
          <w:bCs/>
        </w:rPr>
        <w:t>US</w:t>
      </w:r>
      <w:r>
        <w:t>: not “check”, but “review”</w:t>
      </w:r>
    </w:p>
  </w:comment>
  <w:comment w:id="81" w:author="Daniel Galvan Perez" w:date="2024-11-19T10:46:00Z" w:initials="DGP">
    <w:p w14:paraId="3E1DCF61" w14:textId="77777777" w:rsidR="006C7F66" w:rsidRDefault="006C7F66" w:rsidP="006C7F66">
      <w:pPr>
        <w:pStyle w:val="CommentText"/>
      </w:pPr>
      <w:r>
        <w:rPr>
          <w:rStyle w:val="CommentReference"/>
        </w:rPr>
        <w:annotationRef/>
      </w:r>
      <w:r>
        <w:t xml:space="preserve">US: </w:t>
      </w:r>
      <w:r>
        <w:rPr>
          <w:rStyle w:val="CommentReference"/>
        </w:rPr>
        <w:annotationRef/>
      </w:r>
      <w:r>
        <w:t>The cross reference here is confusing - 6/CMA.4 annex II para 3 is guidance for the TER, not reporting guidance for a Party.</w:t>
      </w:r>
    </w:p>
    <w:p w14:paraId="2A06CE04" w14:textId="18A99242" w:rsidR="006C7F66" w:rsidRDefault="006C7F66">
      <w:pPr>
        <w:pStyle w:val="CommentText"/>
      </w:pPr>
    </w:p>
  </w:comment>
  <w:comment w:id="82" w:author="Daniel Galvan Perez" w:date="2024-11-19T10:47:00Z" w:initials="DGP">
    <w:p w14:paraId="151DC0C8" w14:textId="6D2ECC09" w:rsidR="000E3A78" w:rsidRDefault="00C03E8A" w:rsidP="000E3A78">
      <w:pPr>
        <w:pStyle w:val="CommentText"/>
      </w:pPr>
      <w:r>
        <w:rPr>
          <w:rStyle w:val="CommentReference"/>
        </w:rPr>
        <w:annotationRef/>
      </w:r>
      <w:r>
        <w:t>US:</w:t>
      </w:r>
      <w:r w:rsidR="000E3A78">
        <w:t xml:space="preserve"> </w:t>
      </w:r>
      <w:r w:rsidR="000E3A78">
        <w:rPr>
          <w:rStyle w:val="CommentReference"/>
        </w:rPr>
        <w:annotationRef/>
      </w:r>
      <w:r w:rsidR="000E3A78">
        <w:t>This text is an alternative to address the concept of “significant” and “persistent” without the need to invoke and define those terms</w:t>
      </w:r>
      <w:r w:rsidR="008A0DD8">
        <w:t>:</w:t>
      </w:r>
    </w:p>
    <w:p w14:paraId="1CFDC9D1" w14:textId="77777777" w:rsidR="008A0DD8" w:rsidRDefault="008A0DD8" w:rsidP="000E3A78">
      <w:pPr>
        <w:pStyle w:val="CommentText"/>
      </w:pPr>
    </w:p>
    <w:p w14:paraId="386925FC" w14:textId="3E03B1D6" w:rsidR="008A0DD8" w:rsidRDefault="008A0DD8" w:rsidP="000E3A78">
      <w:pPr>
        <w:pStyle w:val="CommentText"/>
      </w:pPr>
      <w:r>
        <w:t>“</w:t>
      </w:r>
      <w:r>
        <w:rPr>
          <w:i/>
        </w:rPr>
        <w:t>Decides</w:t>
      </w:r>
      <w:r>
        <w:t xml:space="preserve"> that</w:t>
      </w:r>
      <w:r>
        <w:rPr>
          <w:rFonts w:ascii="Calibri" w:eastAsia="Calibri" w:hAnsi="Calibri" w:cs="Calibri"/>
          <w:sz w:val="22"/>
        </w:rPr>
        <w:t xml:space="preserve"> </w:t>
      </w:r>
      <w:r>
        <w:t xml:space="preserve"> an Article 6.2 technical expert review report shall summarize and highlight in the summary of the review report, in a narrative and tabular format, the recommendations of the technical expert review team that relate to the potential for double counting that implicate the application of corresponding adjustments by one or more Parties participating in a cooperative approach”</w:t>
      </w:r>
    </w:p>
    <w:p w14:paraId="13FFEBB7" w14:textId="3179628B" w:rsidR="00C03E8A" w:rsidRDefault="00C03E8A">
      <w:pPr>
        <w:pStyle w:val="CommentText"/>
      </w:pPr>
    </w:p>
  </w:comment>
  <w:comment w:id="83" w:author="Ayami Kabaya" w:date="2024-11-16T23:35:00Z" w:initials="AK">
    <w:p w14:paraId="362F1F80" w14:textId="2A4E7812" w:rsidR="005848AB" w:rsidRDefault="00C321EE" w:rsidP="00D80789">
      <w:pPr>
        <w:pStyle w:val="CommentText"/>
        <w:rPr>
          <w:b/>
          <w:bCs/>
        </w:rPr>
      </w:pPr>
      <w:r>
        <w:rPr>
          <w:rStyle w:val="CommentReference"/>
        </w:rPr>
        <w:annotationRef/>
      </w:r>
      <w:r w:rsidR="005848AB">
        <w:rPr>
          <w:b/>
          <w:bCs/>
        </w:rPr>
        <w:t>17 November – IC</w:t>
      </w:r>
    </w:p>
    <w:p w14:paraId="54626B68" w14:textId="158F8C51" w:rsidR="001B3174" w:rsidRDefault="00D10AA3" w:rsidP="00D80789">
      <w:pPr>
        <w:pStyle w:val="CommentText"/>
        <w:rPr>
          <w:b/>
          <w:bCs/>
        </w:rPr>
      </w:pPr>
      <w:r w:rsidRPr="00D10AA3">
        <w:rPr>
          <w:b/>
          <w:bCs/>
        </w:rPr>
        <w:t>CFRN</w:t>
      </w:r>
      <w:r>
        <w:rPr>
          <w:b/>
          <w:bCs/>
        </w:rPr>
        <w:t xml:space="preserve">, </w:t>
      </w:r>
      <w:r w:rsidRPr="00D10AA3">
        <w:rPr>
          <w:b/>
          <w:bCs/>
        </w:rPr>
        <w:t>Pakistan, AOSIS</w:t>
      </w:r>
      <w:r w:rsidRPr="00D10AA3">
        <w:t>: define sig/per inconsistencies.</w:t>
      </w:r>
    </w:p>
    <w:p w14:paraId="115697EC" w14:textId="23562626" w:rsidR="005848AB" w:rsidRDefault="005848AB" w:rsidP="00D80789">
      <w:pPr>
        <w:pStyle w:val="CommentText"/>
        <w:rPr>
          <w:b/>
          <w:bCs/>
        </w:rPr>
      </w:pPr>
      <w:r>
        <w:rPr>
          <w:b/>
          <w:bCs/>
        </w:rPr>
        <w:t xml:space="preserve">US: </w:t>
      </w:r>
      <w:r w:rsidR="00D001E7">
        <w:t xml:space="preserve">Avoid defining sig/per incons. – rather than specific flags, A6TER </w:t>
      </w:r>
      <w:r w:rsidR="00D001E7" w:rsidRPr="00C933F5">
        <w:t>highlight recommendations in the summary of the review report that pose a potential double counting risk</w:t>
      </w:r>
    </w:p>
    <w:p w14:paraId="69121041" w14:textId="77777777" w:rsidR="005848AB" w:rsidRDefault="005848AB" w:rsidP="00D80789">
      <w:pPr>
        <w:pStyle w:val="CommentText"/>
        <w:rPr>
          <w:b/>
          <w:bCs/>
        </w:rPr>
      </w:pPr>
    </w:p>
    <w:p w14:paraId="223C01FB" w14:textId="03442A29" w:rsidR="00D80789" w:rsidRPr="00D80789" w:rsidRDefault="008A3A55" w:rsidP="00D80789">
      <w:pPr>
        <w:pStyle w:val="CommentText"/>
        <w:rPr>
          <w:b/>
          <w:bCs/>
        </w:rPr>
      </w:pPr>
      <w:r>
        <w:rPr>
          <w:b/>
          <w:bCs/>
        </w:rPr>
        <w:t>16 November</w:t>
      </w:r>
      <w:r w:rsidR="00CC3A91">
        <w:rPr>
          <w:b/>
          <w:bCs/>
        </w:rPr>
        <w:t xml:space="preserve"> – IC</w:t>
      </w:r>
    </w:p>
    <w:p w14:paraId="4A5F806E" w14:textId="1D7EBD97" w:rsidR="00CE3057" w:rsidRDefault="00CE3057">
      <w:pPr>
        <w:pStyle w:val="CommentText"/>
      </w:pPr>
      <w:r w:rsidRPr="00CE3057">
        <w:rPr>
          <w:b/>
          <w:bCs/>
        </w:rPr>
        <w:t>Pakistan</w:t>
      </w:r>
      <w:r w:rsidR="00927FE5">
        <w:rPr>
          <w:b/>
          <w:bCs/>
        </w:rPr>
        <w:t>, AOSIS</w:t>
      </w:r>
      <w:r w:rsidR="00D80789">
        <w:rPr>
          <w:b/>
          <w:bCs/>
        </w:rPr>
        <w:t>, EU</w:t>
      </w:r>
      <w:r>
        <w:t xml:space="preserve">: define both </w:t>
      </w:r>
    </w:p>
    <w:p w14:paraId="5C470B37" w14:textId="77B97C9F" w:rsidR="004D3920" w:rsidRDefault="001949C3" w:rsidP="004D3920">
      <w:pPr>
        <w:pStyle w:val="CommentText"/>
      </w:pPr>
      <w:r w:rsidRPr="001949C3">
        <w:rPr>
          <w:b/>
          <w:bCs/>
        </w:rPr>
        <w:t>CFRN</w:t>
      </w:r>
      <w:r>
        <w:t xml:space="preserve">: define both </w:t>
      </w:r>
      <w:r w:rsidR="00DD6E5A">
        <w:t>as a guiding text and give flexibility to reviewers</w:t>
      </w:r>
    </w:p>
    <w:p w14:paraId="4EB719AE" w14:textId="100A264C" w:rsidR="00C321EE" w:rsidRDefault="00C321EE">
      <w:pPr>
        <w:pStyle w:val="CommentText"/>
      </w:pPr>
      <w:r w:rsidRPr="00FB2C2D">
        <w:rPr>
          <w:b/>
          <w:bCs/>
        </w:rPr>
        <w:t>US</w:t>
      </w:r>
      <w:r w:rsidR="005A5F12">
        <w:t>:</w:t>
      </w:r>
      <w:r w:rsidR="003B03CD">
        <w:t xml:space="preserve"> </w:t>
      </w:r>
      <w:r w:rsidR="004919F7">
        <w:t>define</w:t>
      </w:r>
      <w:r w:rsidR="00FB2C2D">
        <w:t xml:space="preserve"> </w:t>
      </w:r>
      <w:r w:rsidR="004919F7">
        <w:t>“</w:t>
      </w:r>
      <w:r w:rsidR="00FB2C2D">
        <w:t>persistent</w:t>
      </w:r>
      <w:r w:rsidR="004919F7">
        <w:t>”</w:t>
      </w:r>
      <w:r w:rsidR="00927FE5">
        <w:t xml:space="preserve"> but not “significant”</w:t>
      </w:r>
      <w:r w:rsidR="00FB2C2D">
        <w:t>. Defining significant inconsistency is role of PAICC</w:t>
      </w:r>
    </w:p>
    <w:p w14:paraId="7DCE2C51" w14:textId="73E973A0" w:rsidR="0014419B" w:rsidRDefault="0014419B">
      <w:pPr>
        <w:pStyle w:val="CommentText"/>
      </w:pPr>
      <w:r w:rsidRPr="00D80789">
        <w:rPr>
          <w:b/>
          <w:bCs/>
        </w:rPr>
        <w:t>LMDC:</w:t>
      </w:r>
      <w:r>
        <w:t xml:space="preserve"> </w:t>
      </w:r>
      <w:r w:rsidR="00D80789">
        <w:t>stick t</w:t>
      </w:r>
      <w:r w:rsidR="00D80789" w:rsidRPr="00D80789">
        <w:rPr>
          <w:rFonts w:asciiTheme="majorBidi" w:hAnsiTheme="majorBidi" w:cstheme="majorBidi"/>
        </w:rPr>
        <w:t xml:space="preserve">o </w:t>
      </w:r>
      <w:r w:rsidRPr="00D80789">
        <w:rPr>
          <w:rFonts w:asciiTheme="majorBidi" w:hAnsiTheme="majorBidi" w:cstheme="majorBidi"/>
          <w:sz w:val="22"/>
        </w:rPr>
        <w:t>established practice</w:t>
      </w:r>
    </w:p>
    <w:p w14:paraId="051B2109" w14:textId="278D7AC9" w:rsidR="00B26E2E" w:rsidRDefault="00252AE7" w:rsidP="00E005B7">
      <w:pPr>
        <w:pStyle w:val="CommentText"/>
      </w:pPr>
      <w:r w:rsidRPr="00252AE7">
        <w:rPr>
          <w:b/>
          <w:bCs/>
        </w:rPr>
        <w:t xml:space="preserve">EU: </w:t>
      </w:r>
      <w:r w:rsidR="00D80789">
        <w:t>N</w:t>
      </w:r>
      <w:r w:rsidR="00E005B7" w:rsidRPr="00E005B7">
        <w:t xml:space="preserve">ot PAICC </w:t>
      </w:r>
      <w:r w:rsidR="00E005B7">
        <w:t>but Parties</w:t>
      </w:r>
      <w:r w:rsidR="00F8104D">
        <w:t xml:space="preserve"> (PAICC </w:t>
      </w:r>
      <w:r w:rsidR="002E0086" w:rsidRPr="002E0086">
        <w:t>addresses consequences of significance and persistent inconsistencies</w:t>
      </w:r>
      <w:r w:rsidR="00F8104D">
        <w:t>)</w:t>
      </w:r>
    </w:p>
    <w:p w14:paraId="2E46DF87" w14:textId="77777777" w:rsidR="000571FA" w:rsidRDefault="000571FA" w:rsidP="00E005B7">
      <w:pPr>
        <w:pStyle w:val="CommentText"/>
      </w:pPr>
    </w:p>
    <w:p w14:paraId="3B172974" w14:textId="77777777" w:rsidR="000571FA" w:rsidRDefault="000571FA" w:rsidP="00E005B7">
      <w:pPr>
        <w:pStyle w:val="CommentText"/>
        <w:rPr>
          <w:b/>
          <w:bCs/>
        </w:rPr>
      </w:pPr>
      <w:r>
        <w:rPr>
          <w:b/>
          <w:bCs/>
        </w:rPr>
        <w:t>15 November – HODs</w:t>
      </w:r>
    </w:p>
    <w:p w14:paraId="4433F45E" w14:textId="7E7417E5" w:rsidR="000571FA" w:rsidRDefault="000571FA" w:rsidP="00E005B7">
      <w:pPr>
        <w:pStyle w:val="CommentText"/>
      </w:pPr>
      <w:r>
        <w:rPr>
          <w:b/>
          <w:bCs/>
        </w:rPr>
        <w:t xml:space="preserve">EU: </w:t>
      </w:r>
      <w:r w:rsidR="00D80789">
        <w:t>D</w:t>
      </w:r>
      <w:r w:rsidRPr="000571FA">
        <w:t xml:space="preserve">efine </w:t>
      </w:r>
      <w:r>
        <w:t>sig and per inconsistency</w:t>
      </w:r>
      <w:r w:rsidR="00D80789">
        <w:t>. Persistent means if inconsistencies persist from one BTR to the next BTR.</w:t>
      </w:r>
    </w:p>
    <w:p w14:paraId="692F2E32" w14:textId="2650A26E" w:rsidR="00692092" w:rsidRPr="00E005B7" w:rsidRDefault="00B42D5E" w:rsidP="00D80789">
      <w:pPr>
        <w:pStyle w:val="CommentText"/>
      </w:pPr>
      <w:r w:rsidRPr="00B42D5E">
        <w:rPr>
          <w:b/>
          <w:bCs/>
        </w:rPr>
        <w:t>Tuvalu:</w:t>
      </w:r>
      <w:r w:rsidRPr="00B42D5E">
        <w:t xml:space="preserve"> </w:t>
      </w:r>
      <w:r w:rsidR="00D80789">
        <w:t>N</w:t>
      </w:r>
      <w:r w:rsidRPr="00B42D5E">
        <w:t xml:space="preserve">eed clarity </w:t>
      </w:r>
      <w:r w:rsidR="00494FA6">
        <w:t>on inconsistency</w:t>
      </w:r>
    </w:p>
  </w:comment>
  <w:comment w:id="84" w:author="Daniel Galvan Perez" w:date="2024-11-19T10:48:00Z" w:initials="DGP">
    <w:p w14:paraId="1CA277CB" w14:textId="77777777" w:rsidR="009522C6" w:rsidRDefault="009522C6">
      <w:pPr>
        <w:pStyle w:val="CommentText"/>
      </w:pPr>
      <w:r>
        <w:rPr>
          <w:rStyle w:val="CommentReference"/>
        </w:rPr>
        <w:annotationRef/>
      </w:r>
      <w:r>
        <w:t>US: Make this a stand-alone paragraph</w:t>
      </w:r>
    </w:p>
    <w:p w14:paraId="59441D4B" w14:textId="77777777" w:rsidR="009522C6" w:rsidRDefault="009522C6">
      <w:pPr>
        <w:pStyle w:val="CommentText"/>
      </w:pPr>
    </w:p>
    <w:p w14:paraId="0351662A" w14:textId="2A662ECA" w:rsidR="009522C6" w:rsidRDefault="001B2C0F">
      <w:pPr>
        <w:pStyle w:val="CommentText"/>
      </w:pPr>
      <w:r>
        <w:t>“</w:t>
      </w:r>
      <w:r>
        <w:rPr>
          <w:i/>
          <w:iCs/>
        </w:rPr>
        <w:t xml:space="preserve">[50 bis] </w:t>
      </w:r>
      <w:r w:rsidRPr="00113090">
        <w:rPr>
          <w:i/>
          <w:iCs/>
        </w:rPr>
        <w:t>Decides</w:t>
      </w:r>
      <w:r>
        <w:t xml:space="preserve"> </w:t>
      </w:r>
      <w:r>
        <w:rPr>
          <w:rStyle w:val="CommentReference"/>
        </w:rPr>
        <w:annotationRef/>
      </w:r>
      <w:r>
        <w:t>that the CMA will be notified of the expert review team recommendations that relate to the potential for double counting that implicate the application of corresponding adjustments via the annual compilation and synthesis of the results of the Article 6 technical expert review, as called for in decision 2/CMA.3, paragraph 13”</w:t>
      </w:r>
    </w:p>
  </w:comment>
  <w:comment w:id="86" w:author="Daniel Galvan Perez" w:date="2024-11-19T10:48:00Z" w:initials="DGP">
    <w:p w14:paraId="171FBFB8" w14:textId="19FAA18D" w:rsidR="00147BA2" w:rsidRDefault="00147BA2" w:rsidP="00147BA2">
      <w:pPr>
        <w:pStyle w:val="CommentText"/>
      </w:pPr>
      <w:r>
        <w:rPr>
          <w:rStyle w:val="CommentReference"/>
        </w:rPr>
        <w:annotationRef/>
      </w:r>
      <w:r>
        <w:t xml:space="preserve">US: </w:t>
      </w:r>
      <w:r>
        <w:rPr>
          <w:rStyle w:val="CommentReference"/>
        </w:rPr>
        <w:annotationRef/>
      </w:r>
      <w:r>
        <w:t>Concept addressed in para 49 and 50 bis</w:t>
      </w:r>
      <w:r w:rsidR="00B2687C">
        <w:t xml:space="preserve"> - detele</w:t>
      </w:r>
    </w:p>
    <w:p w14:paraId="548DB674" w14:textId="380AA5B9" w:rsidR="00147BA2" w:rsidRDefault="00147BA2">
      <w:pPr>
        <w:pStyle w:val="CommentText"/>
      </w:pPr>
    </w:p>
  </w:comment>
  <w:comment w:id="87" w:author="Daniel Galvan Perez" w:date="2024-11-19T10:49:00Z" w:initials="DGP">
    <w:p w14:paraId="5775DB0C" w14:textId="58885C43" w:rsidR="00F41EF3" w:rsidRDefault="00F41EF3" w:rsidP="00F41EF3">
      <w:pPr>
        <w:pStyle w:val="CommentText"/>
      </w:pPr>
      <w:r>
        <w:rPr>
          <w:rStyle w:val="CommentReference"/>
        </w:rPr>
        <w:annotationRef/>
      </w:r>
      <w:r>
        <w:t xml:space="preserve">US: </w:t>
      </w:r>
      <w:r>
        <w:rPr>
          <w:rStyle w:val="CommentReference"/>
        </w:rPr>
        <w:annotationRef/>
      </w:r>
      <w:r>
        <w:t>Concept addressed in para 49 and 50 bis</w:t>
      </w:r>
      <w:r w:rsidR="00B2687C">
        <w:t xml:space="preserve"> - delete</w:t>
      </w:r>
    </w:p>
    <w:p w14:paraId="18BB26E2" w14:textId="5F6142AF" w:rsidR="00F41EF3" w:rsidRDefault="00F41EF3">
      <w:pPr>
        <w:pStyle w:val="CommentText"/>
      </w:pPr>
    </w:p>
  </w:comment>
  <w:comment w:id="88" w:author="Ayami Kabaya" w:date="2024-11-16T23:39:00Z" w:initials="AK">
    <w:p w14:paraId="2ABF581F" w14:textId="6A58C1ED" w:rsidR="008A3A55" w:rsidRDefault="00560BED">
      <w:pPr>
        <w:pStyle w:val="CommentText"/>
        <w:rPr>
          <w:b/>
          <w:bCs/>
        </w:rPr>
      </w:pPr>
      <w:r w:rsidRPr="00E005B7">
        <w:rPr>
          <w:rStyle w:val="CommentReference"/>
        </w:rPr>
        <w:annotationRef/>
      </w:r>
      <w:r w:rsidR="008A3A55">
        <w:rPr>
          <w:b/>
          <w:bCs/>
        </w:rPr>
        <w:t>16 November</w:t>
      </w:r>
      <w:r w:rsidR="008A3A55" w:rsidRPr="00560BED">
        <w:rPr>
          <w:b/>
          <w:bCs/>
        </w:rPr>
        <w:t xml:space="preserve"> </w:t>
      </w:r>
      <w:r w:rsidR="00CC3A91">
        <w:rPr>
          <w:b/>
          <w:bCs/>
        </w:rPr>
        <w:t>– IC</w:t>
      </w:r>
    </w:p>
    <w:p w14:paraId="31F13E06" w14:textId="79436D27" w:rsidR="00560BED" w:rsidRDefault="00560BED">
      <w:pPr>
        <w:pStyle w:val="CommentText"/>
      </w:pPr>
      <w:r w:rsidRPr="00560BED">
        <w:rPr>
          <w:b/>
          <w:bCs/>
        </w:rPr>
        <w:t>US</w:t>
      </w:r>
      <w:r>
        <w:t xml:space="preserve">: need </w:t>
      </w:r>
      <w:r w:rsidR="004919F7">
        <w:t>to define</w:t>
      </w:r>
      <w:r>
        <w:t xml:space="preserve"> “non-responsiveness”</w:t>
      </w:r>
    </w:p>
  </w:comment>
  <w:comment w:id="85" w:author="Ayami Kabaya" w:date="2024-11-16T22:50:00Z" w:initials="AK">
    <w:p w14:paraId="0E43F566" w14:textId="3F4F8180" w:rsidR="0028080D" w:rsidRDefault="0028080D" w:rsidP="008A3A55">
      <w:pPr>
        <w:pStyle w:val="CommentText"/>
        <w:rPr>
          <w:b/>
          <w:bCs/>
        </w:rPr>
      </w:pPr>
      <w:r>
        <w:rPr>
          <w:b/>
          <w:bCs/>
        </w:rPr>
        <w:t>17 November – IC</w:t>
      </w:r>
    </w:p>
    <w:p w14:paraId="19529F1D" w14:textId="6FD7202B" w:rsidR="0028080D" w:rsidRDefault="0086492A" w:rsidP="008A3A55">
      <w:pPr>
        <w:pStyle w:val="CommentText"/>
        <w:rPr>
          <w:b/>
          <w:bCs/>
        </w:rPr>
      </w:pPr>
      <w:r w:rsidRPr="0086492A">
        <w:rPr>
          <w:b/>
          <w:bCs/>
        </w:rPr>
        <w:t>AGN, CFRN, AOSIS</w:t>
      </w:r>
      <w:r>
        <w:t xml:space="preserve"> – Add Para 43 to section 9</w:t>
      </w:r>
    </w:p>
    <w:p w14:paraId="27D93B83" w14:textId="4DB85C95" w:rsidR="0028080D" w:rsidRDefault="0086492A" w:rsidP="008A3A55">
      <w:pPr>
        <w:pStyle w:val="CommentText"/>
      </w:pPr>
      <w:r w:rsidRPr="0086492A">
        <w:rPr>
          <w:b/>
          <w:bCs/>
        </w:rPr>
        <w:t>Japan</w:t>
      </w:r>
      <w:r>
        <w:t xml:space="preserve"> – Add para 43 to Section 9, but positive language: </w:t>
      </w:r>
      <w:r w:rsidR="00C256CC">
        <w:t>(</w:t>
      </w:r>
      <w:r w:rsidRPr="001650F0">
        <w:t xml:space="preserve">enhancing </w:t>
      </w:r>
      <w:r>
        <w:t>of</w:t>
      </w:r>
      <w:r w:rsidRPr="001650F0">
        <w:t xml:space="preserve"> improvement</w:t>
      </w:r>
      <w:r>
        <w:t>s with identifying the cause of inconsistencies)</w:t>
      </w:r>
    </w:p>
    <w:p w14:paraId="4267ACBA" w14:textId="1741A125" w:rsidR="00AA0E78" w:rsidRDefault="00AA0E78" w:rsidP="008A3A55">
      <w:pPr>
        <w:pStyle w:val="CommentText"/>
      </w:pPr>
      <w:r w:rsidRPr="00AA0E78">
        <w:rPr>
          <w:b/>
          <w:bCs/>
        </w:rPr>
        <w:t xml:space="preserve">Republic of Korea </w:t>
      </w:r>
      <w:r>
        <w:t>– Add para 43 to Section 9, change “shall” to “should”</w:t>
      </w:r>
    </w:p>
    <w:p w14:paraId="4614200A" w14:textId="654C4A76" w:rsidR="005F0796" w:rsidRDefault="005F0796" w:rsidP="008A3A55">
      <w:pPr>
        <w:pStyle w:val="CommentText"/>
        <w:rPr>
          <w:b/>
          <w:bCs/>
        </w:rPr>
      </w:pPr>
      <w:r w:rsidRPr="005F0796">
        <w:rPr>
          <w:b/>
          <w:bCs/>
        </w:rPr>
        <w:t>LMDC</w:t>
      </w:r>
      <w:r>
        <w:t xml:space="preserve"> – don’t support any language on </w:t>
      </w:r>
      <w:r w:rsidR="00C256CC">
        <w:t>consequences</w:t>
      </w:r>
    </w:p>
    <w:p w14:paraId="0D2D04E6" w14:textId="77777777" w:rsidR="0086492A" w:rsidRDefault="0086492A" w:rsidP="008A3A55">
      <w:pPr>
        <w:pStyle w:val="CommentText"/>
        <w:rPr>
          <w:b/>
          <w:bCs/>
        </w:rPr>
      </w:pPr>
    </w:p>
    <w:p w14:paraId="694202AF" w14:textId="2D7C227E" w:rsidR="008A3A55" w:rsidRPr="008A3A55" w:rsidRDefault="008A3A55" w:rsidP="008A3A55">
      <w:pPr>
        <w:pStyle w:val="CommentText"/>
        <w:rPr>
          <w:b/>
          <w:bCs/>
        </w:rPr>
      </w:pPr>
      <w:r>
        <w:rPr>
          <w:b/>
          <w:bCs/>
        </w:rPr>
        <w:t>16 November</w:t>
      </w:r>
      <w:r w:rsidR="00CC3A91">
        <w:rPr>
          <w:b/>
          <w:bCs/>
        </w:rPr>
        <w:t xml:space="preserve"> – IC</w:t>
      </w:r>
    </w:p>
    <w:p w14:paraId="672C097C" w14:textId="1E268BC5" w:rsidR="003B03CD" w:rsidRDefault="003B03CD" w:rsidP="00AE7C94">
      <w:pPr>
        <w:pStyle w:val="CommentText"/>
      </w:pPr>
      <w:r w:rsidRPr="003B03CD">
        <w:rPr>
          <w:b/>
          <w:bCs/>
        </w:rPr>
        <w:t>AGN, NZ, CFRN, Canada</w:t>
      </w:r>
      <w:r>
        <w:t xml:space="preserve"> – </w:t>
      </w:r>
      <w:r w:rsidR="00A22287">
        <w:t>Add</w:t>
      </w:r>
      <w:r w:rsidR="00E419D3">
        <w:t xml:space="preserve"> </w:t>
      </w:r>
      <w:r w:rsidR="00A22287">
        <w:rPr>
          <w:rStyle w:val="CommentReference"/>
        </w:rPr>
        <w:annotationRef/>
      </w:r>
      <w:r w:rsidR="00A22287">
        <w:t>Para 43</w:t>
      </w:r>
      <w:r w:rsidR="002D17DD">
        <w:t xml:space="preserve"> to</w:t>
      </w:r>
      <w:r w:rsidR="00E81E62">
        <w:t xml:space="preserve"> section 9</w:t>
      </w:r>
    </w:p>
    <w:p w14:paraId="456DA84C" w14:textId="47CCC887" w:rsidR="00FE1CA3" w:rsidRPr="00AE7C94" w:rsidRDefault="003B03CD" w:rsidP="00AE7C94">
      <w:pPr>
        <w:pStyle w:val="CommentText"/>
        <w:rPr>
          <w:rFonts w:eastAsia="MS Mincho"/>
          <w:lang w:eastAsia="ja-JP"/>
        </w:rPr>
      </w:pPr>
      <w:r w:rsidRPr="009758C2">
        <w:rPr>
          <w:b/>
          <w:bCs/>
        </w:rPr>
        <w:t>EU</w:t>
      </w:r>
      <w:r>
        <w:t>: tend to agree AGN and CFRN</w:t>
      </w:r>
      <w:r w:rsidR="001B4A2D">
        <w:t>;</w:t>
      </w:r>
      <w:r>
        <w:t xml:space="preserve"> prefer to reorganize the text</w:t>
      </w:r>
      <w:r w:rsidR="00F86F3F">
        <w:rPr>
          <w:rFonts w:eastAsia="MS Mincho" w:hint="eastAsia"/>
          <w:lang w:eastAsia="ja-JP"/>
        </w:rPr>
        <w:t>.</w:t>
      </w:r>
      <w:r w:rsidR="00F86F3F">
        <w:rPr>
          <w:rFonts w:eastAsia="MS Mincho"/>
          <w:lang w:eastAsia="ja-JP"/>
        </w:rPr>
        <w:t xml:space="preserve"> </w:t>
      </w:r>
    </w:p>
    <w:p w14:paraId="243ABE9D" w14:textId="4F2C8D03" w:rsidR="00763FAB" w:rsidRDefault="003B03CD" w:rsidP="00763FAB">
      <w:pPr>
        <w:pStyle w:val="CommentText"/>
      </w:pPr>
      <w:r w:rsidRPr="003B03CD">
        <w:rPr>
          <w:b/>
          <w:bCs/>
        </w:rPr>
        <w:t xml:space="preserve">SUR: </w:t>
      </w:r>
      <w:r w:rsidR="0050583C">
        <w:t xml:space="preserve">Recommendation to be made by reviewers </w:t>
      </w:r>
      <w:r w:rsidR="002D17DD">
        <w:t>in case of inconstancies</w:t>
      </w:r>
    </w:p>
    <w:p w14:paraId="2FE9BF2B" w14:textId="13B3CA2D" w:rsidR="004D3920" w:rsidRDefault="004D3920" w:rsidP="00763FAB">
      <w:pPr>
        <w:pStyle w:val="CommentText"/>
      </w:pPr>
      <w:r w:rsidRPr="004D3920">
        <w:rPr>
          <w:b/>
          <w:bCs/>
        </w:rPr>
        <w:t>LMDC</w:t>
      </w:r>
      <w:r>
        <w:t>: open to discuss</w:t>
      </w:r>
    </w:p>
    <w:p w14:paraId="57D04F55" w14:textId="1E525CD8" w:rsidR="00B92354" w:rsidRPr="00D80789" w:rsidRDefault="00F86F3F" w:rsidP="00D80789">
      <w:pPr>
        <w:pStyle w:val="CommentText"/>
        <w:rPr>
          <w:rFonts w:asciiTheme="majorBidi" w:hAnsiTheme="majorBidi" w:cstheme="majorBidi"/>
        </w:rPr>
      </w:pPr>
      <w:r w:rsidRPr="00EF2372">
        <w:rPr>
          <w:b/>
          <w:bCs/>
        </w:rPr>
        <w:t>Pakistan</w:t>
      </w:r>
      <w:r>
        <w:t xml:space="preserve">: </w:t>
      </w:r>
      <w:r w:rsidRPr="00D80789">
        <w:rPr>
          <w:rFonts w:asciiTheme="majorBidi" w:hAnsiTheme="majorBidi" w:cstheme="majorBidi"/>
          <w:sz w:val="22"/>
        </w:rPr>
        <w:t>process of addressing the inconsistencies precedes the first transfer of the mitigation outcomes.</w:t>
      </w:r>
    </w:p>
    <w:p w14:paraId="15855415" w14:textId="7A4EF6BE" w:rsidR="0050583C" w:rsidRDefault="0050583C">
      <w:pPr>
        <w:pStyle w:val="CommentText"/>
      </w:pPr>
    </w:p>
  </w:comment>
  <w:comment w:id="90" w:author="Ayami Kabaya" w:date="2024-11-16T23:52:00Z" w:initials="AK">
    <w:p w14:paraId="4E658949" w14:textId="387C526B" w:rsidR="005D1676" w:rsidRDefault="005D1676">
      <w:pPr>
        <w:pStyle w:val="CommentText"/>
        <w:rPr>
          <w:b/>
          <w:bCs/>
        </w:rPr>
      </w:pPr>
      <w:r>
        <w:rPr>
          <w:b/>
          <w:bCs/>
        </w:rPr>
        <w:t>17 November – IC</w:t>
      </w:r>
    </w:p>
    <w:p w14:paraId="08C3FA4E" w14:textId="1D0D4FFE" w:rsidR="005D1676" w:rsidRDefault="00C3796F">
      <w:pPr>
        <w:pStyle w:val="CommentText"/>
        <w:rPr>
          <w:b/>
          <w:bCs/>
        </w:rPr>
      </w:pPr>
      <w:r>
        <w:rPr>
          <w:b/>
          <w:bCs/>
        </w:rPr>
        <w:t>US</w:t>
      </w:r>
      <w:r w:rsidR="00520EB1">
        <w:rPr>
          <w:b/>
          <w:bCs/>
        </w:rPr>
        <w:t>, LMDC</w:t>
      </w:r>
      <w:r>
        <w:rPr>
          <w:b/>
          <w:bCs/>
        </w:rPr>
        <w:t xml:space="preserve">: </w:t>
      </w:r>
      <w:r w:rsidR="00520EB1" w:rsidRPr="00520EB1">
        <w:t>clarify</w:t>
      </w:r>
      <w:r>
        <w:t xml:space="preserve"> </w:t>
      </w:r>
      <w:r w:rsidR="00520EB1">
        <w:t xml:space="preserve">either </w:t>
      </w:r>
      <w:r w:rsidRPr="009D41A2">
        <w:t>across the party's own reporting</w:t>
      </w:r>
      <w:r>
        <w:t xml:space="preserve"> </w:t>
      </w:r>
      <w:r w:rsidR="00520EB1">
        <w:t>or</w:t>
      </w:r>
      <w:r>
        <w:t xml:space="preserve"> </w:t>
      </w:r>
      <w:r w:rsidRPr="009D41A2">
        <w:t>across other parties participating in the same cooperating approach</w:t>
      </w:r>
    </w:p>
    <w:p w14:paraId="044862CF" w14:textId="77777777" w:rsidR="005D1676" w:rsidRDefault="005D1676">
      <w:pPr>
        <w:pStyle w:val="CommentText"/>
        <w:rPr>
          <w:b/>
          <w:bCs/>
        </w:rPr>
      </w:pPr>
    </w:p>
    <w:p w14:paraId="042F8537" w14:textId="73A7B7F0" w:rsidR="008A3A55" w:rsidRDefault="008A3A55">
      <w:pPr>
        <w:pStyle w:val="CommentText"/>
        <w:rPr>
          <w:b/>
          <w:bCs/>
        </w:rPr>
      </w:pPr>
      <w:r>
        <w:rPr>
          <w:b/>
          <w:bCs/>
        </w:rPr>
        <w:t>16 November</w:t>
      </w:r>
      <w:r w:rsidRPr="00785077">
        <w:rPr>
          <w:b/>
          <w:bCs/>
        </w:rPr>
        <w:t xml:space="preserve"> </w:t>
      </w:r>
      <w:r w:rsidR="00CC3A91">
        <w:rPr>
          <w:b/>
          <w:bCs/>
        </w:rPr>
        <w:t>– IC</w:t>
      </w:r>
    </w:p>
    <w:p w14:paraId="3AF9C05C" w14:textId="62F4415C" w:rsidR="005F49E8" w:rsidRDefault="00785077" w:rsidP="00582F50">
      <w:pPr>
        <w:pStyle w:val="CommentText"/>
      </w:pPr>
      <w:r w:rsidRPr="00785077">
        <w:rPr>
          <w:b/>
          <w:bCs/>
        </w:rPr>
        <w:t>EU</w:t>
      </w:r>
      <w:r>
        <w:t xml:space="preserve">: </w:t>
      </w:r>
      <w:r>
        <w:rPr>
          <w:rStyle w:val="CommentReference"/>
        </w:rPr>
        <w:annotationRef/>
      </w:r>
      <w:r w:rsidR="007A7BC0">
        <w:t xml:space="preserve">agree </w:t>
      </w:r>
      <w:r w:rsidR="00D80789">
        <w:t>on</w:t>
      </w:r>
      <w:r w:rsidR="00582F50">
        <w:t xml:space="preserve"> US on differentiation between own reports or participating parties </w:t>
      </w:r>
      <w:r w:rsidR="007A7BC0">
        <w:t xml:space="preserve">but can recall </w:t>
      </w:r>
      <w:r w:rsidR="005F49E8">
        <w:t xml:space="preserve">the review </w:t>
      </w:r>
      <w:r w:rsidR="004E1AB6">
        <w:t>guidance</w:t>
      </w:r>
    </w:p>
  </w:comment>
  <w:comment w:id="89" w:author="Daniel Galvan Perez" w:date="2024-11-19T10:49:00Z" w:initials="DGP">
    <w:p w14:paraId="5584002C" w14:textId="5209BF9D" w:rsidR="00B2687C" w:rsidRDefault="00B2687C">
      <w:pPr>
        <w:pStyle w:val="CommentText"/>
      </w:pPr>
      <w:r>
        <w:rPr>
          <w:rStyle w:val="CommentReference"/>
        </w:rPr>
        <w:annotationRef/>
      </w:r>
      <w:r>
        <w:t>US: Addressed in Sharm TER guidance - delete</w:t>
      </w:r>
    </w:p>
  </w:comment>
  <w:comment w:id="91" w:author="Daniel Galvan Perez" w:date="2024-11-19T10:50:00Z" w:initials="DGP">
    <w:p w14:paraId="357FC3F6" w14:textId="77777777" w:rsidR="006011E8" w:rsidRDefault="006011E8" w:rsidP="006011E8">
      <w:pPr>
        <w:pStyle w:val="CommentText"/>
      </w:pPr>
      <w:r>
        <w:rPr>
          <w:rStyle w:val="CommentReference"/>
        </w:rPr>
        <w:annotationRef/>
      </w:r>
      <w:r>
        <w:t xml:space="preserve">US: </w:t>
      </w:r>
      <w:r>
        <w:rPr>
          <w:rStyle w:val="CommentReference"/>
        </w:rPr>
        <w:annotationRef/>
      </w:r>
      <w:r>
        <w:t xml:space="preserve">Recommend that para 55 be deleted as there is lack of agreement on addressing “significant” inconsistencies. </w:t>
      </w:r>
      <w:r>
        <w:rPr>
          <w:b/>
          <w:bCs/>
        </w:rPr>
        <w:t>These flags are replaced with the concept in para 49.</w:t>
      </w:r>
    </w:p>
    <w:p w14:paraId="319FEC2D" w14:textId="018D849F" w:rsidR="006011E8" w:rsidRDefault="006011E8">
      <w:pPr>
        <w:pStyle w:val="CommentText"/>
      </w:pPr>
    </w:p>
  </w:comment>
  <w:comment w:id="92" w:author="Ayami Kabaya" w:date="2024-11-16T23:00:00Z" w:initials="AK">
    <w:p w14:paraId="7EC5D78E" w14:textId="1BA67638" w:rsidR="008A3A55" w:rsidRDefault="00983816">
      <w:pPr>
        <w:pStyle w:val="CommentText"/>
      </w:pPr>
      <w:r>
        <w:rPr>
          <w:rStyle w:val="CommentReference"/>
        </w:rPr>
        <w:annotationRef/>
      </w:r>
      <w:r w:rsidR="008A3A55">
        <w:rPr>
          <w:b/>
          <w:bCs/>
        </w:rPr>
        <w:t>16 November</w:t>
      </w:r>
      <w:r w:rsidR="008A3A55">
        <w:t xml:space="preserve"> </w:t>
      </w:r>
      <w:r w:rsidR="00CC3A91" w:rsidRPr="00CC3A91">
        <w:rPr>
          <w:b/>
          <w:bCs/>
        </w:rPr>
        <w:t>– IC</w:t>
      </w:r>
    </w:p>
    <w:p w14:paraId="71439767" w14:textId="2BC28AA6" w:rsidR="00942444" w:rsidRPr="00582F50" w:rsidRDefault="00580C3E" w:rsidP="00580C3E">
      <w:pPr>
        <w:pStyle w:val="CommentText"/>
      </w:pPr>
      <w:r w:rsidRPr="00580C3E">
        <w:t>Note – this para is related to para 36</w:t>
      </w:r>
      <w:r>
        <w:t xml:space="preserve"> (</w:t>
      </w:r>
      <w:r w:rsidR="00582F50" w:rsidRPr="00582F50">
        <w:rPr>
          <w:b/>
          <w:bCs/>
        </w:rPr>
        <w:t xml:space="preserve">EU: </w:t>
      </w:r>
      <w:r w:rsidR="00582F50">
        <w:t>wants to see ITMOS itself in Para 36</w:t>
      </w:r>
      <w:r>
        <w:t xml:space="preserve"> as mentioned in para 55)</w:t>
      </w:r>
    </w:p>
  </w:comment>
  <w:comment w:id="93" w:author="Michael Vartanyan" w:date="2024-11-18T09:20:00Z" w:initials="MV">
    <w:p w14:paraId="08B7F623" w14:textId="77777777" w:rsidR="00FF26AA" w:rsidRDefault="00FF26AA" w:rsidP="00FF26AA">
      <w:r>
        <w:rPr>
          <w:rStyle w:val="CommentReference"/>
        </w:rPr>
        <w:annotationRef/>
      </w:r>
      <w:r>
        <w:rPr>
          <w:color w:val="000000"/>
        </w:rPr>
        <w:t>Canada: against issuance function, solution to related problems in interoperability</w:t>
      </w:r>
    </w:p>
  </w:comment>
  <w:comment w:id="94" w:author="Michael Vartanyan" w:date="2024-11-18T09:24:00Z" w:initials="MV">
    <w:p w14:paraId="15ED6EFD" w14:textId="77777777" w:rsidR="006F1F04" w:rsidRDefault="006F1F04" w:rsidP="006F1F04">
      <w:r>
        <w:rPr>
          <w:rStyle w:val="CommentReference"/>
        </w:rPr>
        <w:annotationRef/>
      </w:r>
      <w:r>
        <w:rPr>
          <w:color w:val="000000"/>
        </w:rPr>
        <w:t>Pakistan: pull and view only</w:t>
      </w:r>
    </w:p>
  </w:comment>
  <w:comment w:id="95" w:author="Michael Vartanyan" w:date="2024-11-18T09:12:00Z" w:initials="MV">
    <w:p w14:paraId="7EE7AC3B" w14:textId="4C0FFE7B" w:rsidR="00B10F84" w:rsidRDefault="00B10F84" w:rsidP="00B10F84">
      <w:r>
        <w:rPr>
          <w:rStyle w:val="CommentReference"/>
        </w:rPr>
        <w:annotationRef/>
      </w:r>
      <w:r>
        <w:rPr>
          <w:color w:val="000000"/>
        </w:rPr>
        <w:t>Morocco: CB on IReg</w:t>
      </w:r>
    </w:p>
  </w:comment>
  <w:comment w:id="96" w:author="Michael Vartanyan" w:date="2024-11-18T09:14:00Z" w:initials="MV">
    <w:p w14:paraId="6D66662C" w14:textId="77777777" w:rsidR="00C62434" w:rsidRDefault="00BE655A" w:rsidP="00C62434">
      <w:r>
        <w:rPr>
          <w:rStyle w:val="CommentReference"/>
        </w:rPr>
        <w:annotationRef/>
      </w:r>
      <w:r w:rsidR="00C62434">
        <w:t>Japan, US: no issuance function</w:t>
      </w:r>
    </w:p>
  </w:comment>
  <w:comment w:id="97" w:author="Michael Vartanyan" w:date="2024-11-18T09:23:00Z" w:initials="MV">
    <w:p w14:paraId="30AEBB4C" w14:textId="77777777" w:rsidR="008E2554" w:rsidRDefault="008E2554" w:rsidP="008E2554">
      <w:r>
        <w:rPr>
          <w:rStyle w:val="CommentReference"/>
        </w:rPr>
        <w:annotationRef/>
      </w:r>
      <w:r>
        <w:rPr>
          <w:color w:val="000000"/>
        </w:rPr>
        <w:t>Norway: instead of issuance use a word that does not have a wide range of interpretation</w:t>
      </w:r>
    </w:p>
  </w:comment>
  <w:comment w:id="98" w:author="Michael Vartanyan" w:date="2024-11-18T09:28:00Z" w:initials="MV">
    <w:p w14:paraId="38F1462A" w14:textId="77777777" w:rsidR="00C90F68" w:rsidRDefault="00C90F68" w:rsidP="00C90F68">
      <w:r>
        <w:rPr>
          <w:rStyle w:val="CommentReference"/>
        </w:rPr>
        <w:annotationRef/>
      </w:r>
      <w:r>
        <w:rPr>
          <w:color w:val="000000"/>
        </w:rPr>
        <w:t>AILAC: some paragraphs of the current text on IReg are limiting its function</w:t>
      </w:r>
    </w:p>
  </w:comment>
  <w:comment w:id="99" w:author="Michael Vartanyan" w:date="2024-11-18T09:30:00Z" w:initials="MV">
    <w:p w14:paraId="05FF2E02" w14:textId="77777777" w:rsidR="00437677" w:rsidRDefault="00437677" w:rsidP="00437677">
      <w:r>
        <w:rPr>
          <w:rStyle w:val="CommentReference"/>
        </w:rPr>
        <w:annotationRef/>
      </w:r>
      <w:r>
        <w:rPr>
          <w:color w:val="000000"/>
        </w:rPr>
        <w:t>Chile: only pulling and viewing would lead to atomisation of A6, need to have full function</w:t>
      </w:r>
    </w:p>
  </w:comment>
  <w:comment w:id="100" w:author="Michael Vartanyan" w:date="2024-11-18T21:23:00Z" w:initials="MV">
    <w:p w14:paraId="511073FE" w14:textId="77777777" w:rsidR="00EA18FF" w:rsidRDefault="00EA18FF" w:rsidP="00EA18FF">
      <w:r>
        <w:rPr>
          <w:rStyle w:val="CommentReference"/>
        </w:rPr>
        <w:annotationRef/>
      </w:r>
      <w:r>
        <w:rPr>
          <w:color w:val="000000"/>
        </w:rPr>
        <w:t>Turkiye: paras 64-66 appropriate</w:t>
      </w:r>
    </w:p>
  </w:comment>
  <w:comment w:id="101" w:author="Michael Vartanyan" w:date="2024-11-18T21:32:00Z" w:initials="MV">
    <w:p w14:paraId="2769CED0" w14:textId="77777777" w:rsidR="00425826" w:rsidRPr="007D7ED9" w:rsidRDefault="00425826" w:rsidP="00425826">
      <w:pPr>
        <w:rPr>
          <w:lang w:val="en-US"/>
        </w:rPr>
      </w:pPr>
      <w:r>
        <w:rPr>
          <w:rStyle w:val="CommentReference"/>
        </w:rPr>
        <w:annotationRef/>
      </w:r>
      <w:r>
        <w:rPr>
          <w:color w:val="000000"/>
        </w:rPr>
        <w:t>CH happy to agree to separate issuance functionality if after issuance ITMOs are transacted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ECE0D0" w15:done="0"/>
  <w15:commentEx w15:paraId="1669F94B" w15:done="0"/>
  <w15:commentEx w15:paraId="7F249A8E" w15:done="0"/>
  <w15:commentEx w15:paraId="2B6A5DC2" w15:done="0"/>
  <w15:commentEx w15:paraId="4940E118" w15:done="0"/>
  <w15:commentEx w15:paraId="3188433B" w15:done="0"/>
  <w15:commentEx w15:paraId="6C1EB6CF" w15:done="0"/>
  <w15:commentEx w15:paraId="6C68644F" w15:done="0"/>
  <w15:commentEx w15:paraId="1DE9E783" w15:done="0"/>
  <w15:commentEx w15:paraId="183B3628" w15:done="0"/>
  <w15:commentEx w15:paraId="565A049A" w15:done="0"/>
  <w15:commentEx w15:paraId="16C137DF" w15:done="0"/>
  <w15:commentEx w15:paraId="5BE8CF2F" w15:done="0"/>
  <w15:commentEx w15:paraId="5DF96436" w15:paraIdParent="5BE8CF2F" w15:done="0"/>
  <w15:commentEx w15:paraId="2DC9A01B" w15:done="0"/>
  <w15:commentEx w15:paraId="248F3395" w15:done="0"/>
  <w15:commentEx w15:paraId="79E0B24A" w15:done="0"/>
  <w15:commentEx w15:paraId="543ED933" w15:done="0"/>
  <w15:commentEx w15:paraId="4AC56FDE" w15:done="0"/>
  <w15:commentEx w15:paraId="165F0751" w15:done="0"/>
  <w15:commentEx w15:paraId="1F97183F" w15:done="0"/>
  <w15:commentEx w15:paraId="00991AB3" w15:done="0"/>
  <w15:commentEx w15:paraId="797460D6" w15:done="0"/>
  <w15:commentEx w15:paraId="2ADDBA62" w15:done="0"/>
  <w15:commentEx w15:paraId="45DB5B25" w15:done="0"/>
  <w15:commentEx w15:paraId="659CA34E" w15:done="0"/>
  <w15:commentEx w15:paraId="4EE71FFB" w15:done="0"/>
  <w15:commentEx w15:paraId="7A7CB71D" w15:done="0"/>
  <w15:commentEx w15:paraId="2AA36434" w15:done="0"/>
  <w15:commentEx w15:paraId="7D607023" w15:done="0"/>
  <w15:commentEx w15:paraId="5E22FC13" w15:done="0"/>
  <w15:commentEx w15:paraId="7AD789C5" w15:done="0"/>
  <w15:commentEx w15:paraId="46CE69FF" w15:done="0"/>
  <w15:commentEx w15:paraId="2DE202D3" w15:done="0"/>
  <w15:commentEx w15:paraId="0536143C" w15:done="0"/>
  <w15:commentEx w15:paraId="0E9DB073" w15:done="0"/>
  <w15:commentEx w15:paraId="5239AB1D" w15:done="0"/>
  <w15:commentEx w15:paraId="4A95FBF6" w15:done="0"/>
  <w15:commentEx w15:paraId="71F89619" w15:done="0"/>
  <w15:commentEx w15:paraId="63628A7F" w15:done="0"/>
  <w15:commentEx w15:paraId="4C81A54E" w15:done="0"/>
  <w15:commentEx w15:paraId="348F25E6" w15:done="0"/>
  <w15:commentEx w15:paraId="12600471" w15:done="0"/>
  <w15:commentEx w15:paraId="50C46B24" w15:done="0"/>
  <w15:commentEx w15:paraId="4CDE3E43" w15:done="0"/>
  <w15:commentEx w15:paraId="5903E0C5" w15:done="0"/>
  <w15:commentEx w15:paraId="1ADBFE4F" w15:done="0"/>
  <w15:commentEx w15:paraId="48400B4F" w15:done="0"/>
  <w15:commentEx w15:paraId="201A7DE9" w15:done="0"/>
  <w15:commentEx w15:paraId="04F6DB7F" w15:done="0"/>
  <w15:commentEx w15:paraId="7D202C9A" w15:done="0"/>
  <w15:commentEx w15:paraId="53F4C576" w15:done="0"/>
  <w15:commentEx w15:paraId="4AB126C9" w15:done="0"/>
  <w15:commentEx w15:paraId="2288E882" w15:paraIdParent="4AB126C9" w15:done="0"/>
  <w15:commentEx w15:paraId="7D48307F" w15:done="0"/>
  <w15:commentEx w15:paraId="44C10BB6" w15:done="0"/>
  <w15:commentEx w15:paraId="4C9456BA" w15:paraIdParent="44C10BB6" w15:done="0"/>
  <w15:commentEx w15:paraId="040681D2" w15:done="0"/>
  <w15:commentEx w15:paraId="4977CF06" w15:done="0"/>
  <w15:commentEx w15:paraId="3326FE8D" w15:done="0"/>
  <w15:commentEx w15:paraId="6AB01F58" w15:done="0"/>
  <w15:commentEx w15:paraId="051FBC75" w15:done="0"/>
  <w15:commentEx w15:paraId="3851A304" w15:done="0"/>
  <w15:commentEx w15:paraId="11B73587" w15:done="0"/>
  <w15:commentEx w15:paraId="4117810F" w15:paraIdParent="11B73587" w15:done="0"/>
  <w15:commentEx w15:paraId="79A7F903" w15:done="0"/>
  <w15:commentEx w15:paraId="4D9FB75D" w15:done="0"/>
  <w15:commentEx w15:paraId="4D2B2118" w15:done="0"/>
  <w15:commentEx w15:paraId="3D1751E9" w15:done="0"/>
  <w15:commentEx w15:paraId="6BE2589D" w15:done="0"/>
  <w15:commentEx w15:paraId="6E20AF57" w15:done="0"/>
  <w15:commentEx w15:paraId="59C19946" w15:done="0"/>
  <w15:commentEx w15:paraId="5D6353A5" w15:done="0"/>
  <w15:commentEx w15:paraId="4551CC1A" w15:done="0"/>
  <w15:commentEx w15:paraId="2A06CE04" w15:done="0"/>
  <w15:commentEx w15:paraId="13FFEBB7" w15:done="0"/>
  <w15:commentEx w15:paraId="692F2E32" w15:done="0"/>
  <w15:commentEx w15:paraId="0351662A" w15:done="0"/>
  <w15:commentEx w15:paraId="548DB674" w15:done="0"/>
  <w15:commentEx w15:paraId="18BB26E2" w15:done="0"/>
  <w15:commentEx w15:paraId="31F13E06" w15:done="0"/>
  <w15:commentEx w15:paraId="15855415" w15:done="0"/>
  <w15:commentEx w15:paraId="3AF9C05C" w15:done="0"/>
  <w15:commentEx w15:paraId="5584002C" w15:done="0"/>
  <w15:commentEx w15:paraId="319FEC2D" w15:done="0"/>
  <w15:commentEx w15:paraId="71439767" w15:done="0"/>
  <w15:commentEx w15:paraId="08B7F623" w15:done="0"/>
  <w15:commentEx w15:paraId="15ED6EFD" w15:done="0"/>
  <w15:commentEx w15:paraId="7EE7AC3B" w15:done="0"/>
  <w15:commentEx w15:paraId="6D66662C" w15:paraIdParent="7EE7AC3B" w15:done="0"/>
  <w15:commentEx w15:paraId="30AEBB4C" w15:paraIdParent="7EE7AC3B" w15:done="0"/>
  <w15:commentEx w15:paraId="38F1462A" w15:paraIdParent="7EE7AC3B" w15:done="0"/>
  <w15:commentEx w15:paraId="05FF2E02" w15:paraIdParent="7EE7AC3B" w15:done="0"/>
  <w15:commentEx w15:paraId="511073FE" w15:paraIdParent="7EE7AC3B" w15:done="0"/>
  <w15:commentEx w15:paraId="2769C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E6277E" w16cex:dateUtc="2024-11-18T16:52:00Z"/>
  <w16cex:commentExtensible w16cex:durableId="2AE62791" w16cex:dateUtc="2024-11-18T16:52:00Z"/>
  <w16cex:commentExtensible w16cex:durableId="2AE6CF7B" w16cex:dateUtc="2024-11-19T04:48:00Z"/>
  <w16cex:commentExtensible w16cex:durableId="2AE62647" w16cex:dateUtc="2024-11-18T16:47:00Z"/>
  <w16cex:commentExtensible w16cex:durableId="2AE626E7" w16cex:dateUtc="2024-11-18T16:49:00Z"/>
  <w16cex:commentExtensible w16cex:durableId="2AE62528" w16cex:dateUtc="2024-11-18T16:42:00Z"/>
  <w16cex:commentExtensible w16cex:durableId="2AE6D302" w16cex:dateUtc="2024-11-19T05:04:00Z"/>
  <w16cex:commentExtensible w16cex:durableId="2AE61655" w16cex:dateUtc="2024-11-18T15:39:00Z"/>
  <w16cex:commentExtensible w16cex:durableId="2AE6274F" w16cex:dateUtc="2024-11-18T16:51:00Z"/>
  <w16cex:commentExtensible w16cex:durableId="2AE615BC" w16cex:dateUtc="2024-11-18T15:36:00Z"/>
  <w16cex:commentExtensible w16cex:durableId="2AE61BAF" w16cex:dateUtc="2024-11-18T16:01:00Z"/>
  <w16cex:commentExtensible w16cex:durableId="10E7A60D" w16cex:dateUtc="2024-11-18T06:00:00Z"/>
  <w16cex:commentExtensible w16cex:durableId="2AE619DB" w16cex:dateUtc="2024-11-18T15:54:00Z"/>
  <w16cex:commentExtensible w16cex:durableId="2AE624CB" w16cex:dateUtc="2024-11-18T16:40:00Z"/>
  <w16cex:commentExtensible w16cex:durableId="2AE43F5D" w16cex:dateUtc="2024-11-17T06:09:00Z"/>
  <w16cex:commentExtensible w16cex:durableId="2AE43ECD" w16cex:dateUtc="2024-11-17T06:07:00Z"/>
  <w16cex:commentExtensible w16cex:durableId="2AE43E70" w16cex:dateUtc="2024-11-17T06:05:00Z"/>
  <w16cex:commentExtensible w16cex:durableId="2AE43C29" w16cex:dateUtc="2024-11-17T05:55:00Z"/>
  <w16cex:commentExtensible w16cex:durableId="2AE43AD0" w16cex:dateUtc="2024-11-17T05:50:00Z"/>
  <w16cex:commentExtensible w16cex:durableId="2AE43F15" w16cex:dateUtc="2024-11-17T06:08:00Z"/>
  <w16cex:commentExtensible w16cex:durableId="2AE43B03" w16cex:dateUtc="2024-11-17T05:50:00Z"/>
  <w16cex:commentExtensible w16cex:durableId="2AE44067" w16cex:dateUtc="2024-11-17T06:13:00Z"/>
  <w16cex:commentExtensible w16cex:durableId="2AE43F83" w16cex:dateUtc="2024-11-17T06:10:00Z"/>
  <w16cex:commentExtensible w16cex:durableId="2AE43A33" w16cex:dateUtc="2024-11-17T05:47:00Z"/>
  <w16cex:commentExtensible w16cex:durableId="2AE43E5A" w16cex:dateUtc="2024-11-17T06:05:00Z"/>
  <w16cex:commentExtensible w16cex:durableId="2AE43FD3" w16cex:dateUtc="2024-11-17T06:11:00Z"/>
  <w16cex:commentExtensible w16cex:durableId="2AE44049" w16cex:dateUtc="2024-11-17T06:13:00Z"/>
  <w16cex:commentExtensible w16cex:durableId="2AE43EE9" w16cex:dateUtc="2024-11-17T06:07:00Z"/>
  <w16cex:commentExtensible w16cex:durableId="2AE43E2A" w16cex:dateUtc="2024-11-17T06:04:00Z"/>
  <w16cex:commentExtensible w16cex:durableId="2AE43FE7" w16cex:dateUtc="2024-11-17T06:11:00Z"/>
  <w16cex:commentExtensible w16cex:durableId="2AE43E35" w16cex:dateUtc="2024-11-17T06:04:00Z"/>
  <w16cex:commentExtensible w16cex:durableId="2AE44100" w16cex:dateUtc="2024-11-17T06:16:00Z"/>
  <w16cex:commentExtensible w16cex:durableId="2AE43FF9" w16cex:dateUtc="2024-11-17T06:12:00Z"/>
  <w16cex:commentExtensible w16cex:durableId="2AE43F32" w16cex:dateUtc="2024-11-17T06:08:00Z"/>
  <w16cex:commentExtensible w16cex:durableId="2AE43E97" w16cex:dateUtc="2024-11-17T06:06:00Z"/>
  <w16cex:commentExtensible w16cex:durableId="2AE43C04" w16cex:dateUtc="2024-11-17T05:55:00Z"/>
  <w16cex:commentExtensible w16cex:durableId="2AE6327D" w16cex:dateUtc="2024-11-18T17:39:00Z"/>
  <w16cex:commentExtensible w16cex:durableId="2AE6316A" w16cex:dateUtc="2024-11-18T17:34:00Z"/>
  <w16cex:commentExtensible w16cex:durableId="2AE6328A" w16cex:dateUtc="2024-11-18T17:39:00Z"/>
  <w16cex:commentExtensible w16cex:durableId="2AE43C60" w16cex:dateUtc="2024-11-17T05:56:00Z"/>
  <w16cex:commentExtensible w16cex:durableId="2AE43E40" w16cex:dateUtc="2024-11-17T06:04:00Z"/>
  <w16cex:commentExtensible w16cex:durableId="2AE58A10" w16cex:dateUtc="2024-11-18T05:40:00Z"/>
  <w16cex:commentExtensible w16cex:durableId="2AE58A57" w16cex:dateUtc="2024-11-18T05:41:00Z"/>
  <w16cex:commentExtensible w16cex:durableId="2AE58A70" w16cex:dateUtc="2024-11-18T05:42:00Z"/>
  <w16cex:commentExtensible w16cex:durableId="2AE58A9C" w16cex:dateUtc="2024-11-18T05:42:00Z"/>
  <w16cex:commentExtensible w16cex:durableId="2AE58ACD" w16cex:dateUtc="2024-11-18T05:43:00Z"/>
  <w16cex:commentExtensible w16cex:durableId="2AE58AE6" w16cex:dateUtc="2024-11-18T05:44:00Z"/>
  <w16cex:commentExtensible w16cex:durableId="2AE58B28" w16cex:dateUtc="2024-11-18T05:45:00Z"/>
  <w16cex:commentExtensible w16cex:durableId="2AE61E12" w16cex:dateUtc="2024-11-18T16:12:00Z"/>
  <w16cex:commentExtensible w16cex:durableId="2AE36684" w16cex:dateUtc="2024-11-16T14:44:00Z"/>
  <w16cex:commentExtensible w16cex:durableId="2AE61F17" w16cex:dateUtc="2024-11-18T16:16:00Z"/>
  <w16cex:commentExtensible w16cex:durableId="2AE59C4B" w16cex:dateUtc="2024-11-18T06:58:00Z"/>
  <w16cex:commentExtensible w16cex:durableId="2AE3649A" w16cex:dateUtc="2024-11-16T14:36:00Z"/>
  <w16cex:commentExtensible w16cex:durableId="2AE71FEA" w16cex:dateUtc="2024-11-19T10:32:00Z"/>
  <w16cex:commentExtensible w16cex:durableId="2AE3650E" w16cex:dateUtc="2024-11-16T14:38:00Z"/>
  <w16cex:commentExtensible w16cex:durableId="2AE36548" w16cex:dateUtc="2024-11-16T14:39:00Z"/>
  <w16cex:commentExtensible w16cex:durableId="2AE3A9E4" w16cex:dateUtc="2024-11-16T19:31:00Z"/>
  <w16cex:commentExtensible w16cex:durableId="2AE5955F" w16cex:dateUtc="2024-11-18T06:28:00Z"/>
  <w16cex:commentExtensible w16cex:durableId="2AE36571" w16cex:dateUtc="2024-11-16T14:39:00Z"/>
  <w16cex:commentExtensible w16cex:durableId="2AE36586" w16cex:dateUtc="2024-11-16T14:40:00Z"/>
  <w16cex:commentExtensible w16cex:durableId="2AE36517" w16cex:dateUtc="2024-11-16T14:38:00Z"/>
  <w16cex:commentExtensible w16cex:durableId="2AE3651C" w16cex:dateUtc="2024-11-16T14:38:00Z"/>
  <w16cex:commentExtensible w16cex:durableId="2AE36521" w16cex:dateUtc="2024-11-16T14:38:00Z"/>
  <w16cex:commentExtensible w16cex:durableId="2AE365BA" w16cex:dateUtc="2024-11-16T14:40:00Z"/>
  <w16cex:commentExtensible w16cex:durableId="2AE3AA04" w16cex:dateUtc="2024-11-16T19:32:00Z"/>
  <w16cex:commentExtensible w16cex:durableId="2AE59311" w16cex:dateUtc="2024-11-18T06:18:00Z"/>
  <w16cex:commentExtensible w16cex:durableId="2AE39F4C" w16cex:dateUtc="2024-11-16T18:46:00Z"/>
  <w16cex:commentExtensible w16cex:durableId="2AE6EC73" w16cex:dateUtc="2024-11-19T09:52:00Z"/>
  <w16cex:commentExtensible w16cex:durableId="2AE62B60" w16cex:dateUtc="2024-11-18T17:08:00Z"/>
  <w16cex:commentExtensible w16cex:durableId="2AE39F19" w16cex:dateUtc="2024-11-16T18:45:00Z"/>
  <w16cex:commentExtensible w16cex:durableId="2AE62B8C" w16cex:dateUtc="2024-11-18T17:09:00Z"/>
  <w16cex:commentExtensible w16cex:durableId="2AE6EA51" w16cex:dateUtc="2024-11-19T09:43:00Z"/>
  <w16cex:commentExtensible w16cex:durableId="2AE6EAEF" w16cex:dateUtc="2024-11-19T09:46:00Z"/>
  <w16cex:commentExtensible w16cex:durableId="2AE62B77" w16cex:dateUtc="2024-11-18T17:09:00Z"/>
  <w16cex:commentExtensible w16cex:durableId="2AE6EAFF" w16cex:dateUtc="2024-11-19T09:46:00Z"/>
  <w16cex:commentExtensible w16cex:durableId="2AE6EB31" w16cex:dateUtc="2024-11-19T09:47:00Z"/>
  <w16cex:commentExtensible w16cex:durableId="2AE3AAAA" w16cex:dateUtc="2024-11-16T19:35:00Z"/>
  <w16cex:commentExtensible w16cex:durableId="2AE6EB74" w16cex:dateUtc="2024-11-19T09:48:00Z"/>
  <w16cex:commentExtensible w16cex:durableId="2AE6EB95" w16cex:dateUtc="2024-11-19T09:48:00Z"/>
  <w16cex:commentExtensible w16cex:durableId="2AE6EBAA" w16cex:dateUtc="2024-11-19T09:49:00Z"/>
  <w16cex:commentExtensible w16cex:durableId="2AE3ABAA" w16cex:dateUtc="2024-11-16T19:39:00Z"/>
  <w16cex:commentExtensible w16cex:durableId="2AE3A030" w16cex:dateUtc="2024-11-16T18:50:00Z"/>
  <w16cex:commentExtensible w16cex:durableId="2AE3AEAB" w16cex:dateUtc="2024-11-16T19:52:00Z"/>
  <w16cex:commentExtensible w16cex:durableId="2AE6EBC5" w16cex:dateUtc="2024-11-19T09:49:00Z"/>
  <w16cex:commentExtensible w16cex:durableId="2AE6EBF9" w16cex:dateUtc="2024-11-19T09:50:00Z"/>
  <w16cex:commentExtensible w16cex:durableId="2AE3A292" w16cex:dateUtc="2024-11-16T19:00:00Z"/>
  <w16cex:commentExtensible w16cex:durableId="2FAAE6E6" w16cex:dateUtc="2024-11-18T05:20:00Z"/>
  <w16cex:commentExtensible w16cex:durableId="2F78E03F" w16cex:dateUtc="2024-11-18T05:24:00Z"/>
  <w16cex:commentExtensible w16cex:durableId="5A541F82" w16cex:dateUtc="2024-11-18T05:12:00Z"/>
  <w16cex:commentExtensible w16cex:durableId="46EDA5B3" w16cex:dateUtc="2024-11-18T05:14:00Z"/>
  <w16cex:commentExtensible w16cex:durableId="46B218A9" w16cex:dateUtc="2024-11-18T05:23:00Z"/>
  <w16cex:commentExtensible w16cex:durableId="0295CD1C" w16cex:dateUtc="2024-11-18T05:28:00Z"/>
  <w16cex:commentExtensible w16cex:durableId="4292004C" w16cex:dateUtc="2024-11-18T05:30:00Z"/>
  <w16cex:commentExtensible w16cex:durableId="3F5C89EB" w16cex:dateUtc="2024-11-18T17:23:00Z"/>
  <w16cex:commentExtensible w16cex:durableId="74CFE64A" w16cex:dateUtc="2024-11-18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ECE0D0" w16cid:durableId="2AE6277E"/>
  <w16cid:commentId w16cid:paraId="1669F94B" w16cid:durableId="2AE62791"/>
  <w16cid:commentId w16cid:paraId="7F249A8E" w16cid:durableId="2AE6CF7B"/>
  <w16cid:commentId w16cid:paraId="2B6A5DC2" w16cid:durableId="2AE62647"/>
  <w16cid:commentId w16cid:paraId="4940E118" w16cid:durableId="2AE626E7"/>
  <w16cid:commentId w16cid:paraId="3188433B" w16cid:durableId="2AE62528"/>
  <w16cid:commentId w16cid:paraId="6C1EB6CF" w16cid:durableId="2AE6D302"/>
  <w16cid:commentId w16cid:paraId="6C68644F" w16cid:durableId="2AE61655"/>
  <w16cid:commentId w16cid:paraId="1DE9E783" w16cid:durableId="2AE6274F"/>
  <w16cid:commentId w16cid:paraId="183B3628" w16cid:durableId="2AE615BC"/>
  <w16cid:commentId w16cid:paraId="565A049A" w16cid:durableId="2AE61BAF"/>
  <w16cid:commentId w16cid:paraId="16C137DF" w16cid:durableId="10E7A60D"/>
  <w16cid:commentId w16cid:paraId="5BE8CF2F" w16cid:durableId="2AE619DB"/>
  <w16cid:commentId w16cid:paraId="5DF96436" w16cid:durableId="2AE624CB"/>
  <w16cid:commentId w16cid:paraId="2DC9A01B" w16cid:durableId="2AE43F5D"/>
  <w16cid:commentId w16cid:paraId="248F3395" w16cid:durableId="2AE43ECD"/>
  <w16cid:commentId w16cid:paraId="79E0B24A" w16cid:durableId="2AE43E70"/>
  <w16cid:commentId w16cid:paraId="543ED933" w16cid:durableId="2AE43C29"/>
  <w16cid:commentId w16cid:paraId="4AC56FDE" w16cid:durableId="2AE43AD0"/>
  <w16cid:commentId w16cid:paraId="165F0751" w16cid:durableId="2AE43F15"/>
  <w16cid:commentId w16cid:paraId="1F97183F" w16cid:durableId="2AE43B03"/>
  <w16cid:commentId w16cid:paraId="00991AB3" w16cid:durableId="2AE44067"/>
  <w16cid:commentId w16cid:paraId="797460D6" w16cid:durableId="2AE43F83"/>
  <w16cid:commentId w16cid:paraId="2ADDBA62" w16cid:durableId="2AE43A33"/>
  <w16cid:commentId w16cid:paraId="45DB5B25" w16cid:durableId="2AE43E5A"/>
  <w16cid:commentId w16cid:paraId="659CA34E" w16cid:durableId="2AE43FD3"/>
  <w16cid:commentId w16cid:paraId="4EE71FFB" w16cid:durableId="2AE44049"/>
  <w16cid:commentId w16cid:paraId="7A7CB71D" w16cid:durableId="2AE43EE9"/>
  <w16cid:commentId w16cid:paraId="2AA36434" w16cid:durableId="2AE43E2A"/>
  <w16cid:commentId w16cid:paraId="7D607023" w16cid:durableId="2AE43FE7"/>
  <w16cid:commentId w16cid:paraId="5E22FC13" w16cid:durableId="2AE43E35"/>
  <w16cid:commentId w16cid:paraId="7AD789C5" w16cid:durableId="2AE44100"/>
  <w16cid:commentId w16cid:paraId="46CE69FF" w16cid:durableId="2AE43FF9"/>
  <w16cid:commentId w16cid:paraId="2DE202D3" w16cid:durableId="2AE43F32"/>
  <w16cid:commentId w16cid:paraId="0536143C" w16cid:durableId="2AE43E97"/>
  <w16cid:commentId w16cid:paraId="0E9DB073" w16cid:durableId="2AE43C04"/>
  <w16cid:commentId w16cid:paraId="5239AB1D" w16cid:durableId="2AE6327D"/>
  <w16cid:commentId w16cid:paraId="4A95FBF6" w16cid:durableId="2AE6316A"/>
  <w16cid:commentId w16cid:paraId="71F89619" w16cid:durableId="2AE6328A"/>
  <w16cid:commentId w16cid:paraId="63628A7F" w16cid:durableId="2AE43C60"/>
  <w16cid:commentId w16cid:paraId="4C81A54E" w16cid:durableId="2AE43E40"/>
  <w16cid:commentId w16cid:paraId="348F25E6" w16cid:durableId="2AE58A10"/>
  <w16cid:commentId w16cid:paraId="12600471" w16cid:durableId="2AE58A57"/>
  <w16cid:commentId w16cid:paraId="50C46B24" w16cid:durableId="2AE58A70"/>
  <w16cid:commentId w16cid:paraId="4CDE3E43" w16cid:durableId="2AE58A9C"/>
  <w16cid:commentId w16cid:paraId="5903E0C5" w16cid:durableId="2AE58ACD"/>
  <w16cid:commentId w16cid:paraId="1ADBFE4F" w16cid:durableId="2AE58AE6"/>
  <w16cid:commentId w16cid:paraId="48400B4F" w16cid:durableId="2AE58B28"/>
  <w16cid:commentId w16cid:paraId="201A7DE9" w16cid:durableId="2AE61E12"/>
  <w16cid:commentId w16cid:paraId="04F6DB7F" w16cid:durableId="2AE36684"/>
  <w16cid:commentId w16cid:paraId="7D202C9A" w16cid:durableId="2AE61F17"/>
  <w16cid:commentId w16cid:paraId="53F4C576" w16cid:durableId="2AE59C4B"/>
  <w16cid:commentId w16cid:paraId="4AB126C9" w16cid:durableId="2AE3649A"/>
  <w16cid:commentId w16cid:paraId="2288E882" w16cid:durableId="2AE71FEA"/>
  <w16cid:commentId w16cid:paraId="7D48307F" w16cid:durableId="2AE3650E"/>
  <w16cid:commentId w16cid:paraId="44C10BB6" w16cid:durableId="2AE36548"/>
  <w16cid:commentId w16cid:paraId="4C9456BA" w16cid:durableId="2AE3A9E4"/>
  <w16cid:commentId w16cid:paraId="040681D2" w16cid:durableId="2AE5955F"/>
  <w16cid:commentId w16cid:paraId="4977CF06" w16cid:durableId="2AE36571"/>
  <w16cid:commentId w16cid:paraId="3326FE8D" w16cid:durableId="2AE36586"/>
  <w16cid:commentId w16cid:paraId="6AB01F58" w16cid:durableId="2AE36517"/>
  <w16cid:commentId w16cid:paraId="051FBC75" w16cid:durableId="2AE3651C"/>
  <w16cid:commentId w16cid:paraId="3851A304" w16cid:durableId="2AE36521"/>
  <w16cid:commentId w16cid:paraId="11B73587" w16cid:durableId="2AE365BA"/>
  <w16cid:commentId w16cid:paraId="4117810F" w16cid:durableId="2AE3AA04"/>
  <w16cid:commentId w16cid:paraId="79A7F903" w16cid:durableId="2AE59311"/>
  <w16cid:commentId w16cid:paraId="4D9FB75D" w16cid:durableId="2AE39F4C"/>
  <w16cid:commentId w16cid:paraId="4D2B2118" w16cid:durableId="2AE6EC73"/>
  <w16cid:commentId w16cid:paraId="3D1751E9" w16cid:durableId="2AE62B60"/>
  <w16cid:commentId w16cid:paraId="6BE2589D" w16cid:durableId="2AE39F19"/>
  <w16cid:commentId w16cid:paraId="6E20AF57" w16cid:durableId="2AE62B8C"/>
  <w16cid:commentId w16cid:paraId="59C19946" w16cid:durableId="2AE6EA51"/>
  <w16cid:commentId w16cid:paraId="5D6353A5" w16cid:durableId="2AE6EAEF"/>
  <w16cid:commentId w16cid:paraId="4551CC1A" w16cid:durableId="2AE62B77"/>
  <w16cid:commentId w16cid:paraId="2A06CE04" w16cid:durableId="2AE6EAFF"/>
  <w16cid:commentId w16cid:paraId="13FFEBB7" w16cid:durableId="2AE6EB31"/>
  <w16cid:commentId w16cid:paraId="692F2E32" w16cid:durableId="2AE3AAAA"/>
  <w16cid:commentId w16cid:paraId="0351662A" w16cid:durableId="2AE6EB74"/>
  <w16cid:commentId w16cid:paraId="548DB674" w16cid:durableId="2AE6EB95"/>
  <w16cid:commentId w16cid:paraId="18BB26E2" w16cid:durableId="2AE6EBAA"/>
  <w16cid:commentId w16cid:paraId="31F13E06" w16cid:durableId="2AE3ABAA"/>
  <w16cid:commentId w16cid:paraId="15855415" w16cid:durableId="2AE3A030"/>
  <w16cid:commentId w16cid:paraId="3AF9C05C" w16cid:durableId="2AE3AEAB"/>
  <w16cid:commentId w16cid:paraId="5584002C" w16cid:durableId="2AE6EBC5"/>
  <w16cid:commentId w16cid:paraId="319FEC2D" w16cid:durableId="2AE6EBF9"/>
  <w16cid:commentId w16cid:paraId="71439767" w16cid:durableId="2AE3A292"/>
  <w16cid:commentId w16cid:paraId="08B7F623" w16cid:durableId="2FAAE6E6"/>
  <w16cid:commentId w16cid:paraId="15ED6EFD" w16cid:durableId="2F78E03F"/>
  <w16cid:commentId w16cid:paraId="7EE7AC3B" w16cid:durableId="5A541F82"/>
  <w16cid:commentId w16cid:paraId="6D66662C" w16cid:durableId="46EDA5B3"/>
  <w16cid:commentId w16cid:paraId="30AEBB4C" w16cid:durableId="46B218A9"/>
  <w16cid:commentId w16cid:paraId="38F1462A" w16cid:durableId="0295CD1C"/>
  <w16cid:commentId w16cid:paraId="05FF2E02" w16cid:durableId="4292004C"/>
  <w16cid:commentId w16cid:paraId="511073FE" w16cid:durableId="3F5C89EB"/>
  <w16cid:commentId w16cid:paraId="2769CED0" w16cid:durableId="74CFE6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CA994" w14:textId="77777777" w:rsidR="001B3D79" w:rsidRPr="00F51BB6" w:rsidRDefault="001B3D79" w:rsidP="00F51BB6">
      <w:pPr>
        <w:spacing w:line="14" w:lineRule="exact"/>
        <w:rPr>
          <w:color w:val="FFFFFF" w:themeColor="background1"/>
        </w:rPr>
      </w:pPr>
      <w:r w:rsidRPr="00F51BB6">
        <w:rPr>
          <w:color w:val="FFFFFF" w:themeColor="background1"/>
        </w:rPr>
        <w:separator/>
      </w:r>
    </w:p>
    <w:p w14:paraId="019283C3" w14:textId="77777777" w:rsidR="001B3D79" w:rsidRDefault="001B3D79"/>
  </w:endnote>
  <w:endnote w:type="continuationSeparator" w:id="0">
    <w:p w14:paraId="559D11CA" w14:textId="77777777" w:rsidR="001B3D79" w:rsidRPr="00F51BB6" w:rsidRDefault="001B3D79">
      <w:pPr>
        <w:rPr>
          <w:color w:val="FFFFFF" w:themeColor="background1"/>
        </w:rPr>
      </w:pPr>
      <w:r w:rsidRPr="00F51BB6">
        <w:rPr>
          <w:color w:val="FFFFFF" w:themeColor="background1"/>
        </w:rPr>
        <w:continuationSeparator/>
      </w:r>
    </w:p>
    <w:p w14:paraId="05C04CD3" w14:textId="77777777" w:rsidR="001B3D79" w:rsidRPr="00F51BB6" w:rsidRDefault="001B3D79">
      <w:pPr>
        <w:rPr>
          <w:color w:val="FFFFFF" w:themeColor="background1"/>
        </w:rPr>
      </w:pPr>
    </w:p>
    <w:p w14:paraId="3D4FF758" w14:textId="77777777" w:rsidR="001B3D79" w:rsidRDefault="001B3D79"/>
  </w:endnote>
  <w:endnote w:type="continuationNotice" w:id="1">
    <w:p w14:paraId="47D8C256" w14:textId="77777777" w:rsidR="001B3D79" w:rsidRDefault="001B3D79">
      <w:pPr>
        <w:spacing w:line="240" w:lineRule="auto"/>
      </w:pPr>
    </w:p>
  </w:endnote>
  <w:endnote w:id="2">
    <w:p w14:paraId="01E510D0" w14:textId="77777777" w:rsidR="00BD29F1" w:rsidRPr="00D506BA" w:rsidRDefault="00BD29F1" w:rsidP="00BD29F1">
      <w:pPr>
        <w:pStyle w:val="EndnoteText"/>
        <w:tabs>
          <w:tab w:val="clear" w:pos="1021"/>
        </w:tabs>
        <w:spacing w:line="200" w:lineRule="exact"/>
        <w:ind w:left="283" w:firstLine="142"/>
        <w:rPr>
          <w:lang w:val="en-US"/>
        </w:rPr>
      </w:pPr>
      <w:r w:rsidRPr="00D506BA">
        <w:rPr>
          <w:rStyle w:val="EndnoteReference"/>
          <w:i/>
        </w:rPr>
        <w:endnoteRef/>
      </w:r>
      <w:r w:rsidRPr="00D506BA">
        <w:rPr>
          <w:i/>
        </w:rPr>
        <w:t xml:space="preserve"> </w:t>
      </w:r>
      <w:r>
        <w:t xml:space="preserve"> </w:t>
      </w:r>
      <w:r w:rsidRPr="00910FDF">
        <w:t>Reporting Party as per common nomenclatures.</w:t>
      </w:r>
    </w:p>
  </w:endnote>
  <w:endnote w:id="3">
    <w:p w14:paraId="4BC2AB24" w14:textId="77777777" w:rsidR="00BD29F1" w:rsidRPr="0098643F" w:rsidRDefault="00BD29F1" w:rsidP="00BD29F1">
      <w:pPr>
        <w:pStyle w:val="EndnoteText"/>
        <w:tabs>
          <w:tab w:val="clear" w:pos="1021"/>
        </w:tabs>
        <w:spacing w:line="200" w:lineRule="exact"/>
        <w:ind w:left="283" w:firstLine="142"/>
        <w:rPr>
          <w:lang w:val="en-US"/>
        </w:rPr>
      </w:pPr>
      <w:r w:rsidRPr="0098643F">
        <w:rPr>
          <w:rStyle w:val="EndnoteReference"/>
          <w:i/>
        </w:rPr>
        <w:endnoteRef/>
      </w:r>
      <w:r w:rsidRPr="0098643F">
        <w:rPr>
          <w:i/>
        </w:rPr>
        <w:t xml:space="preserve"> </w:t>
      </w:r>
      <w:r>
        <w:t xml:space="preserve"> The annual period from 1 January to 31 December during which actions occurred.</w:t>
      </w:r>
    </w:p>
  </w:endnote>
  <w:endnote w:id="4">
    <w:p w14:paraId="062C6B09" w14:textId="77777777" w:rsidR="00BD29F1" w:rsidRPr="00877A8C" w:rsidRDefault="00BD29F1" w:rsidP="00BD29F1">
      <w:pPr>
        <w:pStyle w:val="EndnoteText"/>
        <w:tabs>
          <w:tab w:val="clear" w:pos="1021"/>
        </w:tabs>
        <w:spacing w:line="200" w:lineRule="exact"/>
        <w:ind w:left="283" w:firstLine="142"/>
        <w:rPr>
          <w:lang w:val="en-US"/>
        </w:rPr>
      </w:pPr>
      <w:r w:rsidRPr="00877A8C">
        <w:rPr>
          <w:rStyle w:val="EndnoteReference"/>
          <w:i/>
        </w:rPr>
        <w:endnoteRef/>
      </w:r>
      <w:r w:rsidRPr="00877A8C">
        <w:rPr>
          <w:i/>
        </w:rPr>
        <w:t xml:space="preserve"> </w:t>
      </w:r>
      <w:r>
        <w:t xml:space="preserve"> Review status as per paragraph 57 above. This field is populated by the CARP as a result of the review of the initial report.</w:t>
      </w:r>
    </w:p>
  </w:endnote>
  <w:endnote w:id="5">
    <w:p w14:paraId="7112F269" w14:textId="77777777" w:rsidR="00BD29F1" w:rsidRPr="00877A8C" w:rsidRDefault="00BD29F1" w:rsidP="00BD29F1">
      <w:pPr>
        <w:pStyle w:val="EndnoteText"/>
        <w:tabs>
          <w:tab w:val="clear" w:pos="1021"/>
        </w:tabs>
        <w:spacing w:line="200" w:lineRule="exact"/>
        <w:ind w:left="283" w:firstLine="142"/>
        <w:rPr>
          <w:lang w:val="en-US"/>
        </w:rPr>
      </w:pPr>
      <w:r w:rsidRPr="00877A8C">
        <w:rPr>
          <w:rStyle w:val="EndnoteReference"/>
          <w:i/>
        </w:rPr>
        <w:endnoteRef/>
      </w:r>
      <w:r w:rsidRPr="00877A8C">
        <w:rPr>
          <w:i/>
        </w:rPr>
        <w:t xml:space="preserve"> </w:t>
      </w:r>
      <w:r>
        <w:t xml:space="preserve"> Result of the consistency check as per paragraph 37 above. Information in this field is populated by the CARP as a result of the consistency check procedure. </w:t>
      </w:r>
    </w:p>
  </w:endnote>
  <w:endnote w:id="6">
    <w:p w14:paraId="7EEAA48C" w14:textId="77777777" w:rsidR="00BD29F1" w:rsidRPr="00FE6806" w:rsidRDefault="00BD29F1" w:rsidP="00BD29F1">
      <w:pPr>
        <w:pStyle w:val="EndnoteText"/>
        <w:tabs>
          <w:tab w:val="clear" w:pos="1021"/>
        </w:tabs>
        <w:spacing w:line="200" w:lineRule="exact"/>
        <w:ind w:left="283" w:firstLine="142"/>
        <w:rPr>
          <w:lang w:val="en-US"/>
        </w:rPr>
      </w:pPr>
      <w:r w:rsidRPr="00FE6806">
        <w:rPr>
          <w:rStyle w:val="EndnoteReference"/>
          <w:i/>
        </w:rPr>
        <w:endnoteRef/>
      </w:r>
      <w:r w:rsidRPr="00FE6806">
        <w:rPr>
          <w:i/>
        </w:rPr>
        <w:t xml:space="preserve"> </w:t>
      </w:r>
      <w:r>
        <w:t xml:space="preserve"> Hyperlink to the Article 6 technical expert review report of the initial report. This field is populated by the CARP as a result of the review of the initial report. </w:t>
      </w:r>
    </w:p>
  </w:endnote>
  <w:endnote w:id="7">
    <w:p w14:paraId="0AB77930" w14:textId="77777777" w:rsidR="00BD29F1" w:rsidRDefault="00BD29F1" w:rsidP="00BD29F1">
      <w:pPr>
        <w:pStyle w:val="EndnoteText"/>
        <w:tabs>
          <w:tab w:val="clear" w:pos="1021"/>
        </w:tabs>
        <w:spacing w:line="200" w:lineRule="exact"/>
        <w:ind w:left="283" w:firstLine="142"/>
      </w:pPr>
      <w:r w:rsidRPr="00FB37B5">
        <w:rPr>
          <w:rStyle w:val="EndnoteReference"/>
          <w:i/>
        </w:rPr>
        <w:endnoteRef/>
      </w:r>
      <w:r w:rsidRPr="00FB37B5">
        <w:rPr>
          <w:i/>
        </w:rPr>
        <w:t xml:space="preserve"> </w:t>
      </w:r>
      <w:r>
        <w:t xml:space="preserve"> </w:t>
      </w:r>
      <w:r w:rsidRPr="00DA276D">
        <w:t>Authorization ID as assigned by the reporting Party.</w:t>
      </w:r>
    </w:p>
    <w:p w14:paraId="3BB0D053" w14:textId="77777777" w:rsidR="00BD29F1" w:rsidRDefault="00BD29F1" w:rsidP="00BD29F1">
      <w:pPr>
        <w:pStyle w:val="EndnoteText"/>
        <w:spacing w:line="200" w:lineRule="exact"/>
        <w:ind w:left="283" w:firstLine="142"/>
      </w:pPr>
      <w:r w:rsidRPr="00043137">
        <w:rPr>
          <w:vertAlign w:val="superscript"/>
        </w:rPr>
        <w:t xml:space="preserve">b  </w:t>
      </w:r>
      <w:r>
        <w:t>Date on which the authorization was issued.</w:t>
      </w:r>
    </w:p>
    <w:p w14:paraId="0934C83D" w14:textId="77777777" w:rsidR="00BD29F1" w:rsidRDefault="00BD29F1" w:rsidP="00BD29F1">
      <w:pPr>
        <w:pStyle w:val="EndnoteText"/>
        <w:spacing w:line="200" w:lineRule="exact"/>
        <w:ind w:left="283" w:firstLine="142"/>
      </w:pPr>
      <w:r w:rsidRPr="00043137">
        <w:rPr>
          <w:vertAlign w:val="superscript"/>
        </w:rPr>
        <w:t xml:space="preserve">c  </w:t>
      </w:r>
      <w:r>
        <w:t>Unique identifier of the cooperative approach as per common nomenclatures.</w:t>
      </w:r>
    </w:p>
    <w:p w14:paraId="48F27598" w14:textId="77777777" w:rsidR="00BD29F1" w:rsidRDefault="00BD29F1" w:rsidP="00BD29F1">
      <w:pPr>
        <w:pStyle w:val="EndnoteText"/>
        <w:spacing w:line="200" w:lineRule="exact"/>
        <w:ind w:left="283" w:firstLine="142"/>
      </w:pPr>
      <w:r w:rsidRPr="00043137">
        <w:rPr>
          <w:vertAlign w:val="superscript"/>
        </w:rPr>
        <w:t xml:space="preserve">d  </w:t>
      </w:r>
      <w:r>
        <w:t>This field is optional. It may be used to specify the maximum quantity of mitigation outcomes that are authorized for use towards an NDC and/or OIMP</w:t>
      </w:r>
    </w:p>
    <w:p w14:paraId="18963338" w14:textId="77777777" w:rsidR="00BD29F1" w:rsidRDefault="00BD29F1" w:rsidP="00BD29F1">
      <w:pPr>
        <w:pStyle w:val="EndnoteText"/>
        <w:spacing w:line="200" w:lineRule="exact"/>
        <w:ind w:left="283" w:firstLine="142"/>
      </w:pPr>
      <w:r w:rsidRPr="00043137">
        <w:rPr>
          <w:vertAlign w:val="superscript"/>
        </w:rPr>
        <w:t xml:space="preserve">e  </w:t>
      </w:r>
      <w:r>
        <w:t>If the mitigation outcome involves a non-CO2 greenhouse gas(es), the  global warming potential (GWP) value(s) applied, consistent with the relevant CMA decisions (e.g., ‘100-year values from 5th assessment report by the IPCC’).</w:t>
      </w:r>
    </w:p>
    <w:p w14:paraId="5537AD81" w14:textId="77777777" w:rsidR="00BD29F1" w:rsidRDefault="00BD29F1" w:rsidP="00BD29F1">
      <w:pPr>
        <w:pStyle w:val="EndnoteText"/>
        <w:spacing w:line="200" w:lineRule="exact"/>
        <w:ind w:left="283" w:firstLine="142"/>
      </w:pPr>
      <w:r w:rsidRPr="00043137">
        <w:rPr>
          <w:vertAlign w:val="superscript"/>
        </w:rPr>
        <w:t xml:space="preserve">f  </w:t>
      </w:r>
      <w:r>
        <w:t>Type of non-GHG metric applied (e.g., ‘megawatt hours of renewable electricity generation’). This field should be reported as ‘Not applicable’ (NA) if the ITMOs are in a GHG metric.</w:t>
      </w:r>
    </w:p>
    <w:p w14:paraId="5408169D" w14:textId="77777777" w:rsidR="00BD29F1" w:rsidRDefault="00BD29F1" w:rsidP="00BD29F1">
      <w:pPr>
        <w:pStyle w:val="EndnoteText"/>
        <w:spacing w:line="200" w:lineRule="exact"/>
        <w:ind w:left="283" w:firstLine="142"/>
      </w:pPr>
      <w:r w:rsidRPr="00043137">
        <w:rPr>
          <w:vertAlign w:val="superscript"/>
        </w:rPr>
        <w:t xml:space="preserve">g  </w:t>
      </w:r>
      <w:r>
        <w:t>Sector(s) in which the mitigation outcome occurred as per common nomenclatures.</w:t>
      </w:r>
    </w:p>
    <w:p w14:paraId="55585C53" w14:textId="77777777" w:rsidR="00BD29F1" w:rsidRDefault="00BD29F1" w:rsidP="00BD29F1">
      <w:pPr>
        <w:pStyle w:val="EndnoteText"/>
        <w:spacing w:line="200" w:lineRule="exact"/>
        <w:ind w:left="283" w:firstLine="142"/>
      </w:pPr>
      <w:r w:rsidRPr="00043137">
        <w:rPr>
          <w:vertAlign w:val="superscript"/>
        </w:rPr>
        <w:t xml:space="preserve">h  </w:t>
      </w:r>
      <w:r>
        <w:t>Description of the mitigation activity type(s) as per common nomenclatures.</w:t>
      </w:r>
    </w:p>
    <w:p w14:paraId="39DACD72" w14:textId="77777777" w:rsidR="00BD29F1" w:rsidRDefault="00BD29F1" w:rsidP="00BD29F1">
      <w:pPr>
        <w:pStyle w:val="EndnoteText"/>
        <w:spacing w:line="200" w:lineRule="exact"/>
        <w:ind w:left="283" w:firstLine="142"/>
      </w:pPr>
      <w:r w:rsidRPr="00043137">
        <w:rPr>
          <w:vertAlign w:val="superscript"/>
        </w:rPr>
        <w:t xml:space="preserve">i  </w:t>
      </w:r>
      <w:r>
        <w:t>Parties may authorize mitigation outcomes for use by any Party or for a specific Party(ies). Where a specific Party(ies) is specified, the unique identifier of that Party(ies) is entered here as per common nomenclatures.</w:t>
      </w:r>
    </w:p>
    <w:p w14:paraId="1A085A78" w14:textId="77777777" w:rsidR="00BD29F1" w:rsidRDefault="00BD29F1" w:rsidP="00BD29F1">
      <w:pPr>
        <w:pStyle w:val="EndnoteText"/>
        <w:spacing w:line="200" w:lineRule="exact"/>
        <w:ind w:left="283" w:firstLine="142"/>
      </w:pPr>
      <w:r w:rsidRPr="004B2CD9">
        <w:rPr>
          <w:vertAlign w:val="superscript"/>
        </w:rPr>
        <w:t xml:space="preserve">j  </w:t>
      </w:r>
      <w:r>
        <w:t>Unique identifier of the entities that are authorized as per common nomenclatures, if applicable.</w:t>
      </w:r>
    </w:p>
    <w:p w14:paraId="4D836F15" w14:textId="77777777" w:rsidR="00BD29F1" w:rsidRDefault="00BD29F1" w:rsidP="00BD29F1">
      <w:pPr>
        <w:pStyle w:val="EndnoteText"/>
        <w:spacing w:line="200" w:lineRule="exact"/>
        <w:ind w:left="283" w:firstLine="142"/>
      </w:pPr>
      <w:r w:rsidRPr="004B2CD9">
        <w:rPr>
          <w:vertAlign w:val="superscript"/>
        </w:rPr>
        <w:t xml:space="preserve">k  </w:t>
      </w:r>
      <w:r>
        <w:t>This field is  only applicable if the authorization is for OIMP. This field specifies the other international mitigation purpose (OIMP), which may be an international mitigation purpose (IMP) or other purpose (OP). The specific purpose (e.g., use under the Carbon Offsetting and Reduction Scheme for International Aviation) is entered in this field.</w:t>
      </w:r>
    </w:p>
    <w:p w14:paraId="46494907" w14:textId="77777777" w:rsidR="00BD29F1" w:rsidRDefault="00BD29F1" w:rsidP="00BD29F1">
      <w:pPr>
        <w:pStyle w:val="EndnoteText"/>
        <w:spacing w:line="200" w:lineRule="exact"/>
        <w:ind w:left="283" w:firstLine="142"/>
      </w:pPr>
      <w:r w:rsidRPr="004B2CD9">
        <w:rPr>
          <w:vertAlign w:val="superscript"/>
        </w:rPr>
        <w:t xml:space="preserve">l  </w:t>
      </w:r>
      <w:r>
        <w:t>This field is optional. It may be filled to specify the timeframe for which mitigation outcomes may occur (e.g., from 2021 to 2030) that are covered under the authorization and/or the time frame in which the mitigation outcomes may be used (e.g. from 2021 to 2030).</w:t>
      </w:r>
    </w:p>
    <w:p w14:paraId="04836791" w14:textId="77777777" w:rsidR="00BD29F1" w:rsidRDefault="00BD29F1" w:rsidP="00BD29F1">
      <w:pPr>
        <w:pStyle w:val="EndnoteText"/>
        <w:spacing w:line="200" w:lineRule="exact"/>
        <w:ind w:left="283" w:firstLine="142"/>
      </w:pPr>
      <w:r w:rsidRPr="004B2CD9">
        <w:rPr>
          <w:vertAlign w:val="superscript"/>
        </w:rPr>
        <w:t xml:space="preserve">m  </w:t>
      </w:r>
      <w:r>
        <w:t>This field is optional. It may be completed to specify the terms and conditions under which the authorization is provided.</w:t>
      </w:r>
    </w:p>
    <w:p w14:paraId="4028C6DF" w14:textId="77777777" w:rsidR="00BD29F1" w:rsidRDefault="00BD29F1" w:rsidP="00BD29F1">
      <w:pPr>
        <w:pStyle w:val="EndnoteText"/>
        <w:spacing w:line="200" w:lineRule="exact"/>
        <w:ind w:left="283" w:firstLine="142"/>
      </w:pPr>
      <w:r w:rsidRPr="004B2CD9">
        <w:rPr>
          <w:vertAlign w:val="superscript"/>
        </w:rPr>
        <w:t xml:space="preserve">n  </w:t>
      </w:r>
      <w:r>
        <w:t xml:space="preserve">This field is automatically generated by the CARP and includes a hyperlink to the relevant documentation for this authorization. </w:t>
      </w:r>
    </w:p>
    <w:p w14:paraId="77621E64" w14:textId="77777777" w:rsidR="00BD29F1" w:rsidRDefault="00BD29F1" w:rsidP="00BD29F1">
      <w:pPr>
        <w:pStyle w:val="EndnoteText"/>
        <w:spacing w:line="200" w:lineRule="exact"/>
        <w:ind w:left="283" w:firstLine="142"/>
      </w:pPr>
      <w:r w:rsidRPr="004B2CD9">
        <w:rPr>
          <w:vertAlign w:val="superscript"/>
        </w:rPr>
        <w:t xml:space="preserve">o  </w:t>
      </w:r>
      <w:r>
        <w:t>This field is only applicable to authorizations for use towards OIMP. This field specifies the first transfer definition used by the Party pursuant to decision 2/CMA.3, annex, para. 2(b). In other cases, this field is reported as ‘Not applicable’ (NA).</w:t>
      </w:r>
    </w:p>
    <w:p w14:paraId="0A34EA2D" w14:textId="77777777" w:rsidR="00BD29F1" w:rsidRPr="00FB37B5" w:rsidRDefault="00BD29F1" w:rsidP="00BD29F1">
      <w:pPr>
        <w:pStyle w:val="EndnoteText"/>
        <w:tabs>
          <w:tab w:val="clear" w:pos="1021"/>
        </w:tabs>
        <w:spacing w:line="200" w:lineRule="exact"/>
        <w:ind w:left="283" w:firstLine="142"/>
        <w:rPr>
          <w:lang w:val="en-US"/>
        </w:rPr>
      </w:pPr>
      <w:r w:rsidRPr="004B2CD9">
        <w:rPr>
          <w:vertAlign w:val="superscript"/>
        </w:rPr>
        <w:t xml:space="preserve">p  </w:t>
      </w:r>
      <w:r>
        <w:t>This field is optional. The Party may use this field to provide any additional information.</w:t>
      </w:r>
    </w:p>
  </w:endnote>
  <w:endnote w:id="8">
    <w:p w14:paraId="2B087FF7" w14:textId="77777777" w:rsidR="00BD29F1" w:rsidRDefault="00BD29F1" w:rsidP="00BD29F1">
      <w:pPr>
        <w:pStyle w:val="EndnoteText"/>
        <w:spacing w:line="200" w:lineRule="exact"/>
        <w:ind w:left="283" w:firstLine="142"/>
      </w:pPr>
      <w:r w:rsidRPr="00A143A1">
        <w:rPr>
          <w:rStyle w:val="EndnoteReference"/>
          <w:i/>
        </w:rPr>
        <w:endnoteRef/>
      </w:r>
      <w:r w:rsidRPr="00A143A1">
        <w:rPr>
          <w:i/>
        </w:rPr>
        <w:t xml:space="preserve"> </w:t>
      </w:r>
      <w:r>
        <w:t xml:space="preserve"> Date on which the action was executed in the Party ITMO registry.</w:t>
      </w:r>
    </w:p>
    <w:p w14:paraId="0021E261" w14:textId="77777777" w:rsidR="00BD29F1" w:rsidRDefault="00BD29F1" w:rsidP="00BD29F1">
      <w:pPr>
        <w:pStyle w:val="EndnoteText"/>
        <w:spacing w:line="200" w:lineRule="exact"/>
        <w:ind w:left="283" w:firstLine="142"/>
      </w:pPr>
      <w:r w:rsidRPr="00B4726B">
        <w:rPr>
          <w:vertAlign w:val="superscript"/>
        </w:rPr>
        <w:t xml:space="preserve">b  </w:t>
      </w:r>
      <w:r>
        <w:t>Action type as per decision 2/CMA.3, annex, para. 20(a).</w:t>
      </w:r>
    </w:p>
    <w:p w14:paraId="2EF646D5" w14:textId="77777777" w:rsidR="00BD29F1" w:rsidRDefault="00BD29F1" w:rsidP="00BD29F1">
      <w:pPr>
        <w:pStyle w:val="EndnoteText"/>
        <w:spacing w:line="200" w:lineRule="exact"/>
        <w:ind w:left="283" w:firstLine="142"/>
      </w:pPr>
      <w:r w:rsidRPr="005A4648">
        <w:rPr>
          <w:vertAlign w:val="superscript"/>
        </w:rPr>
        <w:t xml:space="preserve">c  </w:t>
      </w:r>
      <w:r>
        <w:t>Unique identifier of the cooperative approach as per common nomenclatures.</w:t>
      </w:r>
    </w:p>
    <w:p w14:paraId="39081792" w14:textId="77777777" w:rsidR="00BD29F1" w:rsidRDefault="00BD29F1" w:rsidP="00BD29F1">
      <w:pPr>
        <w:pStyle w:val="EndnoteText"/>
        <w:spacing w:line="200" w:lineRule="exact"/>
        <w:ind w:left="283" w:firstLine="142"/>
      </w:pPr>
      <w:r w:rsidRPr="005A4648">
        <w:rPr>
          <w:vertAlign w:val="superscript"/>
        </w:rPr>
        <w:t xml:space="preserve">d  </w:t>
      </w:r>
      <w:r>
        <w:t>Authorization ID as assigned by the reporting Party.</w:t>
      </w:r>
    </w:p>
    <w:p w14:paraId="067D1B20" w14:textId="77777777" w:rsidR="00BD29F1" w:rsidRDefault="00BD29F1" w:rsidP="00BD29F1">
      <w:pPr>
        <w:pStyle w:val="EndnoteText"/>
        <w:spacing w:line="200" w:lineRule="exact"/>
        <w:ind w:left="283" w:firstLine="142"/>
      </w:pPr>
      <w:r w:rsidRPr="005A4648">
        <w:rPr>
          <w:vertAlign w:val="superscript"/>
        </w:rPr>
        <w:t xml:space="preserve">e  </w:t>
      </w:r>
      <w:r>
        <w:t>Unique identifier of the participating Party in which the authorized mitigation outcome occurred as per common nomenclatures.</w:t>
      </w:r>
    </w:p>
    <w:p w14:paraId="0886615C" w14:textId="77777777" w:rsidR="00BD29F1" w:rsidRDefault="00BD29F1" w:rsidP="00BD29F1">
      <w:pPr>
        <w:pStyle w:val="EndnoteText"/>
        <w:spacing w:line="200" w:lineRule="exact"/>
        <w:ind w:left="283" w:firstLine="142"/>
      </w:pPr>
      <w:r w:rsidRPr="005A4648">
        <w:rPr>
          <w:vertAlign w:val="superscript"/>
        </w:rPr>
        <w:t xml:space="preserve">f  </w:t>
      </w:r>
      <w:r>
        <w:t>Unique identifier of the Party ITMO registry in which the reported action has been tracked as per common nomenclatures. </w:t>
      </w:r>
    </w:p>
    <w:p w14:paraId="2651CBE2" w14:textId="08A70891" w:rsidR="00BD29F1" w:rsidRDefault="00BD29F1" w:rsidP="00BD29F1">
      <w:pPr>
        <w:pStyle w:val="EndnoteText"/>
        <w:spacing w:line="200" w:lineRule="exact"/>
        <w:ind w:left="283" w:firstLine="142"/>
      </w:pPr>
      <w:del w:id="139" w:author="Xavier Tibau Alberdi" w:date="2024-11-18T22:30:00Z">
        <w:r w:rsidRPr="005A4648">
          <w:rPr>
            <w:vertAlign w:val="superscript"/>
          </w:rPr>
          <w:delText>h</w:delText>
        </w:r>
      </w:del>
      <w:ins w:id="140" w:author="Xavier Tibau Alberdi" w:date="2024-11-18T22:30:00Z">
        <w:r w:rsidR="00787D43">
          <w:rPr>
            <w:vertAlign w:val="superscript"/>
          </w:rPr>
          <w:t>g</w:t>
        </w:r>
      </w:ins>
      <w:r w:rsidRPr="005A4648">
        <w:rPr>
          <w:vertAlign w:val="superscript"/>
        </w:rPr>
        <w:t xml:space="preserve">  </w:t>
      </w:r>
      <w:r>
        <w:t xml:space="preserve">Unique identifier of the ITMO as per decision 6/CMA.4, annex I, para. 5. </w:t>
      </w:r>
    </w:p>
    <w:p w14:paraId="2B075F31" w14:textId="321776BB" w:rsidR="00BD29F1" w:rsidRDefault="00787D43" w:rsidP="00BD29F1">
      <w:pPr>
        <w:pStyle w:val="EndnoteText"/>
        <w:spacing w:line="200" w:lineRule="exact"/>
        <w:ind w:left="283" w:firstLine="142"/>
      </w:pPr>
      <w:ins w:id="141" w:author="Xavier Tibau Alberdi" w:date="2024-11-18T22:30:00Z">
        <w:r>
          <w:rPr>
            <w:vertAlign w:val="superscript"/>
          </w:rPr>
          <w:t>h</w:t>
        </w:r>
      </w:ins>
      <w:del w:id="142" w:author="Xavier Tibau Alberdi" w:date="2024-11-18T22:30:00Z">
        <w:r w:rsidR="00BD29F1" w:rsidRPr="005A4648">
          <w:rPr>
            <w:vertAlign w:val="superscript"/>
          </w:rPr>
          <w:delText>i</w:delText>
        </w:r>
      </w:del>
      <w:r w:rsidR="00BD29F1" w:rsidRPr="005A4648">
        <w:rPr>
          <w:vertAlign w:val="superscript"/>
        </w:rPr>
        <w:t xml:space="preserve">  </w:t>
      </w:r>
      <w:r w:rsidR="00BD29F1">
        <w:t>Refers to the first unique identifier of the ITMO block.</w:t>
      </w:r>
    </w:p>
    <w:p w14:paraId="54DB9638" w14:textId="482FB352" w:rsidR="00BD29F1" w:rsidRDefault="00787D43" w:rsidP="00BD29F1">
      <w:pPr>
        <w:pStyle w:val="EndnoteText"/>
        <w:spacing w:line="200" w:lineRule="exact"/>
        <w:ind w:left="283" w:firstLine="142"/>
      </w:pPr>
      <w:ins w:id="143" w:author="Xavier Tibau Alberdi" w:date="2024-11-18T22:30:00Z">
        <w:r>
          <w:rPr>
            <w:vertAlign w:val="superscript"/>
          </w:rPr>
          <w:t>i</w:t>
        </w:r>
      </w:ins>
      <w:del w:id="144" w:author="Xavier Tibau Alberdi" w:date="2024-11-18T22:30:00Z">
        <w:r w:rsidR="00BD29F1" w:rsidRPr="005A4648">
          <w:rPr>
            <w:vertAlign w:val="superscript"/>
          </w:rPr>
          <w:delText>j</w:delText>
        </w:r>
      </w:del>
      <w:r w:rsidR="00BD29F1" w:rsidRPr="005A4648">
        <w:rPr>
          <w:vertAlign w:val="superscript"/>
        </w:rPr>
        <w:t xml:space="preserve">  </w:t>
      </w:r>
      <w:r w:rsidR="00BD29F1">
        <w:t>Refers to the last unique identifier of the ITMO block.</w:t>
      </w:r>
    </w:p>
    <w:p w14:paraId="071EBDC3" w14:textId="4E5631AC" w:rsidR="00BD29F1" w:rsidRDefault="00BD29F1" w:rsidP="00BD29F1">
      <w:pPr>
        <w:pStyle w:val="EndnoteText"/>
        <w:spacing w:line="200" w:lineRule="exact"/>
        <w:ind w:left="283" w:firstLine="142"/>
      </w:pPr>
      <w:del w:id="145" w:author="Xavier Tibau Alberdi" w:date="2024-11-18T22:30:00Z">
        <w:r w:rsidRPr="005A4648">
          <w:rPr>
            <w:vertAlign w:val="superscript"/>
          </w:rPr>
          <w:delText>k</w:delText>
        </w:r>
      </w:del>
      <w:ins w:id="146" w:author="Xavier Tibau Alberdi" w:date="2024-11-18T22:30:00Z">
        <w:r w:rsidR="00787D43">
          <w:rPr>
            <w:vertAlign w:val="superscript"/>
          </w:rPr>
          <w:t>j</w:t>
        </w:r>
      </w:ins>
      <w:r w:rsidRPr="005A4648">
        <w:rPr>
          <w:vertAlign w:val="superscript"/>
        </w:rPr>
        <w:t xml:space="preserve">  </w:t>
      </w:r>
      <w:r>
        <w:t>Unique identifier of the underlying cooperative approach registry as per common nomenclatures. This field should be reported as ‘Not applicable’ (NA) if the cooperative approach does not use an underlying cooperative approach registry.</w:t>
      </w:r>
    </w:p>
    <w:p w14:paraId="41628608" w14:textId="1D6DDC21" w:rsidR="00BD29F1" w:rsidRDefault="00BD29F1" w:rsidP="00BD29F1">
      <w:pPr>
        <w:pStyle w:val="EndnoteText"/>
        <w:spacing w:line="200" w:lineRule="exact"/>
        <w:ind w:left="283" w:firstLine="142"/>
      </w:pPr>
      <w:del w:id="147" w:author="Xavier Tibau Alberdi" w:date="2024-11-18T22:31:00Z">
        <w:r w:rsidRPr="005A4648">
          <w:rPr>
            <w:vertAlign w:val="superscript"/>
          </w:rPr>
          <w:delText>l</w:delText>
        </w:r>
      </w:del>
      <w:ins w:id="148" w:author="Xavier Tibau Alberdi" w:date="2024-11-18T22:31:00Z">
        <w:r w:rsidR="00787D43">
          <w:rPr>
            <w:vertAlign w:val="superscript"/>
          </w:rPr>
          <w:t>k</w:t>
        </w:r>
      </w:ins>
      <w:r w:rsidRPr="005A4648">
        <w:rPr>
          <w:vertAlign w:val="superscript"/>
        </w:rPr>
        <w:t xml:space="preserve">  </w:t>
      </w:r>
      <w:r>
        <w:t>Unique identifier of the underlying unit from an underlying cooperative approach registry. This field should be reported as ‘Not applicable’ (NA) if the cooperative approach does not use an underlying cooperative approach registry.</w:t>
      </w:r>
    </w:p>
    <w:p w14:paraId="7BBCB07A" w14:textId="4BEB63C0" w:rsidR="00BD29F1" w:rsidRDefault="00BD29F1" w:rsidP="00BD29F1">
      <w:pPr>
        <w:pStyle w:val="EndnoteText"/>
        <w:spacing w:line="200" w:lineRule="exact"/>
        <w:ind w:left="283" w:firstLine="142"/>
      </w:pPr>
      <w:del w:id="149" w:author="Xavier Tibau Alberdi" w:date="2024-11-18T22:31:00Z">
        <w:r w:rsidRPr="005A4648">
          <w:rPr>
            <w:vertAlign w:val="superscript"/>
          </w:rPr>
          <w:delText>m</w:delText>
        </w:r>
      </w:del>
      <w:ins w:id="150" w:author="Xavier Tibau Alberdi" w:date="2024-11-18T22:31:00Z">
        <w:r w:rsidR="00787D43">
          <w:rPr>
            <w:vertAlign w:val="superscript"/>
          </w:rPr>
          <w:t>l</w:t>
        </w:r>
      </w:ins>
      <w:r w:rsidRPr="005A4648">
        <w:rPr>
          <w:vertAlign w:val="superscript"/>
        </w:rPr>
        <w:t xml:space="preserve">  </w:t>
      </w:r>
      <w:r>
        <w:t>Refers to the first unique identifier of the underlying unit block.</w:t>
      </w:r>
    </w:p>
    <w:p w14:paraId="10CB34C8" w14:textId="0FFDF127" w:rsidR="00BD29F1" w:rsidRDefault="00787D43" w:rsidP="00BD29F1">
      <w:pPr>
        <w:pStyle w:val="EndnoteText"/>
        <w:spacing w:line="200" w:lineRule="exact"/>
        <w:ind w:left="283" w:firstLine="142"/>
      </w:pPr>
      <w:ins w:id="151" w:author="Xavier Tibau Alberdi" w:date="2024-11-18T22:31:00Z">
        <w:r>
          <w:rPr>
            <w:vertAlign w:val="superscript"/>
          </w:rPr>
          <w:t>m</w:t>
        </w:r>
      </w:ins>
      <w:del w:id="152" w:author="Xavier Tibau Alberdi" w:date="2024-11-18T22:31:00Z">
        <w:r w:rsidR="00BD29F1" w:rsidRPr="005A4648">
          <w:rPr>
            <w:vertAlign w:val="superscript"/>
          </w:rPr>
          <w:delText>n</w:delText>
        </w:r>
      </w:del>
      <w:r w:rsidR="00BD29F1" w:rsidRPr="005A4648">
        <w:rPr>
          <w:vertAlign w:val="superscript"/>
        </w:rPr>
        <w:t xml:space="preserve">  </w:t>
      </w:r>
      <w:r w:rsidR="00BD29F1">
        <w:t>Refers to the last unique identifier of the underlying unit block.</w:t>
      </w:r>
    </w:p>
    <w:p w14:paraId="5EB484E4" w14:textId="61F7613C" w:rsidR="00BD29F1" w:rsidRDefault="00BD29F1" w:rsidP="00BD29F1">
      <w:pPr>
        <w:pStyle w:val="EndnoteText"/>
        <w:spacing w:line="200" w:lineRule="exact"/>
        <w:ind w:left="283" w:firstLine="142"/>
      </w:pPr>
      <w:del w:id="153" w:author="Xavier Tibau Alberdi" w:date="2024-11-18T22:31:00Z">
        <w:r w:rsidRPr="005A4648">
          <w:rPr>
            <w:vertAlign w:val="superscript"/>
          </w:rPr>
          <w:delText>o</w:delText>
        </w:r>
      </w:del>
      <w:ins w:id="154" w:author="Xavier Tibau Alberdi" w:date="2024-11-18T22:31:00Z">
        <w:r w:rsidR="00787D43">
          <w:rPr>
            <w:vertAlign w:val="superscript"/>
          </w:rPr>
          <w:t>n</w:t>
        </w:r>
      </w:ins>
      <w:r w:rsidRPr="005A4648">
        <w:rPr>
          <w:vertAlign w:val="superscript"/>
        </w:rPr>
        <w:t xml:space="preserve">  </w:t>
      </w:r>
      <w:r>
        <w:t>If the mitigation outcome involves a non-CO2 greenhouse gas(es), the  global warming potential (GWP) value(s) applied, consistent with the relevant CMA decisions (e.g., ‘100-year values from 5th assessment report by the IPCC’).</w:t>
      </w:r>
    </w:p>
    <w:p w14:paraId="4E5B0D6C" w14:textId="2EC48341" w:rsidR="00BD29F1" w:rsidRDefault="00787D43" w:rsidP="00BD29F1">
      <w:pPr>
        <w:pStyle w:val="EndnoteText"/>
        <w:spacing w:line="200" w:lineRule="exact"/>
        <w:ind w:left="283" w:firstLine="142"/>
      </w:pPr>
      <w:ins w:id="155" w:author="Xavier Tibau Alberdi" w:date="2024-11-18T22:31:00Z">
        <w:r>
          <w:rPr>
            <w:vertAlign w:val="superscript"/>
          </w:rPr>
          <w:t>o</w:t>
        </w:r>
      </w:ins>
      <w:del w:id="156" w:author="Xavier Tibau Alberdi" w:date="2024-11-18T22:31:00Z">
        <w:r w:rsidR="00BD29F1" w:rsidRPr="005A4648">
          <w:rPr>
            <w:vertAlign w:val="superscript"/>
          </w:rPr>
          <w:delText>p</w:delText>
        </w:r>
      </w:del>
      <w:r w:rsidR="00BD29F1" w:rsidRPr="005A4648">
        <w:rPr>
          <w:vertAlign w:val="superscript"/>
        </w:rPr>
        <w:t xml:space="preserve">  </w:t>
      </w:r>
      <w:r w:rsidR="00BD29F1">
        <w:t>Type of non-GHG metric applied (e.g., ‘megawatt hours of renewable electricity generation’). This field should be reported as ‘Not applicable’ (NA) if the ITMOs are in a GHG metric.</w:t>
      </w:r>
    </w:p>
    <w:p w14:paraId="161EC5F9" w14:textId="2D4D6690" w:rsidR="00BD29F1" w:rsidRDefault="00787D43" w:rsidP="00BD29F1">
      <w:pPr>
        <w:pStyle w:val="EndnoteText"/>
        <w:spacing w:line="200" w:lineRule="exact"/>
        <w:ind w:left="283" w:firstLine="142"/>
      </w:pPr>
      <w:ins w:id="157" w:author="Xavier Tibau Alberdi" w:date="2024-11-18T22:31:00Z">
        <w:r>
          <w:rPr>
            <w:vertAlign w:val="superscript"/>
          </w:rPr>
          <w:t>p</w:t>
        </w:r>
      </w:ins>
      <w:del w:id="158" w:author="Xavier Tibau Alberdi" w:date="2024-11-18T22:31:00Z">
        <w:r w:rsidR="00BD29F1" w:rsidRPr="005A4648">
          <w:rPr>
            <w:vertAlign w:val="superscript"/>
          </w:rPr>
          <w:delText>q</w:delText>
        </w:r>
      </w:del>
      <w:r w:rsidR="00BD29F1" w:rsidRPr="005A4648">
        <w:rPr>
          <w:vertAlign w:val="superscript"/>
        </w:rPr>
        <w:t xml:space="preserve">  </w:t>
      </w:r>
      <w:r w:rsidR="00BD29F1">
        <w:t>Quantity of ITMOs in tons of CO2 equivalent.</w:t>
      </w:r>
    </w:p>
    <w:p w14:paraId="359D9DDA" w14:textId="3BF5059E" w:rsidR="00BD29F1" w:rsidRDefault="00787D43" w:rsidP="00BD29F1">
      <w:pPr>
        <w:pStyle w:val="EndnoteText"/>
        <w:spacing w:line="200" w:lineRule="exact"/>
        <w:ind w:left="283" w:firstLine="142"/>
      </w:pPr>
      <w:ins w:id="159" w:author="Xavier Tibau Alberdi" w:date="2024-11-18T22:31:00Z">
        <w:r>
          <w:rPr>
            <w:vertAlign w:val="superscript"/>
          </w:rPr>
          <w:t>q</w:t>
        </w:r>
      </w:ins>
      <w:del w:id="160" w:author="Xavier Tibau Alberdi" w:date="2024-11-18T22:31:00Z">
        <w:r w:rsidR="00BD29F1" w:rsidRPr="005A4648">
          <w:rPr>
            <w:vertAlign w:val="superscript"/>
          </w:rPr>
          <w:delText>r</w:delText>
        </w:r>
      </w:del>
      <w:r w:rsidR="00BD29F1" w:rsidRPr="005A4648">
        <w:rPr>
          <w:vertAlign w:val="superscript"/>
        </w:rPr>
        <w:t xml:space="preserve">  </w:t>
      </w:r>
      <w:r w:rsidR="00BD29F1">
        <w:t>Quantity of ITMOs in the respective non-GHG metric. This field should be reported as ‘Not applicable’ (NA) if the ITMOs are in a GHG metric.</w:t>
      </w:r>
    </w:p>
    <w:p w14:paraId="7ABD771A" w14:textId="30AB9C2C" w:rsidR="00BD29F1" w:rsidRDefault="00787D43" w:rsidP="00BD29F1">
      <w:pPr>
        <w:pStyle w:val="EndnoteText"/>
        <w:spacing w:line="200" w:lineRule="exact"/>
        <w:ind w:left="283" w:firstLine="142"/>
      </w:pPr>
      <w:ins w:id="161" w:author="Xavier Tibau Alberdi" w:date="2024-11-18T22:31:00Z">
        <w:r>
          <w:rPr>
            <w:vertAlign w:val="superscript"/>
          </w:rPr>
          <w:t>r</w:t>
        </w:r>
      </w:ins>
      <w:del w:id="162" w:author="Xavier Tibau Alberdi" w:date="2024-11-18T22:31:00Z">
        <w:r w:rsidR="00BD29F1" w:rsidRPr="005A4648">
          <w:rPr>
            <w:vertAlign w:val="superscript"/>
          </w:rPr>
          <w:delText>s</w:delText>
        </w:r>
      </w:del>
      <w:r w:rsidR="00BD29F1" w:rsidRPr="005A4648">
        <w:rPr>
          <w:vertAlign w:val="superscript"/>
        </w:rPr>
        <w:t xml:space="preserve">  </w:t>
      </w:r>
      <w:r w:rsidR="00BD29F1">
        <w:t>Calendar year in which the mitigation outcome occurred.</w:t>
      </w:r>
    </w:p>
    <w:p w14:paraId="518F2884" w14:textId="09522F42" w:rsidR="00BD29F1" w:rsidRDefault="00787D43" w:rsidP="00BD29F1">
      <w:pPr>
        <w:pStyle w:val="EndnoteText"/>
        <w:spacing w:line="200" w:lineRule="exact"/>
        <w:ind w:left="283" w:firstLine="142"/>
      </w:pPr>
      <w:ins w:id="163" w:author="Xavier Tibau Alberdi" w:date="2024-11-18T22:31:00Z">
        <w:r>
          <w:rPr>
            <w:vertAlign w:val="superscript"/>
          </w:rPr>
          <w:t>s</w:t>
        </w:r>
      </w:ins>
      <w:del w:id="164" w:author="Xavier Tibau Alberdi" w:date="2024-11-18T22:31:00Z">
        <w:r w:rsidR="00BD29F1" w:rsidRPr="005A4648">
          <w:rPr>
            <w:vertAlign w:val="superscript"/>
          </w:rPr>
          <w:delText>t</w:delText>
        </w:r>
      </w:del>
      <w:r w:rsidR="00BD29F1" w:rsidRPr="005A4648">
        <w:rPr>
          <w:vertAlign w:val="superscript"/>
        </w:rPr>
        <w:t xml:space="preserve">  </w:t>
      </w:r>
      <w:r w:rsidR="00BD29F1">
        <w:t>Unique identifier of the transferring participating Party or, where the transfer occurs from an account of the Adaptation Fund in the international registry to a Party, a unique identifier for the Adaptation Fund, as per common nomenclatures. This field is only applicable to the action type acquisition. In other cases, this field is reported as ‘Not applicable’ (NA).</w:t>
      </w:r>
    </w:p>
    <w:p w14:paraId="7C122465" w14:textId="7E3984F0" w:rsidR="00BD29F1" w:rsidRDefault="00787D43" w:rsidP="00BD29F1">
      <w:pPr>
        <w:pStyle w:val="EndnoteText"/>
        <w:spacing w:line="200" w:lineRule="exact"/>
        <w:ind w:left="283" w:firstLine="142"/>
      </w:pPr>
      <w:ins w:id="165" w:author="Xavier Tibau Alberdi" w:date="2024-11-18T22:31:00Z">
        <w:r>
          <w:rPr>
            <w:vertAlign w:val="superscript"/>
          </w:rPr>
          <w:t>t</w:t>
        </w:r>
      </w:ins>
      <w:del w:id="166" w:author="Xavier Tibau Alberdi" w:date="2024-11-18T22:31:00Z">
        <w:r w:rsidR="00BD29F1" w:rsidRPr="005A4648">
          <w:rPr>
            <w:vertAlign w:val="superscript"/>
          </w:rPr>
          <w:delText>u</w:delText>
        </w:r>
      </w:del>
      <w:r w:rsidR="00BD29F1" w:rsidRPr="005A4648">
        <w:rPr>
          <w:vertAlign w:val="superscript"/>
        </w:rPr>
        <w:t xml:space="preserve">  </w:t>
      </w:r>
      <w:r w:rsidR="00BD29F1">
        <w:t>Unique identifier of the acquiring participating Party, or where the acquisition occurs from an account of the Adaptation Fund in the international registry, a unique identifier for the Adaptation Fund, as per common nomenclatures. This field is only applicable to the action type ‘transfer’. In other cases, this field is reported as ‘Not applicable’ (NA).</w:t>
      </w:r>
    </w:p>
    <w:p w14:paraId="5F0B2BBA" w14:textId="181CAED3" w:rsidR="00BD29F1" w:rsidRDefault="00787D43" w:rsidP="00BD29F1">
      <w:pPr>
        <w:pStyle w:val="EndnoteText"/>
        <w:spacing w:line="200" w:lineRule="exact"/>
        <w:ind w:left="283" w:firstLine="142"/>
      </w:pPr>
      <w:ins w:id="167" w:author="Xavier Tibau Alberdi" w:date="2024-11-18T22:31:00Z">
        <w:r>
          <w:rPr>
            <w:vertAlign w:val="superscript"/>
          </w:rPr>
          <w:t>u</w:t>
        </w:r>
      </w:ins>
      <w:del w:id="168" w:author="Xavier Tibau Alberdi" w:date="2024-11-18T22:31:00Z">
        <w:r w:rsidR="00BD29F1" w:rsidRPr="005A4648">
          <w:rPr>
            <w:vertAlign w:val="superscript"/>
          </w:rPr>
          <w:delText>v</w:delText>
        </w:r>
      </w:del>
      <w:r w:rsidR="00BD29F1" w:rsidRPr="005A4648">
        <w:rPr>
          <w:vertAlign w:val="superscript"/>
        </w:rPr>
        <w:t xml:space="preserve">  </w:t>
      </w:r>
      <w:r w:rsidR="00BD29F1">
        <w:t>This field is optional. It may be completed to specify the purpose for which the ITMO has been used towards IMP or cancelled for OP. This field is only applicable to the action types ‘Use’ and ‘Cancellation’.In other cases, this field is reported as ‘Not applicable’ (NA).</w:t>
      </w:r>
    </w:p>
    <w:p w14:paraId="4A997448" w14:textId="06387BC7" w:rsidR="00BD29F1" w:rsidRDefault="00787D43" w:rsidP="00BD29F1">
      <w:pPr>
        <w:pStyle w:val="EndnoteText"/>
        <w:spacing w:line="200" w:lineRule="exact"/>
        <w:ind w:left="283" w:firstLine="142"/>
      </w:pPr>
      <w:ins w:id="169" w:author="Xavier Tibau Alberdi" w:date="2024-11-18T22:31:00Z">
        <w:r>
          <w:rPr>
            <w:vertAlign w:val="superscript"/>
          </w:rPr>
          <w:t>v</w:t>
        </w:r>
      </w:ins>
      <w:del w:id="170" w:author="Xavier Tibau Alberdi" w:date="2024-11-18T22:31:00Z">
        <w:r w:rsidR="00BD29F1" w:rsidRPr="005A4648">
          <w:rPr>
            <w:vertAlign w:val="superscript"/>
          </w:rPr>
          <w:delText>w</w:delText>
        </w:r>
      </w:del>
      <w:r w:rsidR="00BD29F1" w:rsidRPr="005A4648">
        <w:rPr>
          <w:vertAlign w:val="superscript"/>
        </w:rPr>
        <w:t xml:space="preserve">  </w:t>
      </w:r>
      <w:r w:rsidR="00BD29F1">
        <w:t>Unique identifier of the using or cancelling participating Party as per common nomenclatures. This field is only applicable to report a use for IMP or cancellation for OP.In other cases, this field is reported as ‘Not applicable’ (NA).</w:t>
      </w:r>
    </w:p>
    <w:p w14:paraId="7C0ED5B4" w14:textId="5435D3BA" w:rsidR="00BD29F1" w:rsidRDefault="00787D43" w:rsidP="00BD29F1">
      <w:pPr>
        <w:pStyle w:val="EndnoteText"/>
        <w:spacing w:line="200" w:lineRule="exact"/>
        <w:ind w:left="283" w:firstLine="142"/>
      </w:pPr>
      <w:ins w:id="171" w:author="Xavier Tibau Alberdi" w:date="2024-11-18T22:31:00Z">
        <w:r>
          <w:rPr>
            <w:vertAlign w:val="superscript"/>
          </w:rPr>
          <w:t>w</w:t>
        </w:r>
      </w:ins>
      <w:del w:id="172" w:author="Xavier Tibau Alberdi" w:date="2024-11-18T22:31:00Z">
        <w:r w:rsidR="00BD29F1" w:rsidRPr="005A4648">
          <w:rPr>
            <w:vertAlign w:val="superscript"/>
          </w:rPr>
          <w:delText>x</w:delText>
        </w:r>
      </w:del>
      <w:r w:rsidR="00BD29F1" w:rsidRPr="005A4648">
        <w:rPr>
          <w:vertAlign w:val="superscript"/>
        </w:rPr>
        <w:t xml:space="preserve">  </w:t>
      </w:r>
      <w:r w:rsidR="00BD29F1">
        <w:t>Unique identifier of the using or cancelling authorized entity as per common nomenclatures. This field is only applicable to report the use or cancellation of authorized mitigation outcomes or ITMOs by authorized entities. In other cases, this field is reported as ‘Not applicable’ (NA).</w:t>
      </w:r>
    </w:p>
    <w:p w14:paraId="60295BA4" w14:textId="5EA40F84" w:rsidR="00BD29F1" w:rsidRDefault="00787D43" w:rsidP="00BD29F1">
      <w:pPr>
        <w:pStyle w:val="EndnoteText"/>
        <w:spacing w:line="200" w:lineRule="exact"/>
        <w:ind w:left="283" w:firstLine="142"/>
      </w:pPr>
      <w:ins w:id="173" w:author="Xavier Tibau Alberdi" w:date="2024-11-18T22:31:00Z">
        <w:r>
          <w:rPr>
            <w:vertAlign w:val="superscript"/>
          </w:rPr>
          <w:t>x</w:t>
        </w:r>
      </w:ins>
      <w:del w:id="174" w:author="Xavier Tibau Alberdi" w:date="2024-11-18T22:31:00Z">
        <w:r w:rsidR="00BD29F1" w:rsidRPr="005A4648">
          <w:rPr>
            <w:vertAlign w:val="superscript"/>
          </w:rPr>
          <w:delText>y</w:delText>
        </w:r>
      </w:del>
      <w:r w:rsidR="00BD29F1" w:rsidRPr="005A4648">
        <w:rPr>
          <w:vertAlign w:val="superscript"/>
        </w:rPr>
        <w:t xml:space="preserve">  </w:t>
      </w:r>
      <w:r w:rsidR="00BD29F1">
        <w:t>The calendar year for which the ITMOs are used towards an NDC. This field is only applicable for use of ITMOs towards the Party’s NDC. In other cases, this field is reported as ‘Not applicable’ (NA).</w:t>
      </w:r>
    </w:p>
    <w:p w14:paraId="2DAD8928" w14:textId="2EB50353" w:rsidR="00BD29F1" w:rsidRDefault="00787D43" w:rsidP="00BD29F1">
      <w:pPr>
        <w:pStyle w:val="EndnoteText"/>
        <w:spacing w:line="200" w:lineRule="exact"/>
        <w:ind w:left="283" w:firstLine="142"/>
      </w:pPr>
      <w:ins w:id="175" w:author="Xavier Tibau Alberdi" w:date="2024-11-18T22:31:00Z">
        <w:r>
          <w:rPr>
            <w:vertAlign w:val="superscript"/>
          </w:rPr>
          <w:t>y</w:t>
        </w:r>
      </w:ins>
      <w:del w:id="176" w:author="Xavier Tibau Alberdi" w:date="2024-11-18T22:31:00Z">
        <w:r w:rsidR="00BD29F1" w:rsidRPr="005A4648">
          <w:rPr>
            <w:vertAlign w:val="superscript"/>
          </w:rPr>
          <w:delText>z</w:delText>
        </w:r>
      </w:del>
      <w:r w:rsidR="00BD29F1" w:rsidRPr="005A4648">
        <w:rPr>
          <w:vertAlign w:val="superscript"/>
        </w:rPr>
        <w:t xml:space="preserve">  </w:t>
      </w:r>
      <w:r w:rsidR="00BD29F1">
        <w:t xml:space="preserve">Shows the result of the consistency check on the reported action as per decision 2/CMA.3, annex, para. 33(a). Information in this field is populated by the CARP as a result of the consistency check procedure. </w:t>
      </w:r>
    </w:p>
    <w:p w14:paraId="7573908E" w14:textId="16237A1F" w:rsidR="00BD29F1" w:rsidRPr="00A143A1" w:rsidRDefault="00787D43" w:rsidP="00BD29F1">
      <w:pPr>
        <w:pStyle w:val="EndnoteText"/>
        <w:tabs>
          <w:tab w:val="clear" w:pos="1021"/>
        </w:tabs>
        <w:spacing w:line="200" w:lineRule="exact"/>
        <w:ind w:left="283" w:firstLine="142"/>
        <w:rPr>
          <w:lang w:val="en-US"/>
        </w:rPr>
      </w:pPr>
      <w:ins w:id="177" w:author="Xavier Tibau Alberdi" w:date="2024-11-18T22:31:00Z">
        <w:r>
          <w:rPr>
            <w:vertAlign w:val="superscript"/>
          </w:rPr>
          <w:t>z</w:t>
        </w:r>
      </w:ins>
      <w:del w:id="178" w:author="Xavier Tibau Alberdi" w:date="2024-11-18T22:31:00Z">
        <w:r w:rsidR="00BD29F1" w:rsidRPr="005A4648">
          <w:rPr>
            <w:vertAlign w:val="superscript"/>
          </w:rPr>
          <w:delText>a</w:delText>
        </w:r>
      </w:del>
      <w:r w:rsidR="00BD29F1" w:rsidRPr="005A4648">
        <w:rPr>
          <w:vertAlign w:val="superscript"/>
        </w:rPr>
        <w:t xml:space="preserve">  </w:t>
      </w:r>
      <w:r w:rsidR="00BD29F1">
        <w:t>This field is optional. The Party may use this field to provide any additional information.</w:t>
      </w:r>
    </w:p>
  </w:endnote>
  <w:endnote w:id="9">
    <w:p w14:paraId="6D7D8D4C" w14:textId="77777777" w:rsidR="00BD29F1" w:rsidRDefault="00BD29F1" w:rsidP="00BD29F1">
      <w:pPr>
        <w:pStyle w:val="EndnoteText"/>
        <w:spacing w:line="200" w:lineRule="exact"/>
        <w:ind w:left="283" w:firstLine="142"/>
      </w:pPr>
      <w:r w:rsidRPr="009A4EA8">
        <w:rPr>
          <w:rStyle w:val="EndnoteReference"/>
          <w:i/>
        </w:rPr>
        <w:endnoteRef/>
      </w:r>
      <w:r w:rsidRPr="009A4EA8">
        <w:rPr>
          <w:i/>
        </w:rPr>
        <w:t xml:space="preserve"> </w:t>
      </w:r>
      <w:r>
        <w:t xml:space="preserve"> Unique identifier of the cooperative approach as per common nomenclatures.</w:t>
      </w:r>
    </w:p>
    <w:p w14:paraId="04A2843D" w14:textId="77777777" w:rsidR="00BD29F1" w:rsidRDefault="00BD29F1" w:rsidP="00BD29F1">
      <w:pPr>
        <w:pStyle w:val="EndnoteText"/>
        <w:spacing w:line="200" w:lineRule="exact"/>
        <w:ind w:left="283" w:firstLine="142"/>
      </w:pPr>
      <w:r w:rsidRPr="001F62E6">
        <w:rPr>
          <w:vertAlign w:val="superscript"/>
        </w:rPr>
        <w:t xml:space="preserve">b  </w:t>
      </w:r>
      <w:r>
        <w:t>Authorization ID as assigned by the reporting Party.</w:t>
      </w:r>
    </w:p>
    <w:p w14:paraId="69B7D3BA" w14:textId="77777777" w:rsidR="00BD29F1" w:rsidRDefault="00BD29F1" w:rsidP="00BD29F1">
      <w:pPr>
        <w:pStyle w:val="EndnoteText"/>
        <w:spacing w:line="200" w:lineRule="exact"/>
        <w:ind w:left="283" w:firstLine="142"/>
      </w:pPr>
      <w:r w:rsidRPr="001F62E6">
        <w:rPr>
          <w:vertAlign w:val="superscript"/>
        </w:rPr>
        <w:t xml:space="preserve">c  </w:t>
      </w:r>
      <w:r>
        <w:t>Unique identifier of the participating Party in which the authorized mitigation outcome occurred as per common nomenclatures.</w:t>
      </w:r>
    </w:p>
    <w:p w14:paraId="4C426FEB" w14:textId="77777777" w:rsidR="00BD29F1" w:rsidRDefault="00BD29F1" w:rsidP="00BD29F1">
      <w:pPr>
        <w:pStyle w:val="EndnoteText"/>
        <w:spacing w:line="200" w:lineRule="exact"/>
        <w:ind w:left="283" w:firstLine="142"/>
      </w:pPr>
      <w:r w:rsidRPr="001F62E6">
        <w:rPr>
          <w:vertAlign w:val="superscript"/>
        </w:rPr>
        <w:t xml:space="preserve">d  </w:t>
      </w:r>
      <w:r>
        <w:t>Unique identifier of the Party ITMO registry in which the ITMOs are held.</w:t>
      </w:r>
    </w:p>
    <w:p w14:paraId="2BCC730C" w14:textId="77777777" w:rsidR="00BD29F1" w:rsidRDefault="00BD29F1" w:rsidP="00BD29F1">
      <w:pPr>
        <w:pStyle w:val="EndnoteText"/>
        <w:spacing w:line="200" w:lineRule="exact"/>
        <w:ind w:left="283" w:firstLine="142"/>
      </w:pPr>
      <w:r w:rsidRPr="001F62E6">
        <w:rPr>
          <w:vertAlign w:val="superscript"/>
        </w:rPr>
        <w:t xml:space="preserve">e  </w:t>
      </w:r>
      <w:r>
        <w:t xml:space="preserve">Unique identifier of the ITMO as per decision 6/CMA.4, annex I, para. 5. </w:t>
      </w:r>
    </w:p>
    <w:p w14:paraId="5D6663AE" w14:textId="77777777" w:rsidR="00BD29F1" w:rsidRDefault="00BD29F1" w:rsidP="00BD29F1">
      <w:pPr>
        <w:pStyle w:val="EndnoteText"/>
        <w:spacing w:line="200" w:lineRule="exact"/>
        <w:ind w:left="283" w:firstLine="142"/>
      </w:pPr>
      <w:r w:rsidRPr="001F62E6">
        <w:rPr>
          <w:vertAlign w:val="superscript"/>
        </w:rPr>
        <w:t xml:space="preserve">f  </w:t>
      </w:r>
      <w:r>
        <w:t>Refers to the first unique identifier of the ITMO block.</w:t>
      </w:r>
    </w:p>
    <w:p w14:paraId="3C0AFFA0" w14:textId="77777777" w:rsidR="00BD29F1" w:rsidRDefault="00BD29F1" w:rsidP="00BD29F1">
      <w:pPr>
        <w:pStyle w:val="EndnoteText"/>
        <w:spacing w:line="200" w:lineRule="exact"/>
        <w:ind w:left="283" w:firstLine="142"/>
      </w:pPr>
      <w:r w:rsidRPr="001F62E6">
        <w:rPr>
          <w:vertAlign w:val="superscript"/>
        </w:rPr>
        <w:t xml:space="preserve">g  </w:t>
      </w:r>
      <w:r>
        <w:t>Refers to the last unique identifier of the ITMO block.</w:t>
      </w:r>
    </w:p>
    <w:p w14:paraId="0CFD68CE" w14:textId="77777777" w:rsidR="00BD29F1" w:rsidRDefault="00BD29F1" w:rsidP="00BD29F1">
      <w:pPr>
        <w:pStyle w:val="EndnoteText"/>
        <w:spacing w:line="200" w:lineRule="exact"/>
        <w:ind w:left="283" w:firstLine="142"/>
      </w:pPr>
      <w:r w:rsidRPr="001F62E6">
        <w:rPr>
          <w:vertAlign w:val="superscript"/>
        </w:rPr>
        <w:t xml:space="preserve">h  </w:t>
      </w:r>
      <w:r>
        <w:t>Unique identifier of the underlying cooperative approach registry as per common nomenclatures. This field should be reported as ‘Not applicable’ (NA) if the cooperative approach does not use an underlying cooperative approach registry.</w:t>
      </w:r>
    </w:p>
    <w:p w14:paraId="70AA6BD8" w14:textId="77777777" w:rsidR="00BD29F1" w:rsidRDefault="00BD29F1" w:rsidP="00BD29F1">
      <w:pPr>
        <w:pStyle w:val="EndnoteText"/>
        <w:spacing w:line="200" w:lineRule="exact"/>
        <w:ind w:left="283" w:firstLine="142"/>
      </w:pPr>
      <w:r w:rsidRPr="001F62E6">
        <w:rPr>
          <w:vertAlign w:val="superscript"/>
        </w:rPr>
        <w:t xml:space="preserve">i  </w:t>
      </w:r>
      <w:r>
        <w:t>Unique identifier of the underlying unit from an underlying cooperative approach registry. This field should be reported as ‘Not applicable’ (NA) if the cooperative approach does not use an underlying cooperative approach registry.</w:t>
      </w:r>
    </w:p>
    <w:p w14:paraId="54F82279" w14:textId="77777777" w:rsidR="00BD29F1" w:rsidRDefault="00BD29F1" w:rsidP="00BD29F1">
      <w:pPr>
        <w:pStyle w:val="EndnoteText"/>
        <w:spacing w:line="200" w:lineRule="exact"/>
        <w:ind w:left="283" w:firstLine="142"/>
      </w:pPr>
      <w:r w:rsidRPr="001F62E6">
        <w:rPr>
          <w:vertAlign w:val="superscript"/>
        </w:rPr>
        <w:t xml:space="preserve">j  </w:t>
      </w:r>
      <w:r>
        <w:t>Refers to the first unique identifier of the underlying unit block.</w:t>
      </w:r>
    </w:p>
    <w:p w14:paraId="4E4F501A" w14:textId="77777777" w:rsidR="00BD29F1" w:rsidRDefault="00BD29F1" w:rsidP="00BD29F1">
      <w:pPr>
        <w:pStyle w:val="EndnoteText"/>
        <w:spacing w:line="200" w:lineRule="exact"/>
        <w:ind w:left="283" w:firstLine="142"/>
      </w:pPr>
      <w:r w:rsidRPr="001F62E6">
        <w:rPr>
          <w:vertAlign w:val="superscript"/>
        </w:rPr>
        <w:t xml:space="preserve">k  </w:t>
      </w:r>
      <w:r>
        <w:t>Refers to the last unique identifier of the underlying unit block.</w:t>
      </w:r>
    </w:p>
    <w:p w14:paraId="53C0CE9C" w14:textId="77777777" w:rsidR="00BD29F1" w:rsidRDefault="00BD29F1" w:rsidP="00BD29F1">
      <w:pPr>
        <w:pStyle w:val="EndnoteText"/>
        <w:spacing w:line="200" w:lineRule="exact"/>
        <w:ind w:left="283" w:firstLine="142"/>
      </w:pPr>
      <w:r w:rsidRPr="001F62E6">
        <w:rPr>
          <w:vertAlign w:val="superscript"/>
        </w:rPr>
        <w:t xml:space="preserve">l  </w:t>
      </w:r>
      <w:r>
        <w:t>If the mitigation outcome involves a non-CO2 greenhouse gas(es), the  global warming potential (GWP) value(s) applied, consistent with the relevant CMA decisions (e.g., ‘100-year values from 5th assessment report by the IPCC’).</w:t>
      </w:r>
    </w:p>
    <w:p w14:paraId="26C3165B" w14:textId="77777777" w:rsidR="00BD29F1" w:rsidRDefault="00BD29F1" w:rsidP="00BD29F1">
      <w:pPr>
        <w:pStyle w:val="EndnoteText"/>
        <w:spacing w:line="200" w:lineRule="exact"/>
        <w:ind w:left="283" w:firstLine="142"/>
      </w:pPr>
      <w:r w:rsidRPr="001F62E6">
        <w:rPr>
          <w:vertAlign w:val="superscript"/>
        </w:rPr>
        <w:t xml:space="preserve">m  </w:t>
      </w:r>
      <w:r>
        <w:t>Type of non-GHG metric applied (e.g., ‘megawatt hours of renewable electricity generation’). This field should be reported as ‘Not applicable’ (NA) if the ITMOs are in a GHG metric.</w:t>
      </w:r>
    </w:p>
    <w:p w14:paraId="253D792D" w14:textId="77777777" w:rsidR="00BD29F1" w:rsidRDefault="00BD29F1" w:rsidP="00BD29F1">
      <w:pPr>
        <w:pStyle w:val="EndnoteText"/>
        <w:spacing w:line="200" w:lineRule="exact"/>
        <w:ind w:left="283" w:firstLine="142"/>
      </w:pPr>
      <w:r w:rsidRPr="001F62E6">
        <w:rPr>
          <w:vertAlign w:val="superscript"/>
        </w:rPr>
        <w:t xml:space="preserve">n  </w:t>
      </w:r>
      <w:r>
        <w:t>Quantity of ITMOs in tons of CO2 equivalent.</w:t>
      </w:r>
    </w:p>
    <w:p w14:paraId="425E7E34" w14:textId="77777777" w:rsidR="00BD29F1" w:rsidRDefault="00BD29F1" w:rsidP="00BD29F1">
      <w:pPr>
        <w:pStyle w:val="EndnoteText"/>
        <w:spacing w:line="200" w:lineRule="exact"/>
        <w:ind w:left="283" w:firstLine="142"/>
      </w:pPr>
      <w:r w:rsidRPr="001F62E6">
        <w:rPr>
          <w:vertAlign w:val="superscript"/>
        </w:rPr>
        <w:t xml:space="preserve">o  </w:t>
      </w:r>
      <w:r>
        <w:t>Quantity of ITMOs in the respective non-GHG metric. This field should be reported as ‘Not applicable’ (NA) if the ITMOs are in a GHG metric.</w:t>
      </w:r>
    </w:p>
    <w:p w14:paraId="3E1C55FA" w14:textId="77777777" w:rsidR="00BD29F1" w:rsidRPr="009A4EA8" w:rsidRDefault="00BD29F1" w:rsidP="00BD29F1">
      <w:pPr>
        <w:pStyle w:val="EndnoteText"/>
        <w:tabs>
          <w:tab w:val="clear" w:pos="1021"/>
        </w:tabs>
        <w:spacing w:line="200" w:lineRule="exact"/>
        <w:ind w:left="283" w:firstLine="142"/>
        <w:rPr>
          <w:lang w:val="en-US"/>
        </w:rPr>
      </w:pPr>
      <w:r w:rsidRPr="001F62E6">
        <w:rPr>
          <w:vertAlign w:val="superscript"/>
        </w:rPr>
        <w:t xml:space="preserve">p  </w:t>
      </w:r>
      <w:r>
        <w:t>Calendar year in which the mitigation outcome occurred.</w:t>
      </w:r>
    </w:p>
  </w:endnote>
  <w:endnote w:id="10">
    <w:p w14:paraId="601B1D6D" w14:textId="77777777" w:rsidR="00BD29F1" w:rsidRPr="00C71C73" w:rsidRDefault="00BD29F1" w:rsidP="00BD29F1">
      <w:pPr>
        <w:pStyle w:val="EndnoteText"/>
        <w:tabs>
          <w:tab w:val="clear" w:pos="1021"/>
        </w:tabs>
        <w:spacing w:line="200" w:lineRule="exact"/>
        <w:ind w:left="283" w:firstLine="142"/>
        <w:rPr>
          <w:highlight w:val="yellow"/>
          <w:lang w:val="en-US"/>
        </w:rPr>
      </w:pPr>
      <w:r w:rsidRPr="00C71C73">
        <w:rPr>
          <w:rStyle w:val="EndnoteReference"/>
          <w:i/>
          <w:highlight w:val="yellow"/>
        </w:rPr>
        <w:endnoteRef/>
      </w:r>
      <w:r w:rsidRPr="00C71C73">
        <w:rPr>
          <w:i/>
          <w:highlight w:val="yellow"/>
        </w:rPr>
        <w:t xml:space="preserve"> </w:t>
      </w:r>
      <w:r w:rsidRPr="00C71C73">
        <w:rPr>
          <w:highlight w:val="yellow"/>
        </w:rPr>
        <w:t xml:space="preserve"> Date on which the authorization was issued.</w:t>
      </w:r>
    </w:p>
  </w:endnote>
  <w:endnote w:id="11">
    <w:p w14:paraId="0B44D4FD" w14:textId="77777777" w:rsidR="00BD29F1" w:rsidRPr="00C71C73" w:rsidRDefault="00BD29F1" w:rsidP="00BD29F1">
      <w:pPr>
        <w:pStyle w:val="EndnoteText"/>
        <w:tabs>
          <w:tab w:val="clear" w:pos="1021"/>
        </w:tabs>
        <w:spacing w:line="200" w:lineRule="exact"/>
        <w:ind w:left="283" w:firstLine="142"/>
        <w:rPr>
          <w:highlight w:val="yellow"/>
          <w:lang w:val="en-US"/>
        </w:rPr>
      </w:pPr>
      <w:r w:rsidRPr="00C71C73">
        <w:rPr>
          <w:rStyle w:val="EndnoteReference"/>
          <w:i/>
          <w:highlight w:val="yellow"/>
        </w:rPr>
        <w:endnoteRef/>
      </w:r>
      <w:r w:rsidRPr="00C71C73">
        <w:rPr>
          <w:i/>
          <w:highlight w:val="yellow"/>
        </w:rPr>
        <w:t xml:space="preserve"> </w:t>
      </w:r>
      <w:r w:rsidRPr="00C71C73">
        <w:rPr>
          <w:highlight w:val="yellow"/>
        </w:rPr>
        <w:t xml:space="preserve"> This field is optional. The conditions under which the authorization was provided, as applicable.</w:t>
      </w:r>
    </w:p>
  </w:endnote>
  <w:endnote w:id="12">
    <w:p w14:paraId="6AABA115" w14:textId="77777777" w:rsidR="00BD29F1" w:rsidRPr="00C71C73" w:rsidRDefault="00BD29F1" w:rsidP="00BD29F1">
      <w:pPr>
        <w:pStyle w:val="EndnoteText"/>
        <w:tabs>
          <w:tab w:val="clear" w:pos="1021"/>
        </w:tabs>
        <w:spacing w:line="200" w:lineRule="exact"/>
        <w:ind w:left="283" w:firstLine="142"/>
        <w:rPr>
          <w:highlight w:val="yellow"/>
          <w:lang w:val="en-US"/>
        </w:rPr>
      </w:pPr>
      <w:r w:rsidRPr="00C71C73">
        <w:rPr>
          <w:rStyle w:val="EndnoteReference"/>
          <w:i/>
          <w:highlight w:val="yellow"/>
        </w:rPr>
        <w:endnoteRef/>
      </w:r>
      <w:r w:rsidRPr="00C71C73">
        <w:rPr>
          <w:i/>
          <w:highlight w:val="yellow"/>
        </w:rPr>
        <w:t xml:space="preserve"> </w:t>
      </w:r>
      <w:r w:rsidRPr="00C71C73">
        <w:rPr>
          <w:highlight w:val="yellow"/>
        </w:rPr>
        <w:t xml:space="preserve"> Identification number in the country of incorporation.</w:t>
      </w:r>
    </w:p>
  </w:endnote>
  <w:endnote w:id="13">
    <w:p w14:paraId="554FA527" w14:textId="77777777" w:rsidR="00BD29F1" w:rsidRPr="00C71C73" w:rsidRDefault="00BD29F1" w:rsidP="00BD29F1">
      <w:pPr>
        <w:pStyle w:val="EndnoteText"/>
        <w:tabs>
          <w:tab w:val="clear" w:pos="1021"/>
        </w:tabs>
        <w:spacing w:line="200" w:lineRule="exact"/>
        <w:ind w:left="283" w:firstLine="142"/>
        <w:rPr>
          <w:highlight w:val="yellow"/>
          <w:lang w:val="en-US"/>
        </w:rPr>
      </w:pPr>
      <w:r w:rsidRPr="00C71C73">
        <w:rPr>
          <w:rStyle w:val="EndnoteReference"/>
          <w:i/>
          <w:highlight w:val="yellow"/>
        </w:rPr>
        <w:endnoteRef/>
      </w:r>
      <w:r w:rsidRPr="00C71C73">
        <w:rPr>
          <w:i/>
          <w:highlight w:val="yellow"/>
        </w:rPr>
        <w:t xml:space="preserve"> </w:t>
      </w:r>
      <w:r w:rsidRPr="00C71C73">
        <w:rPr>
          <w:highlight w:val="yellow"/>
        </w:rPr>
        <w:t xml:space="preserve"> Unique identifier of the cooperative approach as per common nomenclatures.</w:t>
      </w:r>
    </w:p>
  </w:endnote>
  <w:endnote w:id="14">
    <w:p w14:paraId="6B7FB30A" w14:textId="77777777" w:rsidR="00BD29F1" w:rsidRPr="00C71C73" w:rsidRDefault="00BD29F1" w:rsidP="00BD29F1">
      <w:pPr>
        <w:pStyle w:val="EndnoteText"/>
        <w:tabs>
          <w:tab w:val="clear" w:pos="1021"/>
        </w:tabs>
        <w:spacing w:line="200" w:lineRule="exact"/>
        <w:ind w:left="283" w:firstLine="142"/>
        <w:rPr>
          <w:highlight w:val="yellow"/>
          <w:lang w:val="en-US"/>
        </w:rPr>
      </w:pPr>
      <w:r w:rsidRPr="00C71C73">
        <w:rPr>
          <w:rStyle w:val="EndnoteReference"/>
          <w:i/>
          <w:highlight w:val="yellow"/>
        </w:rPr>
        <w:endnoteRef/>
      </w:r>
      <w:r w:rsidRPr="00C71C73">
        <w:rPr>
          <w:i/>
          <w:highlight w:val="yellow"/>
        </w:rPr>
        <w:t xml:space="preserve"> </w:t>
      </w:r>
      <w:r w:rsidRPr="00C71C73">
        <w:rPr>
          <w:highlight w:val="yellow"/>
        </w:rPr>
        <w:t xml:space="preserve"> This field is optional. Whether the authorization could be changed or revoked and under which conditions. </w:t>
      </w:r>
    </w:p>
  </w:endnote>
  <w:endnote w:id="15">
    <w:p w14:paraId="1D0479BA" w14:textId="77777777" w:rsidR="00BD29F1" w:rsidRDefault="00BD29F1" w:rsidP="00BD29F1">
      <w:pPr>
        <w:pStyle w:val="EndnoteText"/>
        <w:tabs>
          <w:tab w:val="clear" w:pos="1021"/>
        </w:tabs>
        <w:spacing w:line="200" w:lineRule="exact"/>
        <w:ind w:left="283" w:firstLine="142"/>
      </w:pPr>
      <w:r w:rsidRPr="00C71C73">
        <w:rPr>
          <w:rStyle w:val="EndnoteReference"/>
          <w:i/>
          <w:highlight w:val="yellow"/>
        </w:rPr>
        <w:endnoteRef/>
      </w:r>
      <w:r w:rsidRPr="00C71C73">
        <w:rPr>
          <w:i/>
          <w:highlight w:val="yellow"/>
        </w:rPr>
        <w:t xml:space="preserve"> </w:t>
      </w:r>
      <w:r w:rsidRPr="00C71C73">
        <w:rPr>
          <w:highlight w:val="yellow"/>
        </w:rPr>
        <w:t xml:space="preserve"> This field is optional. The Party may use this field to provide any additional information.</w:t>
      </w:r>
    </w:p>
    <w:p w14:paraId="69FEAA43" w14:textId="77777777" w:rsidR="00300BBA" w:rsidRDefault="00300BBA" w:rsidP="00BD29F1">
      <w:pPr>
        <w:pStyle w:val="EndnoteText"/>
        <w:tabs>
          <w:tab w:val="clear" w:pos="1021"/>
        </w:tabs>
        <w:spacing w:line="200" w:lineRule="exact"/>
        <w:ind w:left="283" w:firstLine="142"/>
      </w:pPr>
    </w:p>
    <w:p w14:paraId="42DDFC35" w14:textId="77777777" w:rsidR="00300BBA" w:rsidRDefault="00300BBA" w:rsidP="00BD29F1">
      <w:pPr>
        <w:pStyle w:val="EndnoteText"/>
        <w:tabs>
          <w:tab w:val="clear" w:pos="1021"/>
        </w:tabs>
        <w:spacing w:line="200" w:lineRule="exact"/>
        <w:ind w:left="283" w:firstLine="142"/>
      </w:pPr>
    </w:p>
    <w:p w14:paraId="17EA9BD9" w14:textId="77777777" w:rsidR="00300BBA" w:rsidRDefault="00300BBA" w:rsidP="00BD29F1">
      <w:pPr>
        <w:pStyle w:val="EndnoteText"/>
        <w:tabs>
          <w:tab w:val="clear" w:pos="1021"/>
        </w:tabs>
        <w:spacing w:line="200" w:lineRule="exact"/>
        <w:ind w:left="283" w:firstLine="142"/>
      </w:pPr>
    </w:p>
    <w:p w14:paraId="3C451436" w14:textId="167B7095" w:rsidR="00BD29F1" w:rsidRPr="00300BBA" w:rsidRDefault="00300BBA" w:rsidP="00F118D3">
      <w:pPr>
        <w:spacing w:before="240"/>
        <w:ind w:left="1134" w:right="1134"/>
        <w:jc w:val="center"/>
        <w:rPr>
          <w:u w:val="single"/>
          <w:lang w:val="en-US"/>
        </w:rPr>
      </w:pPr>
      <w:r>
        <w:rPr>
          <w:u w:val="single"/>
          <w:lang w:val="en-US"/>
        </w:rPr>
        <w:tab/>
      </w:r>
      <w:r>
        <w:rPr>
          <w:u w:val="single"/>
          <w:lang w:val="en-US"/>
        </w:rPr>
        <w:tab/>
      </w:r>
      <w:r>
        <w:rPr>
          <w:u w:val="single"/>
          <w:lang w:val="en-US"/>
        </w:rPr>
        <w:tab/>
      </w:r>
      <w:r>
        <w:rPr>
          <w:u w:val="single"/>
          <w:lang w:val="en-US"/>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F792F" w14:textId="77777777" w:rsidR="001953F0" w:rsidRDefault="001953F0">
    <w:pPr>
      <w:pStyle w:val="Footer"/>
      <w:tabs>
        <w:tab w:val="right" w:pos="9638"/>
      </w:tabs>
    </w:pPr>
    <w:r w:rsidRPr="004F2F8E">
      <w:rPr>
        <w:b/>
        <w:sz w:val="18"/>
      </w:rPr>
      <w:fldChar w:fldCharType="begin"/>
    </w:r>
    <w:r w:rsidRPr="004F2F8E">
      <w:rPr>
        <w:b/>
        <w:sz w:val="18"/>
      </w:rPr>
      <w:instrText xml:space="preserve"> PAGE  \* MERGEFORMAT </w:instrText>
    </w:r>
    <w:r w:rsidRPr="004F2F8E">
      <w:rPr>
        <w:b/>
        <w:sz w:val="18"/>
      </w:rPr>
      <w:fldChar w:fldCharType="separate"/>
    </w:r>
    <w:r w:rsidRPr="004F2F8E">
      <w:rPr>
        <w:b/>
        <w:noProof/>
        <w:sz w:val="18"/>
      </w:rPr>
      <w:t>3</w:t>
    </w:r>
    <w:r w:rsidRPr="004F2F8E">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6B179" w14:textId="77777777" w:rsidR="001953F0" w:rsidRDefault="001953F0">
    <w:pPr>
      <w:pStyle w:val="Footer"/>
      <w:tabs>
        <w:tab w:val="right" w:pos="9638"/>
      </w:tabs>
      <w:jc w:val="right"/>
    </w:pPr>
    <w:r>
      <w:tab/>
    </w:r>
    <w:r w:rsidRPr="004700A9">
      <w:rPr>
        <w:b/>
        <w:sz w:val="18"/>
      </w:rPr>
      <w:fldChar w:fldCharType="begin"/>
    </w:r>
    <w:r w:rsidRPr="004700A9">
      <w:rPr>
        <w:b/>
        <w:sz w:val="18"/>
      </w:rPr>
      <w:instrText xml:space="preserve"> PAGE  \* MERGEFORMAT </w:instrText>
    </w:r>
    <w:r w:rsidRPr="004700A9">
      <w:rPr>
        <w:b/>
        <w:sz w:val="18"/>
      </w:rPr>
      <w:fldChar w:fldCharType="separate"/>
    </w:r>
    <w:r w:rsidRPr="004700A9">
      <w:rPr>
        <w:b/>
        <w:noProof/>
        <w:sz w:val="18"/>
      </w:rPr>
      <w:t>3</w:t>
    </w:r>
    <w:r w:rsidRPr="004700A9">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D3D" w14:textId="77777777" w:rsidR="00D10F10" w:rsidRDefault="00410433" w:rsidP="00E30772">
    <w:pPr>
      <w:pStyle w:val="Footer"/>
      <w:tabs>
        <w:tab w:val="right" w:pos="9638"/>
      </w:tabs>
      <w:jc w:val="right"/>
    </w:pPr>
    <w:r w:rsidRPr="00982720">
      <w:rPr>
        <w:b/>
        <w:sz w:val="18"/>
      </w:rPr>
      <w:fldChar w:fldCharType="begin"/>
    </w:r>
    <w:r w:rsidRPr="00982720">
      <w:rPr>
        <w:b/>
        <w:sz w:val="18"/>
      </w:rPr>
      <w:instrText xml:space="preserve"> PAGE  \* MERGEFORMAT </w:instrText>
    </w:r>
    <w:r w:rsidRPr="00982720">
      <w:rPr>
        <w:b/>
        <w:sz w:val="18"/>
      </w:rPr>
      <w:fldChar w:fldCharType="separate"/>
    </w:r>
    <w:r w:rsidRPr="00982720">
      <w:rPr>
        <w:b/>
        <w:sz w:val="18"/>
      </w:rPr>
      <w:t>11</w:t>
    </w:r>
    <w:r w:rsidRPr="00982720">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83F36" w14:textId="77777777" w:rsidR="00985D0B" w:rsidRPr="00982720" w:rsidRDefault="00A42858">
    <w:pPr>
      <w:pStyle w:val="Footer"/>
      <w:tabs>
        <w:tab w:val="right" w:pos="9638"/>
      </w:tabs>
    </w:pPr>
    <w:r w:rsidRPr="00982720">
      <w:rPr>
        <w:b/>
        <w:sz w:val="18"/>
      </w:rPr>
      <w:fldChar w:fldCharType="begin"/>
    </w:r>
    <w:r w:rsidRPr="00982720">
      <w:rPr>
        <w:b/>
        <w:sz w:val="18"/>
      </w:rPr>
      <w:instrText xml:space="preserve"> PAGE  \* MERGEFORMAT </w:instrText>
    </w:r>
    <w:r w:rsidRPr="00982720">
      <w:rPr>
        <w:b/>
        <w:sz w:val="18"/>
      </w:rPr>
      <w:fldChar w:fldCharType="separate"/>
    </w:r>
    <w:r w:rsidRPr="00982720">
      <w:rPr>
        <w:b/>
        <w:sz w:val="18"/>
      </w:rPr>
      <w:t>3</w:t>
    </w:r>
    <w:r w:rsidRPr="00982720">
      <w:rPr>
        <w:b/>
        <w:sz w:val="18"/>
      </w:rPr>
      <w:fldChar w:fldCharType="end"/>
    </w:r>
    <w:r w:rsidRPr="00982720">
      <w:rPr>
        <w:sz w:val="18"/>
      </w:rPr>
      <w:tab/>
    </w:r>
  </w:p>
  <w:p w14:paraId="7FADD204" w14:textId="77777777" w:rsidR="002C333C" w:rsidRPr="00982720" w:rsidRDefault="002C333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6BC3A" w14:textId="77777777" w:rsidR="004700A9" w:rsidRPr="00982720" w:rsidRDefault="004700A9" w:rsidP="004700A9">
    <w:pPr>
      <w:pStyle w:val="Footer"/>
      <w:tabs>
        <w:tab w:val="right" w:pos="9638"/>
      </w:tabs>
      <w:rPr>
        <w:b/>
        <w:sz w:val="18"/>
      </w:rPr>
    </w:pPr>
    <w:r w:rsidRPr="00982720">
      <w:tab/>
    </w:r>
    <w:r w:rsidRPr="00982720">
      <w:rPr>
        <w:b/>
        <w:sz w:val="18"/>
      </w:rPr>
      <w:fldChar w:fldCharType="begin"/>
    </w:r>
    <w:r w:rsidRPr="00982720">
      <w:rPr>
        <w:b/>
        <w:sz w:val="18"/>
      </w:rPr>
      <w:instrText xml:space="preserve"> PAGE  \* MERGEFORMAT </w:instrText>
    </w:r>
    <w:r w:rsidRPr="00982720">
      <w:rPr>
        <w:b/>
        <w:sz w:val="18"/>
      </w:rPr>
      <w:fldChar w:fldCharType="separate"/>
    </w:r>
    <w:r w:rsidRPr="00982720">
      <w:rPr>
        <w:b/>
        <w:sz w:val="18"/>
      </w:rPr>
      <w:t>3</w:t>
    </w:r>
    <w:r w:rsidRPr="00982720">
      <w:rPr>
        <w:b/>
        <w:sz w:val="18"/>
      </w:rPr>
      <w:fldChar w:fldCharType="end"/>
    </w:r>
  </w:p>
  <w:p w14:paraId="46EFD03E" w14:textId="77777777" w:rsidR="002C333C" w:rsidRPr="00982720" w:rsidRDefault="002C333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60608" w14:textId="1BD9B6A2" w:rsidR="00BD29F1" w:rsidRDefault="00BD29F1" w:rsidP="0070104B">
    <w:pPr>
      <w:pStyle w:val="Footer"/>
      <w:tabs>
        <w:tab w:val="right" w:pos="9638"/>
      </w:tabs>
    </w:pPr>
    <w:r w:rsidRPr="004F2F8E">
      <w:rPr>
        <w:b/>
        <w:sz w:val="18"/>
      </w:rPr>
      <w:fldChar w:fldCharType="begin"/>
    </w:r>
    <w:r w:rsidRPr="004F2F8E">
      <w:rPr>
        <w:b/>
        <w:sz w:val="18"/>
      </w:rPr>
      <w:instrText xml:space="preserve"> PAGE  \* MERGEFORMAT </w:instrText>
    </w:r>
    <w:r w:rsidRPr="004F2F8E">
      <w:rPr>
        <w:b/>
        <w:sz w:val="18"/>
      </w:rPr>
      <w:fldChar w:fldCharType="separate"/>
    </w:r>
    <w:r w:rsidRPr="004F2F8E">
      <w:rPr>
        <w:b/>
        <w:noProof/>
        <w:sz w:val="18"/>
      </w:rPr>
      <w:t>3</w:t>
    </w:r>
    <w:r w:rsidRPr="004F2F8E">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E3480" w14:textId="48DAC47C" w:rsidR="00BD29F1" w:rsidRDefault="00BD29F1" w:rsidP="0070104B">
    <w:pPr>
      <w:pStyle w:val="Footer"/>
      <w:tabs>
        <w:tab w:val="right" w:pos="9638"/>
      </w:tabs>
      <w:jc w:val="right"/>
    </w:pPr>
    <w:r>
      <w:tab/>
    </w:r>
    <w:r w:rsidRPr="004700A9">
      <w:rPr>
        <w:b/>
        <w:sz w:val="18"/>
      </w:rPr>
      <w:fldChar w:fldCharType="begin"/>
    </w:r>
    <w:r w:rsidRPr="004700A9">
      <w:rPr>
        <w:b/>
        <w:sz w:val="18"/>
      </w:rPr>
      <w:instrText xml:space="preserve"> PAGE  \* MERGEFORMAT </w:instrText>
    </w:r>
    <w:r w:rsidRPr="004700A9">
      <w:rPr>
        <w:b/>
        <w:sz w:val="18"/>
      </w:rPr>
      <w:fldChar w:fldCharType="separate"/>
    </w:r>
    <w:r w:rsidRPr="004700A9">
      <w:rPr>
        <w:b/>
        <w:noProof/>
        <w:sz w:val="18"/>
      </w:rPr>
      <w:t>3</w:t>
    </w:r>
    <w:r w:rsidRPr="004700A9">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6DEA3" w14:textId="77777777" w:rsidR="001B3D79" w:rsidRDefault="001B3D79">
      <w:r>
        <w:separator/>
      </w:r>
    </w:p>
    <w:p w14:paraId="7B17DA05" w14:textId="77777777" w:rsidR="001B3D79" w:rsidRDefault="001B3D79"/>
  </w:footnote>
  <w:footnote w:type="continuationSeparator" w:id="0">
    <w:p w14:paraId="5F35F2A3" w14:textId="77777777" w:rsidR="001B3D79" w:rsidRDefault="001B3D79">
      <w:r>
        <w:continuationSeparator/>
      </w:r>
    </w:p>
    <w:p w14:paraId="33AA395F" w14:textId="77777777" w:rsidR="001B3D79" w:rsidRDefault="001B3D79"/>
    <w:p w14:paraId="2467C968" w14:textId="77777777" w:rsidR="001B3D79" w:rsidRDefault="001B3D79"/>
  </w:footnote>
  <w:footnote w:type="continuationNotice" w:id="1">
    <w:p w14:paraId="5373E761" w14:textId="77777777" w:rsidR="001B3D79" w:rsidRDefault="001B3D79">
      <w:pPr>
        <w:spacing w:line="240" w:lineRule="auto"/>
      </w:pPr>
    </w:p>
  </w:footnote>
  <w:footnote w:id="2">
    <w:p w14:paraId="12D62B9E" w14:textId="44EDFDF2" w:rsidR="00A66FA0" w:rsidRPr="00982720" w:rsidRDefault="00421C1B" w:rsidP="00421C1B">
      <w:pPr>
        <w:pStyle w:val="FootnoteText"/>
        <w:rPr>
          <w:rFonts w:eastAsia="MS Mincho"/>
          <w:lang w:eastAsia="ja-JP"/>
        </w:rPr>
      </w:pPr>
      <w:r>
        <w:tab/>
      </w:r>
      <w:r w:rsidR="00A66FA0" w:rsidRPr="00982720">
        <w:rPr>
          <w:rStyle w:val="FootnoteReference"/>
        </w:rPr>
        <w:footnoteRef/>
      </w:r>
      <w:r>
        <w:tab/>
      </w:r>
      <w:r w:rsidR="00A66FA0" w:rsidRPr="00982720">
        <w:t>See decision 6/CMA.4, annex II, paras. 2(a) and 3.</w:t>
      </w:r>
    </w:p>
  </w:footnote>
  <w:footnote w:id="3">
    <w:p w14:paraId="3D540F9C" w14:textId="7933F584" w:rsidR="00A66FA0" w:rsidRPr="00982720" w:rsidRDefault="00421C1B" w:rsidP="00421C1B">
      <w:pPr>
        <w:pStyle w:val="FootnoteText"/>
        <w:rPr>
          <w:rFonts w:eastAsia="MS Mincho"/>
          <w:lang w:eastAsia="ja-JP"/>
        </w:rPr>
      </w:pPr>
      <w:r>
        <w:tab/>
      </w:r>
      <w:r w:rsidR="00A66FA0" w:rsidRPr="00982720">
        <w:rPr>
          <w:rStyle w:val="FootnoteReference"/>
        </w:rPr>
        <w:footnoteRef/>
      </w:r>
      <w:r>
        <w:tab/>
      </w:r>
      <w:r w:rsidR="00A66FA0" w:rsidRPr="00982720">
        <w:t>See decision 6/CMA.4, annex II, paras. 2(b) and 3.</w:t>
      </w:r>
    </w:p>
  </w:footnote>
  <w:footnote w:id="4">
    <w:p w14:paraId="5CE7AAE3" w14:textId="595EC987" w:rsidR="00A66FA0" w:rsidRPr="00982720" w:rsidRDefault="00421C1B" w:rsidP="00421C1B">
      <w:pPr>
        <w:pStyle w:val="FootnoteText"/>
        <w:rPr>
          <w:rFonts w:eastAsia="MS Mincho"/>
          <w:lang w:eastAsia="ja-JP"/>
        </w:rPr>
      </w:pPr>
      <w:r>
        <w:tab/>
      </w:r>
      <w:r w:rsidR="00A66FA0" w:rsidRPr="00982720">
        <w:rPr>
          <w:rStyle w:val="FootnoteReference"/>
        </w:rPr>
        <w:footnoteRef/>
      </w:r>
      <w:r>
        <w:tab/>
      </w:r>
      <w:r w:rsidR="00A66FA0" w:rsidRPr="00982720">
        <w:t>See decision 6/CMA.4, annex II, paras. 2(c) and 3.</w:t>
      </w:r>
    </w:p>
  </w:footnote>
  <w:footnote w:id="5">
    <w:p w14:paraId="3E93B0CA" w14:textId="2466348F" w:rsidR="00A66FA0" w:rsidRPr="00982720" w:rsidRDefault="00421C1B" w:rsidP="00421C1B">
      <w:pPr>
        <w:pStyle w:val="FootnoteText"/>
        <w:rPr>
          <w:rFonts w:eastAsia="MS Mincho"/>
          <w:lang w:eastAsia="ja-JP"/>
        </w:rPr>
      </w:pPr>
      <w:r>
        <w:tab/>
      </w:r>
      <w:r w:rsidR="00A66FA0" w:rsidRPr="00982720">
        <w:rPr>
          <w:rStyle w:val="FootnoteReference"/>
        </w:rPr>
        <w:footnoteRef/>
      </w:r>
      <w:r>
        <w:tab/>
      </w:r>
      <w:r w:rsidR="00A66FA0" w:rsidRPr="00982720">
        <w:t>See decision 6/CMA.4, annex II, para. 2(d).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6C8B" w14:textId="77777777" w:rsidR="00954461" w:rsidRDefault="00954461" w:rsidP="006B4ED2">
    <w:pPr>
      <w:pStyle w:val="Header"/>
    </w:pPr>
  </w:p>
  <w:p w14:paraId="022B39BC" w14:textId="77777777" w:rsidR="00A66FA0" w:rsidRPr="00982720" w:rsidRDefault="001953F0" w:rsidP="006B4ED2">
    <w:pPr>
      <w:pStyle w:val="Header"/>
    </w:pPr>
    <w:r>
      <w:t>SBSTA 6</w:t>
    </w:r>
    <w:r w:rsidR="006B4ED2">
      <w:t>1</w:t>
    </w:r>
    <w:r>
      <w:t xml:space="preserve"> – agenda item 13(a)</w:t>
    </w:r>
    <w:r w:rsidR="00A66FA0" w:rsidRPr="00982720">
      <w:rPr>
        <w:b w:val="0"/>
        <w:noProof/>
      </w:rPr>
      <mc:AlternateContent>
        <mc:Choice Requires="wps">
          <w:drawing>
            <wp:anchor distT="0" distB="0" distL="114300" distR="114300" simplePos="0" relativeHeight="251658241" behindDoc="1" locked="0" layoutInCell="1" allowOverlap="1" wp14:anchorId="3226EF6D" wp14:editId="1ABBFACC">
              <wp:simplePos x="0" y="0"/>
              <wp:positionH relativeFrom="page">
                <wp:posOffset>0</wp:posOffset>
              </wp:positionH>
              <wp:positionV relativeFrom="page">
                <wp:posOffset>0</wp:posOffset>
              </wp:positionV>
              <wp:extent cx="0" cy="0"/>
              <wp:effectExtent l="0" t="0" r="0" b="0"/>
              <wp:wrapNone/>
              <wp:docPr id="45149048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24393370" id="Rectangle 1" o:spid="_x0000_s1026"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stroked="f" strokeweight="0">
              <o:lock v:ext="edit" rotation="t" aspectratio="t" selection="t" verticies="t" text="t" adjusthandles="t" grouping="t" shapetype="t"/>
              <w10:wrap anchorx="page" anchory="page"/>
            </v:rect>
          </w:pict>
        </mc:Fallback>
      </mc:AlternateContent>
    </w:r>
  </w:p>
  <w:p w14:paraId="75F4F067" w14:textId="586A0367" w:rsidR="001953F0" w:rsidRDefault="001953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10E25" w14:textId="77777777" w:rsidR="00954461" w:rsidRDefault="00954461" w:rsidP="006B4ED2">
    <w:pPr>
      <w:pStyle w:val="Header"/>
      <w:jc w:val="right"/>
    </w:pPr>
  </w:p>
  <w:p w14:paraId="30A624A3" w14:textId="77777777" w:rsidR="00A66FA0" w:rsidRPr="00982720" w:rsidRDefault="001953F0" w:rsidP="006B4ED2">
    <w:pPr>
      <w:pStyle w:val="Header"/>
      <w:jc w:val="right"/>
    </w:pPr>
    <w:r w:rsidRPr="00820EA8">
      <w:t>SBSTA 6</w:t>
    </w:r>
    <w:r w:rsidR="006B4ED2">
      <w:t>1</w:t>
    </w:r>
    <w:r w:rsidRPr="00820EA8">
      <w:t>– agenda item 13(a)</w:t>
    </w:r>
    <w:r w:rsidR="00A66FA0" w:rsidRPr="00982720">
      <w:rPr>
        <w:b w:val="0"/>
        <w:noProof/>
      </w:rPr>
      <mc:AlternateContent>
        <mc:Choice Requires="wps">
          <w:drawing>
            <wp:anchor distT="0" distB="0" distL="114300" distR="114300" simplePos="0" relativeHeight="251658240" behindDoc="1" locked="0" layoutInCell="1" allowOverlap="1" wp14:anchorId="3891218D" wp14:editId="32C0F5F7">
              <wp:simplePos x="0" y="0"/>
              <wp:positionH relativeFrom="page">
                <wp:posOffset>0</wp:posOffset>
              </wp:positionH>
              <wp:positionV relativeFrom="page">
                <wp:posOffset>0</wp:posOffset>
              </wp:positionV>
              <wp:extent cx="0" cy="0"/>
              <wp:effectExtent l="0" t="0" r="0" b="0"/>
              <wp:wrapNone/>
              <wp:docPr id="141439433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267A854C" id="Rectangle 1" o:spid="_x0000_s102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stroked="f" strokeweight="0">
              <o:lock v:ext="edit" rotation="t" aspectratio="t" selection="t" verticies="t" text="t" adjusthandles="t" grouping="t" shapetype="t"/>
              <w10:wrap anchorx="page" anchory="page"/>
            </v:rect>
          </w:pict>
        </mc:Fallback>
      </mc:AlternateContent>
    </w:r>
  </w:p>
  <w:p w14:paraId="2BCA52AC" w14:textId="1DE3B0C4" w:rsidR="001953F0" w:rsidRPr="00820EA8" w:rsidRDefault="001953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556E6" w14:textId="77777777" w:rsidR="001953F0" w:rsidRPr="00545C87" w:rsidRDefault="001953F0" w:rsidP="00F137A8">
    <w:pPr>
      <w:pStyle w:val="Header"/>
      <w:tabs>
        <w:tab w:val="center" w:pos="4320"/>
        <w:tab w:val="right" w:pos="8640"/>
      </w:tabs>
      <w:jc w:val="center"/>
      <w:rPr>
        <w:bCs/>
        <w:color w:val="808080"/>
        <w:sz w:val="24"/>
        <w:szCs w:val="24"/>
      </w:rPr>
    </w:pPr>
    <w:r w:rsidRPr="00545C87">
      <w:rPr>
        <w:bCs/>
        <w:color w:val="808080"/>
        <w:sz w:val="24"/>
        <w:szCs w:val="24"/>
      </w:rPr>
      <w:t>DRAFT TEXT</w:t>
    </w:r>
  </w:p>
  <w:p w14:paraId="2323BE73" w14:textId="77777777" w:rsidR="001953F0" w:rsidRDefault="001953F0" w:rsidP="00F137A8">
    <w:pPr>
      <w:pStyle w:val="Header"/>
      <w:tabs>
        <w:tab w:val="center" w:pos="4320"/>
        <w:tab w:val="right" w:pos="8640"/>
      </w:tabs>
      <w:jc w:val="center"/>
      <w:rPr>
        <w:bCs/>
        <w:color w:val="808080"/>
        <w:sz w:val="24"/>
        <w:szCs w:val="24"/>
      </w:rPr>
    </w:pPr>
    <w:r>
      <w:rPr>
        <w:bCs/>
        <w:color w:val="808080"/>
        <w:sz w:val="24"/>
        <w:szCs w:val="24"/>
      </w:rPr>
      <w:t>o</w:t>
    </w:r>
    <w:r w:rsidRPr="00545C87">
      <w:rPr>
        <w:bCs/>
        <w:color w:val="808080"/>
        <w:sz w:val="24"/>
        <w:szCs w:val="24"/>
      </w:rPr>
      <w:t>n</w:t>
    </w:r>
  </w:p>
  <w:p w14:paraId="2D4E1639" w14:textId="0D2F75D2" w:rsidR="001953F0" w:rsidRDefault="00FA2FE0" w:rsidP="00F137A8">
    <w:pPr>
      <w:pStyle w:val="Header"/>
      <w:tabs>
        <w:tab w:val="center" w:pos="4320"/>
        <w:tab w:val="right" w:pos="8640"/>
      </w:tabs>
      <w:jc w:val="center"/>
      <w:rPr>
        <w:bCs/>
        <w:color w:val="808080"/>
        <w:sz w:val="24"/>
        <w:szCs w:val="24"/>
      </w:rPr>
    </w:pPr>
    <w:r>
      <w:rPr>
        <w:bCs/>
        <w:color w:val="808080"/>
        <w:sz w:val="24"/>
        <w:szCs w:val="24"/>
      </w:rPr>
      <w:t>CMA 6</w:t>
    </w:r>
    <w:r w:rsidR="001953F0">
      <w:rPr>
        <w:bCs/>
        <w:color w:val="808080"/>
        <w:sz w:val="24"/>
        <w:szCs w:val="24"/>
      </w:rPr>
      <w:t xml:space="preserve"> agenda item 1</w:t>
    </w:r>
    <w:r>
      <w:rPr>
        <w:bCs/>
        <w:color w:val="808080"/>
        <w:sz w:val="24"/>
        <w:szCs w:val="24"/>
      </w:rPr>
      <w:t>5</w:t>
    </w:r>
    <w:r w:rsidR="001953F0">
      <w:rPr>
        <w:bCs/>
        <w:color w:val="808080"/>
        <w:sz w:val="24"/>
        <w:szCs w:val="24"/>
      </w:rPr>
      <w:t>(a)</w:t>
    </w:r>
  </w:p>
  <w:p w14:paraId="27B75762" w14:textId="77777777" w:rsidR="001953F0" w:rsidRDefault="001953F0" w:rsidP="00F137A8">
    <w:pPr>
      <w:pStyle w:val="Header"/>
      <w:tabs>
        <w:tab w:val="center" w:pos="4320"/>
        <w:tab w:val="right" w:pos="8640"/>
      </w:tabs>
      <w:jc w:val="center"/>
      <w:rPr>
        <w:bCs/>
        <w:color w:val="808080"/>
        <w:sz w:val="24"/>
        <w:szCs w:val="24"/>
      </w:rPr>
    </w:pPr>
    <w:r>
      <w:rPr>
        <w:bCs/>
        <w:color w:val="808080"/>
        <w:sz w:val="24"/>
        <w:szCs w:val="24"/>
      </w:rPr>
      <w:t>Matters relating to Article 6 of the Paris Agreement</w:t>
    </w:r>
  </w:p>
  <w:p w14:paraId="3FA019CD" w14:textId="01265B5A" w:rsidR="001953F0" w:rsidRPr="00545C87" w:rsidRDefault="001953F0" w:rsidP="00F137A8">
    <w:pPr>
      <w:pStyle w:val="Header"/>
      <w:tabs>
        <w:tab w:val="center" w:pos="4320"/>
        <w:tab w:val="right" w:pos="8640"/>
      </w:tabs>
      <w:jc w:val="center"/>
      <w:rPr>
        <w:bCs/>
        <w:color w:val="808080"/>
        <w:sz w:val="24"/>
        <w:szCs w:val="24"/>
      </w:rPr>
    </w:pPr>
    <w:r w:rsidRPr="00946F4A">
      <w:rPr>
        <w:bCs/>
        <w:color w:val="808080"/>
        <w:sz w:val="24"/>
        <w:szCs w:val="24"/>
      </w:rPr>
      <w:t xml:space="preserve">Guidance on cooperative approaches referred to in Article 6, </w:t>
    </w:r>
    <w:r w:rsidRPr="00946F4A">
      <w:rPr>
        <w:bCs/>
        <w:color w:val="808080"/>
        <w:sz w:val="24"/>
        <w:szCs w:val="24"/>
      </w:rPr>
      <w:tab/>
      <w:t xml:space="preserve">paragraph 2, of the Paris Agreement </w:t>
    </w:r>
  </w:p>
  <w:p w14:paraId="7C0AA715" w14:textId="77777777" w:rsidR="001953F0" w:rsidRDefault="001953F0" w:rsidP="00F137A8">
    <w:pPr>
      <w:pStyle w:val="Header"/>
      <w:tabs>
        <w:tab w:val="center" w:pos="4320"/>
        <w:tab w:val="right" w:pos="8640"/>
      </w:tabs>
      <w:jc w:val="center"/>
      <w:rPr>
        <w:bCs/>
        <w:color w:val="808080"/>
        <w:sz w:val="24"/>
        <w:szCs w:val="24"/>
      </w:rPr>
    </w:pPr>
  </w:p>
  <w:p w14:paraId="45502806" w14:textId="77777777" w:rsidR="00954461" w:rsidRDefault="00954461" w:rsidP="006B4ED2">
    <w:pPr>
      <w:pStyle w:val="Header"/>
      <w:tabs>
        <w:tab w:val="center" w:pos="4320"/>
        <w:tab w:val="right" w:pos="8640"/>
      </w:tabs>
      <w:jc w:val="center"/>
      <w:rPr>
        <w:bCs/>
        <w:color w:val="808080"/>
        <w:sz w:val="24"/>
        <w:szCs w:val="24"/>
      </w:rPr>
    </w:pPr>
  </w:p>
  <w:p w14:paraId="3FB8DA1F" w14:textId="02DD5297" w:rsidR="00A66FA0" w:rsidRPr="00982720" w:rsidRDefault="00A66FA0" w:rsidP="006B4ED2">
    <w:pPr>
      <w:pStyle w:val="Header"/>
      <w:tabs>
        <w:tab w:val="center" w:pos="4320"/>
        <w:tab w:val="right" w:pos="8640"/>
      </w:tabs>
      <w:jc w:val="center"/>
      <w:rPr>
        <w:bCs/>
        <w:color w:val="808080"/>
        <w:sz w:val="24"/>
        <w:szCs w:val="24"/>
      </w:rPr>
    </w:pPr>
    <w:r>
      <w:rPr>
        <w:bCs/>
        <w:color w:val="808080"/>
        <w:sz w:val="24"/>
        <w:szCs w:val="24"/>
      </w:rPr>
      <w:t xml:space="preserve">Version </w:t>
    </w:r>
    <w:sdt>
      <w:sdtPr>
        <w:rPr>
          <w:bCs/>
          <w:color w:val="808080"/>
          <w:sz w:val="24"/>
          <w:szCs w:val="24"/>
          <w:highlight w:val="yellow"/>
        </w:rPr>
        <w:id w:val="1678687052"/>
        <w:date w:fullDate="2024-11-18T18:00:00Z">
          <w:dateFormat w:val="d/M/yyyy H:mm"/>
          <w:lid w:val="en-US"/>
          <w:storeMappedDataAs w:val="dateTime"/>
          <w:calendar w:val="gregorian"/>
        </w:date>
      </w:sdtPr>
      <w:sdtContent>
        <w:r w:rsidR="00502134">
          <w:rPr>
            <w:bCs/>
            <w:color w:val="808080"/>
            <w:sz w:val="24"/>
            <w:szCs w:val="24"/>
            <w:highlight w:val="yellow"/>
            <w:lang w:val="en-US"/>
          </w:rPr>
          <w:t>18/11/2024 18:00</w:t>
        </w:r>
      </w:sdtContent>
    </w:sdt>
    <w:r w:rsidRPr="00982720">
      <w:rPr>
        <w:b w:val="0"/>
        <w:bCs/>
        <w:noProof/>
        <w:color w:val="808080"/>
        <w:sz w:val="24"/>
        <w:szCs w:val="24"/>
      </w:rPr>
      <mc:AlternateContent>
        <mc:Choice Requires="wps">
          <w:drawing>
            <wp:anchor distT="0" distB="0" distL="114300" distR="114300" simplePos="0" relativeHeight="251658242" behindDoc="1" locked="0" layoutInCell="1" allowOverlap="1" wp14:anchorId="2FA8D31B" wp14:editId="7AB78C7F">
              <wp:simplePos x="0" y="0"/>
              <wp:positionH relativeFrom="page">
                <wp:posOffset>0</wp:posOffset>
              </wp:positionH>
              <wp:positionV relativeFrom="page">
                <wp:posOffset>0</wp:posOffset>
              </wp:positionV>
              <wp:extent cx="0" cy="0"/>
              <wp:effectExtent l="0" t="0" r="0" b="0"/>
              <wp:wrapNone/>
              <wp:docPr id="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2A0E8459" id="Rectangle 1" o:spid="_x0000_s1026"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stroked="f" strokeweight="0">
              <o:lock v:ext="edit" rotation="t" aspectratio="t" selection="t" verticies="t" text="t" adjusthandles="t" grouping="t" shapetype="t"/>
              <w10:wrap anchorx="page" anchory="page"/>
            </v:rect>
          </w:pict>
        </mc:Fallback>
      </mc:AlternateContent>
    </w:r>
  </w:p>
  <w:p w14:paraId="6910DA96" w14:textId="7E8166C2" w:rsidR="001953F0" w:rsidRDefault="001953F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FEA3A" w14:textId="22E06740" w:rsidR="002D3A24" w:rsidRPr="00982720" w:rsidRDefault="00C77C75" w:rsidP="004058E0">
    <w:pPr>
      <w:pStyle w:val="Header"/>
      <w:jc w:val="right"/>
    </w:pPr>
    <w:r w:rsidRPr="00982720">
      <w:t>SBSTA 61 – agenda item 13(a)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F8602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EC82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643C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EC29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B6E4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7651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7645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C4EF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E815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A4E3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21829"/>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1" w15:restartNumberingAfterBreak="0">
    <w:nsid w:val="026D449F"/>
    <w:multiLevelType w:val="hybridMultilevel"/>
    <w:tmpl w:val="0480E1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13268B"/>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3"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61B6AAE"/>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125785"/>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8" w15:restartNumberingAfterBreak="0">
    <w:nsid w:val="0AC027AE"/>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9" w15:restartNumberingAfterBreak="0">
    <w:nsid w:val="0B992468"/>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0" w15:restartNumberingAfterBreak="0">
    <w:nsid w:val="0BC82775"/>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1" w15:restartNumberingAfterBreak="0">
    <w:nsid w:val="0E7C4D14"/>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3" w15:restartNumberingAfterBreak="0">
    <w:nsid w:val="11C30B32"/>
    <w:multiLevelType w:val="hybridMultilevel"/>
    <w:tmpl w:val="A73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C97730"/>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25" w15:restartNumberingAfterBreak="0">
    <w:nsid w:val="14775C81"/>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26" w15:restartNumberingAfterBreak="0">
    <w:nsid w:val="162E299F"/>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7" w15:restartNumberingAfterBreak="0">
    <w:nsid w:val="165E42C0"/>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8" w15:restartNumberingAfterBreak="0">
    <w:nsid w:val="16A870CD"/>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29" w15:restartNumberingAfterBreak="0">
    <w:nsid w:val="16F148A4"/>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30" w15:restartNumberingAfterBreak="0">
    <w:nsid w:val="17F833B5"/>
    <w:multiLevelType w:val="hybridMultilevel"/>
    <w:tmpl w:val="D570AB8A"/>
    <w:lvl w:ilvl="0" w:tplc="A422140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506C63"/>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2" w15:restartNumberingAfterBreak="0">
    <w:nsid w:val="18814247"/>
    <w:multiLevelType w:val="hybridMultilevel"/>
    <w:tmpl w:val="A7B080D4"/>
    <w:lvl w:ilvl="0" w:tplc="CD605B8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7640F7"/>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34" w15:restartNumberingAfterBreak="0">
    <w:nsid w:val="1E8A4BC8"/>
    <w:multiLevelType w:val="multilevel"/>
    <w:tmpl w:val="044E8D0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2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5" w15:restartNumberingAfterBreak="0">
    <w:nsid w:val="1ECF13B5"/>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1060F6C"/>
    <w:multiLevelType w:val="hybridMultilevel"/>
    <w:tmpl w:val="43AC6ACE"/>
    <w:lvl w:ilvl="0" w:tplc="E22AFD5C">
      <w:start w:val="2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D77C6C"/>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0"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2" w15:restartNumberingAfterBreak="0">
    <w:nsid w:val="266E0DAA"/>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3" w15:restartNumberingAfterBreak="0">
    <w:nsid w:val="274C48D0"/>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44" w15:restartNumberingAfterBreak="0">
    <w:nsid w:val="2857503D"/>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5" w15:restartNumberingAfterBreak="0">
    <w:nsid w:val="2ACD39E1"/>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6" w15:restartNumberingAfterBreak="0">
    <w:nsid w:val="2B7F6BA5"/>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47"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F200B37"/>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50" w15:restartNumberingAfterBreak="0">
    <w:nsid w:val="2F992B92"/>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1" w15:restartNumberingAfterBreak="0">
    <w:nsid w:val="2FED573E"/>
    <w:multiLevelType w:val="hybridMultilevel"/>
    <w:tmpl w:val="5F280C5E"/>
    <w:lvl w:ilvl="0" w:tplc="63AE894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8630B1"/>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53"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41E3224"/>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5" w15:restartNumberingAfterBreak="0">
    <w:nsid w:val="35814283"/>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6" w15:restartNumberingAfterBreak="0">
    <w:nsid w:val="389912CD"/>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7" w15:restartNumberingAfterBreak="0">
    <w:nsid w:val="3BB96F4E"/>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58" w15:restartNumberingAfterBreak="0">
    <w:nsid w:val="40B341E5"/>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9"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A20F22"/>
    <w:multiLevelType w:val="multilevel"/>
    <w:tmpl w:val="B4FEF378"/>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5"/>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61" w15:restartNumberingAfterBreak="0">
    <w:nsid w:val="4C2F657E"/>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62" w15:restartNumberingAfterBreak="0">
    <w:nsid w:val="4E986FEF"/>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63" w15:restartNumberingAfterBreak="0">
    <w:nsid w:val="52926D53"/>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4" w15:restartNumberingAfterBreak="0">
    <w:nsid w:val="54307113"/>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65" w15:restartNumberingAfterBreak="0">
    <w:nsid w:val="59A97C51"/>
    <w:multiLevelType w:val="hybridMultilevel"/>
    <w:tmpl w:val="5DF4DB2A"/>
    <w:lvl w:ilvl="0" w:tplc="B6E4CE56">
      <w:start w:val="6"/>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B208AF"/>
    <w:multiLevelType w:val="hybridMultilevel"/>
    <w:tmpl w:val="C44052AA"/>
    <w:lvl w:ilvl="0" w:tplc="9C60868A">
      <w:start w:val="21"/>
      <w:numFmt w:val="bullet"/>
      <w:lvlText w:val="-"/>
      <w:lvlJc w:val="left"/>
      <w:pPr>
        <w:ind w:left="410" w:hanging="360"/>
      </w:pPr>
      <w:rPr>
        <w:rFonts w:ascii="Times New Roman" w:eastAsia="SimSun" w:hAnsi="Times New Roman"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67" w15:restartNumberingAfterBreak="0">
    <w:nsid w:val="5C31060A"/>
    <w:multiLevelType w:val="hybridMultilevel"/>
    <w:tmpl w:val="0A8E4354"/>
    <w:lvl w:ilvl="0" w:tplc="58FE9E5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51476C"/>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69" w15:restartNumberingAfterBreak="0">
    <w:nsid w:val="606957DD"/>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0"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297731"/>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2"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8C171DA"/>
    <w:multiLevelType w:val="hybridMultilevel"/>
    <w:tmpl w:val="804EA7EA"/>
    <w:lvl w:ilvl="0" w:tplc="56DCA522">
      <w:start w:val="6"/>
      <w:numFmt w:val="decimal"/>
      <w:lvlText w:val="%1."/>
      <w:lvlJc w:val="left"/>
      <w:pPr>
        <w:ind w:left="11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0A77B2">
      <w:start w:val="1"/>
      <w:numFmt w:val="lowerLetter"/>
      <w:lvlText w:val="%2"/>
      <w:lvlJc w:val="left"/>
      <w:pPr>
        <w:ind w:left="2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04D714">
      <w:start w:val="1"/>
      <w:numFmt w:val="lowerRoman"/>
      <w:lvlText w:val="%3"/>
      <w:lvlJc w:val="left"/>
      <w:pPr>
        <w:ind w:left="2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D48C4E">
      <w:start w:val="1"/>
      <w:numFmt w:val="decimal"/>
      <w:lvlText w:val="%4"/>
      <w:lvlJc w:val="left"/>
      <w:pPr>
        <w:ind w:left="3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7A08DC">
      <w:start w:val="1"/>
      <w:numFmt w:val="lowerLetter"/>
      <w:lvlText w:val="%5"/>
      <w:lvlJc w:val="left"/>
      <w:pPr>
        <w:ind w:left="4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CCB25A">
      <w:start w:val="1"/>
      <w:numFmt w:val="lowerRoman"/>
      <w:lvlText w:val="%6"/>
      <w:lvlJc w:val="left"/>
      <w:pPr>
        <w:ind w:left="5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A68E6A">
      <w:start w:val="1"/>
      <w:numFmt w:val="decimal"/>
      <w:lvlText w:val="%7"/>
      <w:lvlJc w:val="left"/>
      <w:pPr>
        <w:ind w:left="5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8E455A">
      <w:start w:val="1"/>
      <w:numFmt w:val="lowerLetter"/>
      <w:lvlText w:val="%8"/>
      <w:lvlJc w:val="left"/>
      <w:pPr>
        <w:ind w:left="6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543272">
      <w:start w:val="1"/>
      <w:numFmt w:val="lowerRoman"/>
      <w:lvlText w:val="%9"/>
      <w:lvlJc w:val="left"/>
      <w:pPr>
        <w:ind w:left="7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64067"/>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7" w15:restartNumberingAfterBreak="0">
    <w:nsid w:val="725E435B"/>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78" w15:restartNumberingAfterBreak="0">
    <w:nsid w:val="76707A38"/>
    <w:multiLevelType w:val="multilevel"/>
    <w:tmpl w:val="21F2C416"/>
    <w:lvl w:ilvl="0">
      <w:start w:val="8"/>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3"/>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9" w15:restartNumberingAfterBreak="0">
    <w:nsid w:val="76D17D71"/>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80" w15:restartNumberingAfterBreak="0">
    <w:nsid w:val="78D13909"/>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81" w15:restartNumberingAfterBreak="0">
    <w:nsid w:val="79D66310"/>
    <w:multiLevelType w:val="hybridMultilevel"/>
    <w:tmpl w:val="72EC5494"/>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82" w15:restartNumberingAfterBreak="0">
    <w:nsid w:val="7D3410DD"/>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83" w15:restartNumberingAfterBreak="0">
    <w:nsid w:val="7E1710B2"/>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num w:numId="1" w16cid:durableId="1053847401">
    <w:abstractNumId w:val="22"/>
  </w:num>
  <w:num w:numId="2" w16cid:durableId="1634479150">
    <w:abstractNumId w:val="13"/>
  </w:num>
  <w:num w:numId="3" w16cid:durableId="222833067">
    <w:abstractNumId w:val="73"/>
  </w:num>
  <w:num w:numId="4" w16cid:durableId="1269000031">
    <w:abstractNumId w:val="41"/>
  </w:num>
  <w:num w:numId="5" w16cid:durableId="1691682104">
    <w:abstractNumId w:val="37"/>
  </w:num>
  <w:num w:numId="6" w16cid:durableId="1449011794">
    <w:abstractNumId w:val="47"/>
  </w:num>
  <w:num w:numId="7" w16cid:durableId="1476022735">
    <w:abstractNumId w:val="14"/>
  </w:num>
  <w:num w:numId="8" w16cid:durableId="7248343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1563962">
    <w:abstractNumId w:val="58"/>
  </w:num>
  <w:num w:numId="10" w16cid:durableId="1203709686">
    <w:abstractNumId w:val="34"/>
  </w:num>
  <w:num w:numId="11" w16cid:durableId="1824613770">
    <w:abstractNumId w:val="67"/>
  </w:num>
  <w:num w:numId="12" w16cid:durableId="721755306">
    <w:abstractNumId w:val="51"/>
  </w:num>
  <w:num w:numId="13" w16cid:durableId="1347172813">
    <w:abstractNumId w:val="32"/>
  </w:num>
  <w:num w:numId="14" w16cid:durableId="529417390">
    <w:abstractNumId w:val="12"/>
  </w:num>
  <w:num w:numId="15" w16cid:durableId="143201690">
    <w:abstractNumId w:val="35"/>
  </w:num>
  <w:num w:numId="16" w16cid:durableId="1873416370">
    <w:abstractNumId w:val="71"/>
  </w:num>
  <w:num w:numId="17" w16cid:durableId="963727722">
    <w:abstractNumId w:val="27"/>
  </w:num>
  <w:num w:numId="18" w16cid:durableId="313025541">
    <w:abstractNumId w:val="16"/>
  </w:num>
  <w:num w:numId="19" w16cid:durableId="18891495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2917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65882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70930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318221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208600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60397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7817829">
    <w:abstractNumId w:val="75"/>
  </w:num>
  <w:num w:numId="27" w16cid:durableId="806045088">
    <w:abstractNumId w:val="9"/>
  </w:num>
  <w:num w:numId="28" w16cid:durableId="1022316952">
    <w:abstractNumId w:val="7"/>
  </w:num>
  <w:num w:numId="29" w16cid:durableId="184441513">
    <w:abstractNumId w:val="6"/>
  </w:num>
  <w:num w:numId="30" w16cid:durableId="1040128944">
    <w:abstractNumId w:val="5"/>
  </w:num>
  <w:num w:numId="31" w16cid:durableId="1385175972">
    <w:abstractNumId w:val="4"/>
  </w:num>
  <w:num w:numId="32" w16cid:durableId="289019336">
    <w:abstractNumId w:val="8"/>
  </w:num>
  <w:num w:numId="33" w16cid:durableId="1370031107">
    <w:abstractNumId w:val="3"/>
  </w:num>
  <w:num w:numId="34" w16cid:durableId="171341747">
    <w:abstractNumId w:val="2"/>
  </w:num>
  <w:num w:numId="35" w16cid:durableId="1577475111">
    <w:abstractNumId w:val="1"/>
  </w:num>
  <w:num w:numId="36" w16cid:durableId="152527732">
    <w:abstractNumId w:val="0"/>
  </w:num>
  <w:num w:numId="37" w16cid:durableId="462816519">
    <w:abstractNumId w:val="72"/>
  </w:num>
  <w:num w:numId="38" w16cid:durableId="109710981">
    <w:abstractNumId w:val="81"/>
  </w:num>
  <w:num w:numId="39" w16cid:durableId="773786993">
    <w:abstractNumId w:val="30"/>
  </w:num>
  <w:num w:numId="40" w16cid:durableId="1681078821">
    <w:abstractNumId w:val="2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6"/>
    </w:lvlOverride>
    <w:lvlOverride w:ilvl="6">
      <w:startOverride w:val="2"/>
    </w:lvlOverride>
    <w:lvlOverride w:ilvl="7">
      <w:startOverride w:val="1"/>
    </w:lvlOverride>
    <w:lvlOverride w:ilvl="8">
      <w:startOverride w:val="1"/>
    </w:lvlOverride>
  </w:num>
  <w:num w:numId="41" w16cid:durableId="1362436001">
    <w:abstractNumId w:val="74"/>
  </w:num>
  <w:num w:numId="42" w16cid:durableId="227300988">
    <w:abstractNumId w:val="11"/>
  </w:num>
  <w:num w:numId="43" w16cid:durableId="744109214">
    <w:abstractNumId w:val="18"/>
  </w:num>
  <w:num w:numId="44" w16cid:durableId="1596135792">
    <w:abstractNumId w:val="31"/>
  </w:num>
  <w:num w:numId="45" w16cid:durableId="195392693">
    <w:abstractNumId w:val="15"/>
  </w:num>
  <w:num w:numId="46" w16cid:durableId="214465663">
    <w:abstractNumId w:val="55"/>
  </w:num>
  <w:num w:numId="47" w16cid:durableId="1884439986">
    <w:abstractNumId w:val="19"/>
  </w:num>
  <w:num w:numId="48" w16cid:durableId="173957336">
    <w:abstractNumId w:val="69"/>
  </w:num>
  <w:num w:numId="49" w16cid:durableId="237637183">
    <w:abstractNumId w:val="42"/>
  </w:num>
  <w:num w:numId="50" w16cid:durableId="1095057734">
    <w:abstractNumId w:val="50"/>
  </w:num>
  <w:num w:numId="51" w16cid:durableId="1635870100">
    <w:abstractNumId w:val="44"/>
  </w:num>
  <w:num w:numId="52" w16cid:durableId="440875526">
    <w:abstractNumId w:val="76"/>
  </w:num>
  <w:num w:numId="53" w16cid:durableId="759445265">
    <w:abstractNumId w:val="79"/>
  </w:num>
  <w:num w:numId="54" w16cid:durableId="1398044604">
    <w:abstractNumId w:val="56"/>
  </w:num>
  <w:num w:numId="55" w16cid:durableId="972100794">
    <w:abstractNumId w:val="45"/>
  </w:num>
  <w:num w:numId="56" w16cid:durableId="1203441123">
    <w:abstractNumId w:val="33"/>
  </w:num>
  <w:num w:numId="57" w16cid:durableId="2090879591">
    <w:abstractNumId w:val="20"/>
  </w:num>
  <w:num w:numId="58" w16cid:durableId="497504489">
    <w:abstractNumId w:val="39"/>
  </w:num>
  <w:num w:numId="59" w16cid:durableId="1095983241">
    <w:abstractNumId w:val="63"/>
  </w:num>
  <w:num w:numId="60" w16cid:durableId="971833706">
    <w:abstractNumId w:val="49"/>
  </w:num>
  <w:num w:numId="61" w16cid:durableId="1976442494">
    <w:abstractNumId w:val="57"/>
  </w:num>
  <w:num w:numId="62" w16cid:durableId="2104296788">
    <w:abstractNumId w:val="29"/>
  </w:num>
  <w:num w:numId="63" w16cid:durableId="441732445">
    <w:abstractNumId w:val="46"/>
  </w:num>
  <w:num w:numId="64" w16cid:durableId="709691369">
    <w:abstractNumId w:val="28"/>
  </w:num>
  <w:num w:numId="65" w16cid:durableId="606617379">
    <w:abstractNumId w:val="80"/>
  </w:num>
  <w:num w:numId="66" w16cid:durableId="1607882641">
    <w:abstractNumId w:val="68"/>
  </w:num>
  <w:num w:numId="67" w16cid:durableId="765274045">
    <w:abstractNumId w:val="64"/>
  </w:num>
  <w:num w:numId="68" w16cid:durableId="1067652804">
    <w:abstractNumId w:val="52"/>
  </w:num>
  <w:num w:numId="69" w16cid:durableId="103304813">
    <w:abstractNumId w:val="17"/>
  </w:num>
  <w:num w:numId="70" w16cid:durableId="2142534063">
    <w:abstractNumId w:val="43"/>
  </w:num>
  <w:num w:numId="71" w16cid:durableId="49774169">
    <w:abstractNumId w:val="10"/>
  </w:num>
  <w:num w:numId="72" w16cid:durableId="1918705045">
    <w:abstractNumId w:val="24"/>
  </w:num>
  <w:num w:numId="73" w16cid:durableId="313802140">
    <w:abstractNumId w:val="82"/>
  </w:num>
  <w:num w:numId="74" w16cid:durableId="1550721114">
    <w:abstractNumId w:val="61"/>
  </w:num>
  <w:num w:numId="75" w16cid:durableId="1175653829">
    <w:abstractNumId w:val="77"/>
  </w:num>
  <w:num w:numId="76" w16cid:durableId="2108843382">
    <w:abstractNumId w:val="21"/>
  </w:num>
  <w:num w:numId="77" w16cid:durableId="524172120">
    <w:abstractNumId w:val="62"/>
  </w:num>
  <w:num w:numId="78" w16cid:durableId="1770003547">
    <w:abstractNumId w:val="54"/>
  </w:num>
  <w:num w:numId="79" w16cid:durableId="1991867163">
    <w:abstractNumId w:val="83"/>
  </w:num>
  <w:num w:numId="80" w16cid:durableId="2146074463">
    <w:abstractNumId w:val="60"/>
  </w:num>
  <w:num w:numId="81" w16cid:durableId="1114639981">
    <w:abstractNumId w:val="25"/>
  </w:num>
  <w:num w:numId="82" w16cid:durableId="503324178">
    <w:abstractNumId w:val="26"/>
  </w:num>
  <w:num w:numId="83" w16cid:durableId="1465391418">
    <w:abstractNumId w:val="78"/>
  </w:num>
  <w:num w:numId="84" w16cid:durableId="2046909718">
    <w:abstractNumId w:val="65"/>
  </w:num>
  <w:num w:numId="85" w16cid:durableId="1342124274">
    <w:abstractNumId w:val="23"/>
  </w:num>
  <w:num w:numId="86" w16cid:durableId="1794517119">
    <w:abstractNumId w:val="66"/>
  </w:num>
  <w:num w:numId="87" w16cid:durableId="2082897516">
    <w:abstractNumId w:val="38"/>
  </w:num>
  <w:num w:numId="88" w16cid:durableId="14828466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3810502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bara Ratusznik">
    <w15:presenceInfo w15:providerId="AD" w15:userId="S::bRatusznik@unfccc.int::36d7086a-98d0-4c40-8daa-afb292c5b8ae"/>
  </w15:person>
  <w15:person w15:author="Umamaheswaran Krishnan">
    <w15:presenceInfo w15:providerId="AD" w15:userId="S::ukrishnan@unfccc.int::37364316-2ea9-4719-b223-a7d08c5b0f1d"/>
  </w15:person>
  <w15:person w15:author="Michael Vartanyan">
    <w15:presenceInfo w15:providerId="AD" w15:userId="S::MVartanyan@unfccc.int::2182c923-74a6-4005-85af-d252463cc0dc"/>
  </w15:person>
  <w15:person w15:author="Julieta Nikova">
    <w15:presenceInfo w15:providerId="AD" w15:userId="S::JNikova@unfccc.int::def22aa8-392c-437a-b15b-3f32d83c20f6"/>
  </w15:person>
  <w15:person w15:author="Kristina Frizen">
    <w15:presenceInfo w15:providerId="AD" w15:userId="S::KFrizen@unfccc.int::35aa7eb7-867e-414b-9092-b8c5ebeb1647"/>
  </w15:person>
  <w15:person w15:author="Seoyoung Lim">
    <w15:presenceInfo w15:providerId="AD" w15:userId="S::sLim@unfccc.int::c896d078-a8b2-4661-ba4f-1a4e8cd57dfc"/>
  </w15:person>
  <w15:person w15:author="Xavier Tibau Alberdi">
    <w15:presenceInfo w15:providerId="AD" w15:userId="S::xTibauAlberdi@unfccc.int::635d80ce-5ce5-4e44-bf70-fea570c2c761"/>
  </w15:person>
  <w15:person w15:author="Ayami Kabaya">
    <w15:presenceInfo w15:providerId="AD" w15:userId="S::AKabaya@unfccc.int::f49262a3-60fa-4fef-ae88-12970b527dfd"/>
  </w15:person>
  <w15:person w15:author="Daniel Galvan Perez">
    <w15:presenceInfo w15:providerId="AD" w15:userId="S::DGalvanPerez@unfccc.int::662cc4d2-742a-44aa-8c44-8a8c80bcfa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trackRevisions/>
  <w:doNotTrackFormatting/>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1F"/>
    <w:rsid w:val="00000265"/>
    <w:rsid w:val="000002B1"/>
    <w:rsid w:val="00000856"/>
    <w:rsid w:val="000016FA"/>
    <w:rsid w:val="00002558"/>
    <w:rsid w:val="000037B5"/>
    <w:rsid w:val="0000451C"/>
    <w:rsid w:val="00004A30"/>
    <w:rsid w:val="00007089"/>
    <w:rsid w:val="00010C64"/>
    <w:rsid w:val="0001124F"/>
    <w:rsid w:val="000112CC"/>
    <w:rsid w:val="00012111"/>
    <w:rsid w:val="000143DE"/>
    <w:rsid w:val="000144E2"/>
    <w:rsid w:val="000200D3"/>
    <w:rsid w:val="00020BCF"/>
    <w:rsid w:val="000214E6"/>
    <w:rsid w:val="00021BB6"/>
    <w:rsid w:val="00021D1F"/>
    <w:rsid w:val="00022C45"/>
    <w:rsid w:val="0002382B"/>
    <w:rsid w:val="0002502E"/>
    <w:rsid w:val="000252D7"/>
    <w:rsid w:val="00025C82"/>
    <w:rsid w:val="00027A9B"/>
    <w:rsid w:val="00031A7D"/>
    <w:rsid w:val="000327A9"/>
    <w:rsid w:val="00032DDE"/>
    <w:rsid w:val="00033B0A"/>
    <w:rsid w:val="00034982"/>
    <w:rsid w:val="000359E4"/>
    <w:rsid w:val="00036480"/>
    <w:rsid w:val="0003671D"/>
    <w:rsid w:val="00036D06"/>
    <w:rsid w:val="00037650"/>
    <w:rsid w:val="0003776D"/>
    <w:rsid w:val="00037D88"/>
    <w:rsid w:val="0004080B"/>
    <w:rsid w:val="00040874"/>
    <w:rsid w:val="00042332"/>
    <w:rsid w:val="000423A6"/>
    <w:rsid w:val="00042CA4"/>
    <w:rsid w:val="00044DCF"/>
    <w:rsid w:val="00045200"/>
    <w:rsid w:val="000458E5"/>
    <w:rsid w:val="000470E8"/>
    <w:rsid w:val="00047B45"/>
    <w:rsid w:val="00047D5E"/>
    <w:rsid w:val="000518A6"/>
    <w:rsid w:val="00051B07"/>
    <w:rsid w:val="00051D25"/>
    <w:rsid w:val="000523B0"/>
    <w:rsid w:val="00052463"/>
    <w:rsid w:val="000529EF"/>
    <w:rsid w:val="0005430C"/>
    <w:rsid w:val="000555B3"/>
    <w:rsid w:val="000561BD"/>
    <w:rsid w:val="000571F7"/>
    <w:rsid w:val="000571FA"/>
    <w:rsid w:val="0005728C"/>
    <w:rsid w:val="000577BD"/>
    <w:rsid w:val="00062148"/>
    <w:rsid w:val="00062505"/>
    <w:rsid w:val="000628ED"/>
    <w:rsid w:val="00062E4D"/>
    <w:rsid w:val="000631FC"/>
    <w:rsid w:val="0006372B"/>
    <w:rsid w:val="000639C9"/>
    <w:rsid w:val="0006499D"/>
    <w:rsid w:val="00064E7B"/>
    <w:rsid w:val="0006625F"/>
    <w:rsid w:val="0007086F"/>
    <w:rsid w:val="00073E79"/>
    <w:rsid w:val="00074855"/>
    <w:rsid w:val="00074EC5"/>
    <w:rsid w:val="00074FC8"/>
    <w:rsid w:val="00076113"/>
    <w:rsid w:val="00076396"/>
    <w:rsid w:val="00076DB2"/>
    <w:rsid w:val="000773C8"/>
    <w:rsid w:val="0008093C"/>
    <w:rsid w:val="00081C44"/>
    <w:rsid w:val="00082B3B"/>
    <w:rsid w:val="000832F1"/>
    <w:rsid w:val="00083647"/>
    <w:rsid w:val="00083E9D"/>
    <w:rsid w:val="00083ED8"/>
    <w:rsid w:val="000862A5"/>
    <w:rsid w:val="0008756E"/>
    <w:rsid w:val="00087BE9"/>
    <w:rsid w:val="00090016"/>
    <w:rsid w:val="0009025B"/>
    <w:rsid w:val="00090BA7"/>
    <w:rsid w:val="000913E6"/>
    <w:rsid w:val="000915AA"/>
    <w:rsid w:val="00091DBB"/>
    <w:rsid w:val="00091F26"/>
    <w:rsid w:val="0009206F"/>
    <w:rsid w:val="00092E29"/>
    <w:rsid w:val="00093044"/>
    <w:rsid w:val="000934E7"/>
    <w:rsid w:val="00093C2E"/>
    <w:rsid w:val="00095055"/>
    <w:rsid w:val="00096181"/>
    <w:rsid w:val="000A0707"/>
    <w:rsid w:val="000A1A70"/>
    <w:rsid w:val="000A2EA5"/>
    <w:rsid w:val="000A399F"/>
    <w:rsid w:val="000A3FD3"/>
    <w:rsid w:val="000A4C99"/>
    <w:rsid w:val="000A566F"/>
    <w:rsid w:val="000A5ACC"/>
    <w:rsid w:val="000A7220"/>
    <w:rsid w:val="000A7A4F"/>
    <w:rsid w:val="000A7C2B"/>
    <w:rsid w:val="000B0844"/>
    <w:rsid w:val="000B0D9E"/>
    <w:rsid w:val="000B18C7"/>
    <w:rsid w:val="000B1FD0"/>
    <w:rsid w:val="000B2173"/>
    <w:rsid w:val="000B36EF"/>
    <w:rsid w:val="000B3C5E"/>
    <w:rsid w:val="000B4A32"/>
    <w:rsid w:val="000B53B3"/>
    <w:rsid w:val="000B575A"/>
    <w:rsid w:val="000C0675"/>
    <w:rsid w:val="000C0C17"/>
    <w:rsid w:val="000C0E05"/>
    <w:rsid w:val="000C214E"/>
    <w:rsid w:val="000C24E3"/>
    <w:rsid w:val="000C2B2D"/>
    <w:rsid w:val="000C2BC0"/>
    <w:rsid w:val="000C40BC"/>
    <w:rsid w:val="000C4318"/>
    <w:rsid w:val="000C5173"/>
    <w:rsid w:val="000C67C2"/>
    <w:rsid w:val="000C6D85"/>
    <w:rsid w:val="000C6FC5"/>
    <w:rsid w:val="000C7A2A"/>
    <w:rsid w:val="000C7CC0"/>
    <w:rsid w:val="000C7FAF"/>
    <w:rsid w:val="000D05B3"/>
    <w:rsid w:val="000D19AA"/>
    <w:rsid w:val="000D23A2"/>
    <w:rsid w:val="000D2879"/>
    <w:rsid w:val="000D342A"/>
    <w:rsid w:val="000D448E"/>
    <w:rsid w:val="000D4AA9"/>
    <w:rsid w:val="000D5CA3"/>
    <w:rsid w:val="000D5DED"/>
    <w:rsid w:val="000D6922"/>
    <w:rsid w:val="000D6D4A"/>
    <w:rsid w:val="000D778B"/>
    <w:rsid w:val="000E2B72"/>
    <w:rsid w:val="000E2D0F"/>
    <w:rsid w:val="000E343D"/>
    <w:rsid w:val="000E356D"/>
    <w:rsid w:val="000E3A78"/>
    <w:rsid w:val="000E5A58"/>
    <w:rsid w:val="000E642D"/>
    <w:rsid w:val="000E6892"/>
    <w:rsid w:val="000E6E68"/>
    <w:rsid w:val="000E7051"/>
    <w:rsid w:val="000E7C21"/>
    <w:rsid w:val="000F0060"/>
    <w:rsid w:val="000F13AC"/>
    <w:rsid w:val="000F1B8A"/>
    <w:rsid w:val="000F33AA"/>
    <w:rsid w:val="000F371F"/>
    <w:rsid w:val="000F379C"/>
    <w:rsid w:val="000F3D50"/>
    <w:rsid w:val="000F4528"/>
    <w:rsid w:val="000F5020"/>
    <w:rsid w:val="0010054A"/>
    <w:rsid w:val="001007C9"/>
    <w:rsid w:val="0010265C"/>
    <w:rsid w:val="00103429"/>
    <w:rsid w:val="0010409F"/>
    <w:rsid w:val="00104D4E"/>
    <w:rsid w:val="001051CB"/>
    <w:rsid w:val="0010520E"/>
    <w:rsid w:val="00105249"/>
    <w:rsid w:val="001055A0"/>
    <w:rsid w:val="0010635E"/>
    <w:rsid w:val="00106384"/>
    <w:rsid w:val="0010674F"/>
    <w:rsid w:val="001071EB"/>
    <w:rsid w:val="0010739B"/>
    <w:rsid w:val="00107536"/>
    <w:rsid w:val="00107B0E"/>
    <w:rsid w:val="0011157B"/>
    <w:rsid w:val="00111CB9"/>
    <w:rsid w:val="0011230C"/>
    <w:rsid w:val="00112661"/>
    <w:rsid w:val="001130F4"/>
    <w:rsid w:val="001153EB"/>
    <w:rsid w:val="00115BA6"/>
    <w:rsid w:val="00115FF2"/>
    <w:rsid w:val="001161E5"/>
    <w:rsid w:val="00117434"/>
    <w:rsid w:val="001176C5"/>
    <w:rsid w:val="0011781E"/>
    <w:rsid w:val="00117C94"/>
    <w:rsid w:val="0012081F"/>
    <w:rsid w:val="00120826"/>
    <w:rsid w:val="00120901"/>
    <w:rsid w:val="001209A8"/>
    <w:rsid w:val="001209F9"/>
    <w:rsid w:val="00120E84"/>
    <w:rsid w:val="0012147C"/>
    <w:rsid w:val="00121AD4"/>
    <w:rsid w:val="001224AF"/>
    <w:rsid w:val="00122A6A"/>
    <w:rsid w:val="00122F14"/>
    <w:rsid w:val="001233BE"/>
    <w:rsid w:val="00123C52"/>
    <w:rsid w:val="00124496"/>
    <w:rsid w:val="00124FD4"/>
    <w:rsid w:val="0012504C"/>
    <w:rsid w:val="00126542"/>
    <w:rsid w:val="001265A7"/>
    <w:rsid w:val="00127311"/>
    <w:rsid w:val="00127B66"/>
    <w:rsid w:val="00131FCB"/>
    <w:rsid w:val="0013235E"/>
    <w:rsid w:val="001328F9"/>
    <w:rsid w:val="00133531"/>
    <w:rsid w:val="001346B7"/>
    <w:rsid w:val="001349EC"/>
    <w:rsid w:val="00134F15"/>
    <w:rsid w:val="00135444"/>
    <w:rsid w:val="00136A7D"/>
    <w:rsid w:val="00136D61"/>
    <w:rsid w:val="001374F6"/>
    <w:rsid w:val="0013754E"/>
    <w:rsid w:val="001415D5"/>
    <w:rsid w:val="00141710"/>
    <w:rsid w:val="00142A35"/>
    <w:rsid w:val="00142AA6"/>
    <w:rsid w:val="0014419B"/>
    <w:rsid w:val="00147BA2"/>
    <w:rsid w:val="00150125"/>
    <w:rsid w:val="00150D90"/>
    <w:rsid w:val="00150D9F"/>
    <w:rsid w:val="00152A6E"/>
    <w:rsid w:val="00153751"/>
    <w:rsid w:val="00156672"/>
    <w:rsid w:val="00157525"/>
    <w:rsid w:val="001600D9"/>
    <w:rsid w:val="0016064D"/>
    <w:rsid w:val="001609B9"/>
    <w:rsid w:val="00160C77"/>
    <w:rsid w:val="0016127C"/>
    <w:rsid w:val="001619CD"/>
    <w:rsid w:val="00162256"/>
    <w:rsid w:val="001646A2"/>
    <w:rsid w:val="0016659F"/>
    <w:rsid w:val="00167C52"/>
    <w:rsid w:val="00170EF4"/>
    <w:rsid w:val="00172CF0"/>
    <w:rsid w:val="001730FC"/>
    <w:rsid w:val="00173228"/>
    <w:rsid w:val="00173315"/>
    <w:rsid w:val="001733EF"/>
    <w:rsid w:val="001738F1"/>
    <w:rsid w:val="00174357"/>
    <w:rsid w:val="00174A05"/>
    <w:rsid w:val="00174B31"/>
    <w:rsid w:val="0017514F"/>
    <w:rsid w:val="00175EF7"/>
    <w:rsid w:val="00176D28"/>
    <w:rsid w:val="00177074"/>
    <w:rsid w:val="00177E11"/>
    <w:rsid w:val="00177E46"/>
    <w:rsid w:val="00180690"/>
    <w:rsid w:val="00180736"/>
    <w:rsid w:val="0018258B"/>
    <w:rsid w:val="00182D96"/>
    <w:rsid w:val="0018424D"/>
    <w:rsid w:val="00184C03"/>
    <w:rsid w:val="00184E96"/>
    <w:rsid w:val="00185326"/>
    <w:rsid w:val="001857DB"/>
    <w:rsid w:val="001861BF"/>
    <w:rsid w:val="001862D9"/>
    <w:rsid w:val="00186A4F"/>
    <w:rsid w:val="00187C34"/>
    <w:rsid w:val="00190111"/>
    <w:rsid w:val="0019041D"/>
    <w:rsid w:val="001906D0"/>
    <w:rsid w:val="001915EF"/>
    <w:rsid w:val="00191BCF"/>
    <w:rsid w:val="00193739"/>
    <w:rsid w:val="00193CA7"/>
    <w:rsid w:val="0019430F"/>
    <w:rsid w:val="0019447F"/>
    <w:rsid w:val="001945C7"/>
    <w:rsid w:val="001949C3"/>
    <w:rsid w:val="00194BFA"/>
    <w:rsid w:val="00194E11"/>
    <w:rsid w:val="00195018"/>
    <w:rsid w:val="001953F0"/>
    <w:rsid w:val="00195EA9"/>
    <w:rsid w:val="00196080"/>
    <w:rsid w:val="0019665A"/>
    <w:rsid w:val="0019668B"/>
    <w:rsid w:val="00196E77"/>
    <w:rsid w:val="00197112"/>
    <w:rsid w:val="001A08F4"/>
    <w:rsid w:val="001A0A3A"/>
    <w:rsid w:val="001A18AB"/>
    <w:rsid w:val="001A1BFF"/>
    <w:rsid w:val="001A1CB9"/>
    <w:rsid w:val="001A1FC1"/>
    <w:rsid w:val="001A3E9A"/>
    <w:rsid w:val="001A41B3"/>
    <w:rsid w:val="001A594B"/>
    <w:rsid w:val="001A5C8E"/>
    <w:rsid w:val="001A5FE8"/>
    <w:rsid w:val="001A6463"/>
    <w:rsid w:val="001A70E2"/>
    <w:rsid w:val="001B0491"/>
    <w:rsid w:val="001B085A"/>
    <w:rsid w:val="001B1483"/>
    <w:rsid w:val="001B1AE6"/>
    <w:rsid w:val="001B2C0F"/>
    <w:rsid w:val="001B3174"/>
    <w:rsid w:val="001B3D79"/>
    <w:rsid w:val="001B46DC"/>
    <w:rsid w:val="001B4A2D"/>
    <w:rsid w:val="001B51FB"/>
    <w:rsid w:val="001B6355"/>
    <w:rsid w:val="001C1A20"/>
    <w:rsid w:val="001C1FF4"/>
    <w:rsid w:val="001C226E"/>
    <w:rsid w:val="001C2EDC"/>
    <w:rsid w:val="001C3595"/>
    <w:rsid w:val="001C3DE7"/>
    <w:rsid w:val="001C3FDF"/>
    <w:rsid w:val="001C40F0"/>
    <w:rsid w:val="001C4688"/>
    <w:rsid w:val="001C4B01"/>
    <w:rsid w:val="001C543D"/>
    <w:rsid w:val="001C6BB5"/>
    <w:rsid w:val="001C7B87"/>
    <w:rsid w:val="001D012A"/>
    <w:rsid w:val="001D03B1"/>
    <w:rsid w:val="001D0F0F"/>
    <w:rsid w:val="001D1BB7"/>
    <w:rsid w:val="001D257C"/>
    <w:rsid w:val="001D2982"/>
    <w:rsid w:val="001D2FD8"/>
    <w:rsid w:val="001D38AB"/>
    <w:rsid w:val="001D445C"/>
    <w:rsid w:val="001D4E95"/>
    <w:rsid w:val="001D4F3A"/>
    <w:rsid w:val="001D5EF3"/>
    <w:rsid w:val="001D6C3C"/>
    <w:rsid w:val="001D6E82"/>
    <w:rsid w:val="001E0B01"/>
    <w:rsid w:val="001E16E4"/>
    <w:rsid w:val="001E2922"/>
    <w:rsid w:val="001E2D9E"/>
    <w:rsid w:val="001E42EC"/>
    <w:rsid w:val="001E5E38"/>
    <w:rsid w:val="001E7D13"/>
    <w:rsid w:val="001E7EBF"/>
    <w:rsid w:val="001F055B"/>
    <w:rsid w:val="001F0C87"/>
    <w:rsid w:val="001F0F97"/>
    <w:rsid w:val="001F1191"/>
    <w:rsid w:val="001F15E6"/>
    <w:rsid w:val="001F2360"/>
    <w:rsid w:val="001F2BBF"/>
    <w:rsid w:val="001F54AB"/>
    <w:rsid w:val="001F7C26"/>
    <w:rsid w:val="002008AA"/>
    <w:rsid w:val="0020095B"/>
    <w:rsid w:val="00201B20"/>
    <w:rsid w:val="00201B92"/>
    <w:rsid w:val="00201D17"/>
    <w:rsid w:val="0020234F"/>
    <w:rsid w:val="002025E1"/>
    <w:rsid w:val="00202C1D"/>
    <w:rsid w:val="00203E31"/>
    <w:rsid w:val="0020453B"/>
    <w:rsid w:val="002048CF"/>
    <w:rsid w:val="002061A3"/>
    <w:rsid w:val="00207452"/>
    <w:rsid w:val="002077DB"/>
    <w:rsid w:val="00212600"/>
    <w:rsid w:val="00213B61"/>
    <w:rsid w:val="0021446A"/>
    <w:rsid w:val="00214C25"/>
    <w:rsid w:val="002157D7"/>
    <w:rsid w:val="00216589"/>
    <w:rsid w:val="00216AF4"/>
    <w:rsid w:val="00217091"/>
    <w:rsid w:val="0022020F"/>
    <w:rsid w:val="0022261C"/>
    <w:rsid w:val="00222C81"/>
    <w:rsid w:val="00222D88"/>
    <w:rsid w:val="00223453"/>
    <w:rsid w:val="00224111"/>
    <w:rsid w:val="00225C12"/>
    <w:rsid w:val="002260A3"/>
    <w:rsid w:val="00226493"/>
    <w:rsid w:val="00230764"/>
    <w:rsid w:val="00230B27"/>
    <w:rsid w:val="00230D0F"/>
    <w:rsid w:val="0023180B"/>
    <w:rsid w:val="00231F71"/>
    <w:rsid w:val="00231FB5"/>
    <w:rsid w:val="00232479"/>
    <w:rsid w:val="00232EAA"/>
    <w:rsid w:val="00232F18"/>
    <w:rsid w:val="00233320"/>
    <w:rsid w:val="00233D4D"/>
    <w:rsid w:val="00233DE4"/>
    <w:rsid w:val="00233ECC"/>
    <w:rsid w:val="00234B1A"/>
    <w:rsid w:val="0023512B"/>
    <w:rsid w:val="0023544C"/>
    <w:rsid w:val="002363AF"/>
    <w:rsid w:val="00236AF5"/>
    <w:rsid w:val="002371E5"/>
    <w:rsid w:val="002405A7"/>
    <w:rsid w:val="00241602"/>
    <w:rsid w:val="00242FA8"/>
    <w:rsid w:val="00243ACB"/>
    <w:rsid w:val="00243B15"/>
    <w:rsid w:val="0024447B"/>
    <w:rsid w:val="002461A5"/>
    <w:rsid w:val="00246888"/>
    <w:rsid w:val="00246A64"/>
    <w:rsid w:val="00247BF6"/>
    <w:rsid w:val="00250037"/>
    <w:rsid w:val="00250BB7"/>
    <w:rsid w:val="00250F00"/>
    <w:rsid w:val="00251021"/>
    <w:rsid w:val="00251CC6"/>
    <w:rsid w:val="00251D2C"/>
    <w:rsid w:val="00251FF9"/>
    <w:rsid w:val="00252046"/>
    <w:rsid w:val="00252792"/>
    <w:rsid w:val="00252AE7"/>
    <w:rsid w:val="002536DF"/>
    <w:rsid w:val="00253A7B"/>
    <w:rsid w:val="00256CFB"/>
    <w:rsid w:val="0025741A"/>
    <w:rsid w:val="00257AA3"/>
    <w:rsid w:val="00257C1F"/>
    <w:rsid w:val="00260331"/>
    <w:rsid w:val="00260BFA"/>
    <w:rsid w:val="002633D9"/>
    <w:rsid w:val="0026380A"/>
    <w:rsid w:val="002638B7"/>
    <w:rsid w:val="002638FD"/>
    <w:rsid w:val="00264F17"/>
    <w:rsid w:val="00265108"/>
    <w:rsid w:val="00265893"/>
    <w:rsid w:val="00266186"/>
    <w:rsid w:val="002662A3"/>
    <w:rsid w:val="00266D68"/>
    <w:rsid w:val="00267B98"/>
    <w:rsid w:val="00271DA9"/>
    <w:rsid w:val="002726D7"/>
    <w:rsid w:val="002734B8"/>
    <w:rsid w:val="00273CED"/>
    <w:rsid w:val="00273E8E"/>
    <w:rsid w:val="0027419E"/>
    <w:rsid w:val="00274337"/>
    <w:rsid w:val="00275755"/>
    <w:rsid w:val="00275D55"/>
    <w:rsid w:val="00275E35"/>
    <w:rsid w:val="00276A17"/>
    <w:rsid w:val="00276A65"/>
    <w:rsid w:val="002776B4"/>
    <w:rsid w:val="002779EB"/>
    <w:rsid w:val="0028008A"/>
    <w:rsid w:val="00280252"/>
    <w:rsid w:val="0028080D"/>
    <w:rsid w:val="00281B5B"/>
    <w:rsid w:val="002823A1"/>
    <w:rsid w:val="00282AA7"/>
    <w:rsid w:val="00283275"/>
    <w:rsid w:val="00283DAC"/>
    <w:rsid w:val="00284A22"/>
    <w:rsid w:val="002859C9"/>
    <w:rsid w:val="0029007C"/>
    <w:rsid w:val="002901A0"/>
    <w:rsid w:val="00290409"/>
    <w:rsid w:val="00290D8E"/>
    <w:rsid w:val="002912FA"/>
    <w:rsid w:val="00291FB5"/>
    <w:rsid w:val="00292DC3"/>
    <w:rsid w:val="002933A4"/>
    <w:rsid w:val="00294802"/>
    <w:rsid w:val="002954CD"/>
    <w:rsid w:val="00295866"/>
    <w:rsid w:val="00296671"/>
    <w:rsid w:val="0029708E"/>
    <w:rsid w:val="0029733B"/>
    <w:rsid w:val="0029745A"/>
    <w:rsid w:val="00297C1E"/>
    <w:rsid w:val="002A09E1"/>
    <w:rsid w:val="002A1196"/>
    <w:rsid w:val="002A33AC"/>
    <w:rsid w:val="002A4568"/>
    <w:rsid w:val="002A485A"/>
    <w:rsid w:val="002A492D"/>
    <w:rsid w:val="002A4EA1"/>
    <w:rsid w:val="002A5255"/>
    <w:rsid w:val="002A56CB"/>
    <w:rsid w:val="002A5898"/>
    <w:rsid w:val="002A5BC8"/>
    <w:rsid w:val="002A6BC0"/>
    <w:rsid w:val="002A7615"/>
    <w:rsid w:val="002A7B52"/>
    <w:rsid w:val="002B00DA"/>
    <w:rsid w:val="002B0283"/>
    <w:rsid w:val="002B1152"/>
    <w:rsid w:val="002B266B"/>
    <w:rsid w:val="002B3881"/>
    <w:rsid w:val="002B3984"/>
    <w:rsid w:val="002B446B"/>
    <w:rsid w:val="002B4863"/>
    <w:rsid w:val="002B5C4E"/>
    <w:rsid w:val="002B63D7"/>
    <w:rsid w:val="002B6E83"/>
    <w:rsid w:val="002B71A9"/>
    <w:rsid w:val="002B71EA"/>
    <w:rsid w:val="002B72CE"/>
    <w:rsid w:val="002B7532"/>
    <w:rsid w:val="002C051E"/>
    <w:rsid w:val="002C11F7"/>
    <w:rsid w:val="002C1765"/>
    <w:rsid w:val="002C1E69"/>
    <w:rsid w:val="002C21A2"/>
    <w:rsid w:val="002C28F2"/>
    <w:rsid w:val="002C3336"/>
    <w:rsid w:val="002C333C"/>
    <w:rsid w:val="002C3AB2"/>
    <w:rsid w:val="002C52A6"/>
    <w:rsid w:val="002C5632"/>
    <w:rsid w:val="002C680A"/>
    <w:rsid w:val="002D0346"/>
    <w:rsid w:val="002D154A"/>
    <w:rsid w:val="002D17DD"/>
    <w:rsid w:val="002D1A10"/>
    <w:rsid w:val="002D1F6E"/>
    <w:rsid w:val="002D29DF"/>
    <w:rsid w:val="002D3724"/>
    <w:rsid w:val="002D3A24"/>
    <w:rsid w:val="002D4E4E"/>
    <w:rsid w:val="002D519E"/>
    <w:rsid w:val="002D6590"/>
    <w:rsid w:val="002D67A0"/>
    <w:rsid w:val="002D737B"/>
    <w:rsid w:val="002E0086"/>
    <w:rsid w:val="002E080F"/>
    <w:rsid w:val="002E3ED8"/>
    <w:rsid w:val="002E5208"/>
    <w:rsid w:val="002E56B1"/>
    <w:rsid w:val="002E5825"/>
    <w:rsid w:val="002E66C4"/>
    <w:rsid w:val="002E70B0"/>
    <w:rsid w:val="002F222E"/>
    <w:rsid w:val="002F2EBD"/>
    <w:rsid w:val="002F304A"/>
    <w:rsid w:val="002F38EB"/>
    <w:rsid w:val="002F401E"/>
    <w:rsid w:val="002F48BD"/>
    <w:rsid w:val="002F5EA0"/>
    <w:rsid w:val="002F60E8"/>
    <w:rsid w:val="002F673B"/>
    <w:rsid w:val="002F6F69"/>
    <w:rsid w:val="002F7B01"/>
    <w:rsid w:val="0030027A"/>
    <w:rsid w:val="00300669"/>
    <w:rsid w:val="00300884"/>
    <w:rsid w:val="00300BBA"/>
    <w:rsid w:val="0030107C"/>
    <w:rsid w:val="003012AF"/>
    <w:rsid w:val="003013FA"/>
    <w:rsid w:val="00301BE3"/>
    <w:rsid w:val="003022C7"/>
    <w:rsid w:val="00303410"/>
    <w:rsid w:val="00304BA1"/>
    <w:rsid w:val="00306423"/>
    <w:rsid w:val="00307613"/>
    <w:rsid w:val="00310D55"/>
    <w:rsid w:val="0031176C"/>
    <w:rsid w:val="003132EC"/>
    <w:rsid w:val="00313C37"/>
    <w:rsid w:val="003147E4"/>
    <w:rsid w:val="00314936"/>
    <w:rsid w:val="00314B7B"/>
    <w:rsid w:val="003161EB"/>
    <w:rsid w:val="0031652B"/>
    <w:rsid w:val="00316E43"/>
    <w:rsid w:val="00317B8C"/>
    <w:rsid w:val="00320BCD"/>
    <w:rsid w:val="00321280"/>
    <w:rsid w:val="003248B6"/>
    <w:rsid w:val="00324B08"/>
    <w:rsid w:val="0032507E"/>
    <w:rsid w:val="003250E7"/>
    <w:rsid w:val="003255E9"/>
    <w:rsid w:val="00327484"/>
    <w:rsid w:val="00327575"/>
    <w:rsid w:val="003276B8"/>
    <w:rsid w:val="00327B89"/>
    <w:rsid w:val="0033217D"/>
    <w:rsid w:val="003323B0"/>
    <w:rsid w:val="00332592"/>
    <w:rsid w:val="003326E0"/>
    <w:rsid w:val="00332BDA"/>
    <w:rsid w:val="0033331F"/>
    <w:rsid w:val="003354A0"/>
    <w:rsid w:val="00336DC3"/>
    <w:rsid w:val="00340554"/>
    <w:rsid w:val="00340878"/>
    <w:rsid w:val="00341289"/>
    <w:rsid w:val="003415A2"/>
    <w:rsid w:val="00342990"/>
    <w:rsid w:val="00342B2A"/>
    <w:rsid w:val="00343444"/>
    <w:rsid w:val="00344981"/>
    <w:rsid w:val="00344AD3"/>
    <w:rsid w:val="00346C69"/>
    <w:rsid w:val="0034730F"/>
    <w:rsid w:val="00350710"/>
    <w:rsid w:val="003525D5"/>
    <w:rsid w:val="003527BF"/>
    <w:rsid w:val="00352AD8"/>
    <w:rsid w:val="00353084"/>
    <w:rsid w:val="00353ED1"/>
    <w:rsid w:val="00354860"/>
    <w:rsid w:val="003554CC"/>
    <w:rsid w:val="003555B6"/>
    <w:rsid w:val="00355B23"/>
    <w:rsid w:val="0035604D"/>
    <w:rsid w:val="00357684"/>
    <w:rsid w:val="00357A61"/>
    <w:rsid w:val="00357E44"/>
    <w:rsid w:val="00357FD5"/>
    <w:rsid w:val="00360E04"/>
    <w:rsid w:val="0036147A"/>
    <w:rsid w:val="003617A6"/>
    <w:rsid w:val="00361821"/>
    <w:rsid w:val="00361A9D"/>
    <w:rsid w:val="00361C4D"/>
    <w:rsid w:val="00362685"/>
    <w:rsid w:val="00362C94"/>
    <w:rsid w:val="00362E4F"/>
    <w:rsid w:val="003643C9"/>
    <w:rsid w:val="00364B85"/>
    <w:rsid w:val="00364EBE"/>
    <w:rsid w:val="003670E8"/>
    <w:rsid w:val="003721D4"/>
    <w:rsid w:val="0037231F"/>
    <w:rsid w:val="0037272D"/>
    <w:rsid w:val="003757A9"/>
    <w:rsid w:val="0037583C"/>
    <w:rsid w:val="00375A83"/>
    <w:rsid w:val="00375F53"/>
    <w:rsid w:val="003762C2"/>
    <w:rsid w:val="00381632"/>
    <w:rsid w:val="0038168D"/>
    <w:rsid w:val="00381B49"/>
    <w:rsid w:val="00382061"/>
    <w:rsid w:val="00382D09"/>
    <w:rsid w:val="00383494"/>
    <w:rsid w:val="003847B8"/>
    <w:rsid w:val="003847B9"/>
    <w:rsid w:val="00386539"/>
    <w:rsid w:val="0039050F"/>
    <w:rsid w:val="0039201A"/>
    <w:rsid w:val="00392DBD"/>
    <w:rsid w:val="00396A75"/>
    <w:rsid w:val="003A04B4"/>
    <w:rsid w:val="003A16F4"/>
    <w:rsid w:val="003A1B3F"/>
    <w:rsid w:val="003A4936"/>
    <w:rsid w:val="003A4F44"/>
    <w:rsid w:val="003A57C7"/>
    <w:rsid w:val="003A5D4F"/>
    <w:rsid w:val="003A5E9D"/>
    <w:rsid w:val="003A6327"/>
    <w:rsid w:val="003A7258"/>
    <w:rsid w:val="003B01D4"/>
    <w:rsid w:val="003B03CD"/>
    <w:rsid w:val="003B0BF9"/>
    <w:rsid w:val="003B1229"/>
    <w:rsid w:val="003B2C11"/>
    <w:rsid w:val="003B3548"/>
    <w:rsid w:val="003B3C25"/>
    <w:rsid w:val="003B3DFB"/>
    <w:rsid w:val="003B4C6A"/>
    <w:rsid w:val="003B4D23"/>
    <w:rsid w:val="003B69C9"/>
    <w:rsid w:val="003C0B22"/>
    <w:rsid w:val="003C28AB"/>
    <w:rsid w:val="003C3332"/>
    <w:rsid w:val="003C34FA"/>
    <w:rsid w:val="003C3854"/>
    <w:rsid w:val="003C448F"/>
    <w:rsid w:val="003C4A5F"/>
    <w:rsid w:val="003C4D6C"/>
    <w:rsid w:val="003C50B2"/>
    <w:rsid w:val="003C575C"/>
    <w:rsid w:val="003C63A1"/>
    <w:rsid w:val="003C63E3"/>
    <w:rsid w:val="003C69A4"/>
    <w:rsid w:val="003C6EF0"/>
    <w:rsid w:val="003C752A"/>
    <w:rsid w:val="003C75B9"/>
    <w:rsid w:val="003C7774"/>
    <w:rsid w:val="003C7CF5"/>
    <w:rsid w:val="003D1A53"/>
    <w:rsid w:val="003D1C94"/>
    <w:rsid w:val="003D1E86"/>
    <w:rsid w:val="003D20F4"/>
    <w:rsid w:val="003D36AD"/>
    <w:rsid w:val="003D3D34"/>
    <w:rsid w:val="003D5627"/>
    <w:rsid w:val="003D56D6"/>
    <w:rsid w:val="003D5E5C"/>
    <w:rsid w:val="003D630A"/>
    <w:rsid w:val="003D6B47"/>
    <w:rsid w:val="003D7172"/>
    <w:rsid w:val="003E05CD"/>
    <w:rsid w:val="003E0B93"/>
    <w:rsid w:val="003E1052"/>
    <w:rsid w:val="003E1F0C"/>
    <w:rsid w:val="003E23BA"/>
    <w:rsid w:val="003E307D"/>
    <w:rsid w:val="003E3A52"/>
    <w:rsid w:val="003E4560"/>
    <w:rsid w:val="003E4562"/>
    <w:rsid w:val="003E5211"/>
    <w:rsid w:val="003E57F0"/>
    <w:rsid w:val="003E5B72"/>
    <w:rsid w:val="003E768D"/>
    <w:rsid w:val="003E7AD6"/>
    <w:rsid w:val="003E7CA8"/>
    <w:rsid w:val="003E7FCF"/>
    <w:rsid w:val="003F0BC6"/>
    <w:rsid w:val="003F0E6C"/>
    <w:rsid w:val="003F0FBA"/>
    <w:rsid w:val="003F1E27"/>
    <w:rsid w:val="003F20C4"/>
    <w:rsid w:val="003F24AD"/>
    <w:rsid w:val="003F24D3"/>
    <w:rsid w:val="003F27EF"/>
    <w:rsid w:val="003F3102"/>
    <w:rsid w:val="003F3389"/>
    <w:rsid w:val="003F399A"/>
    <w:rsid w:val="003F4CA6"/>
    <w:rsid w:val="003F4DA1"/>
    <w:rsid w:val="003F5FEE"/>
    <w:rsid w:val="003F7301"/>
    <w:rsid w:val="003F78EE"/>
    <w:rsid w:val="003F7D47"/>
    <w:rsid w:val="00403573"/>
    <w:rsid w:val="00403721"/>
    <w:rsid w:val="00403E2E"/>
    <w:rsid w:val="00404D32"/>
    <w:rsid w:val="004058E0"/>
    <w:rsid w:val="00405BE2"/>
    <w:rsid w:val="004061BF"/>
    <w:rsid w:val="004062CC"/>
    <w:rsid w:val="00410433"/>
    <w:rsid w:val="00410508"/>
    <w:rsid w:val="00410880"/>
    <w:rsid w:val="00410C13"/>
    <w:rsid w:val="00413256"/>
    <w:rsid w:val="004142AA"/>
    <w:rsid w:val="004156B8"/>
    <w:rsid w:val="00415EFB"/>
    <w:rsid w:val="00415FBC"/>
    <w:rsid w:val="00416657"/>
    <w:rsid w:val="004170E1"/>
    <w:rsid w:val="00417292"/>
    <w:rsid w:val="004177D3"/>
    <w:rsid w:val="00420802"/>
    <w:rsid w:val="004215DD"/>
    <w:rsid w:val="00421B85"/>
    <w:rsid w:val="00421C1B"/>
    <w:rsid w:val="00421DF3"/>
    <w:rsid w:val="00422A48"/>
    <w:rsid w:val="00422A55"/>
    <w:rsid w:val="00422F51"/>
    <w:rsid w:val="00422F69"/>
    <w:rsid w:val="00423171"/>
    <w:rsid w:val="00423A7B"/>
    <w:rsid w:val="00425826"/>
    <w:rsid w:val="00426784"/>
    <w:rsid w:val="00427DA2"/>
    <w:rsid w:val="00430473"/>
    <w:rsid w:val="004340F6"/>
    <w:rsid w:val="00434B86"/>
    <w:rsid w:val="00435686"/>
    <w:rsid w:val="00435F62"/>
    <w:rsid w:val="00436B20"/>
    <w:rsid w:val="0043729E"/>
    <w:rsid w:val="0043742D"/>
    <w:rsid w:val="00437435"/>
    <w:rsid w:val="00437677"/>
    <w:rsid w:val="00441540"/>
    <w:rsid w:val="00442042"/>
    <w:rsid w:val="00442AFD"/>
    <w:rsid w:val="00443C42"/>
    <w:rsid w:val="004445DC"/>
    <w:rsid w:val="00445627"/>
    <w:rsid w:val="00445AB8"/>
    <w:rsid w:val="00446A6F"/>
    <w:rsid w:val="0045219D"/>
    <w:rsid w:val="00452CCC"/>
    <w:rsid w:val="004531AD"/>
    <w:rsid w:val="00453A57"/>
    <w:rsid w:val="00453B60"/>
    <w:rsid w:val="00453D09"/>
    <w:rsid w:val="004550AB"/>
    <w:rsid w:val="00455747"/>
    <w:rsid w:val="00455870"/>
    <w:rsid w:val="00456080"/>
    <w:rsid w:val="004564AF"/>
    <w:rsid w:val="004578AD"/>
    <w:rsid w:val="00460BD2"/>
    <w:rsid w:val="0046101A"/>
    <w:rsid w:val="00461290"/>
    <w:rsid w:val="00462733"/>
    <w:rsid w:val="00462CBA"/>
    <w:rsid w:val="00462FCE"/>
    <w:rsid w:val="00463202"/>
    <w:rsid w:val="00463742"/>
    <w:rsid w:val="004640B4"/>
    <w:rsid w:val="004642E0"/>
    <w:rsid w:val="00464BE9"/>
    <w:rsid w:val="0046532A"/>
    <w:rsid w:val="00465CED"/>
    <w:rsid w:val="00465E96"/>
    <w:rsid w:val="0046764F"/>
    <w:rsid w:val="00467761"/>
    <w:rsid w:val="004700A9"/>
    <w:rsid w:val="00471585"/>
    <w:rsid w:val="004732FC"/>
    <w:rsid w:val="00473869"/>
    <w:rsid w:val="00473BE3"/>
    <w:rsid w:val="00477656"/>
    <w:rsid w:val="004776E6"/>
    <w:rsid w:val="004812E6"/>
    <w:rsid w:val="0048196D"/>
    <w:rsid w:val="00482469"/>
    <w:rsid w:val="00482C7A"/>
    <w:rsid w:val="00483328"/>
    <w:rsid w:val="00484B74"/>
    <w:rsid w:val="0048523B"/>
    <w:rsid w:val="004852AA"/>
    <w:rsid w:val="00485971"/>
    <w:rsid w:val="00485A38"/>
    <w:rsid w:val="004864D8"/>
    <w:rsid w:val="0048681F"/>
    <w:rsid w:val="0048718F"/>
    <w:rsid w:val="00487DED"/>
    <w:rsid w:val="004903C5"/>
    <w:rsid w:val="00490854"/>
    <w:rsid w:val="00490900"/>
    <w:rsid w:val="004919F7"/>
    <w:rsid w:val="00492913"/>
    <w:rsid w:val="00492F03"/>
    <w:rsid w:val="00493206"/>
    <w:rsid w:val="00493486"/>
    <w:rsid w:val="00494837"/>
    <w:rsid w:val="00494D76"/>
    <w:rsid w:val="00494FA6"/>
    <w:rsid w:val="00496038"/>
    <w:rsid w:val="00497277"/>
    <w:rsid w:val="004977C3"/>
    <w:rsid w:val="004A0F57"/>
    <w:rsid w:val="004A1E0E"/>
    <w:rsid w:val="004A2C2A"/>
    <w:rsid w:val="004A2E51"/>
    <w:rsid w:val="004A36EC"/>
    <w:rsid w:val="004A3FA8"/>
    <w:rsid w:val="004A524B"/>
    <w:rsid w:val="004A54DD"/>
    <w:rsid w:val="004A605E"/>
    <w:rsid w:val="004A61B4"/>
    <w:rsid w:val="004A67DD"/>
    <w:rsid w:val="004A724B"/>
    <w:rsid w:val="004A7CA8"/>
    <w:rsid w:val="004B02E4"/>
    <w:rsid w:val="004B08DE"/>
    <w:rsid w:val="004B19E3"/>
    <w:rsid w:val="004B2869"/>
    <w:rsid w:val="004B2C9C"/>
    <w:rsid w:val="004B34D5"/>
    <w:rsid w:val="004B4D3B"/>
    <w:rsid w:val="004B501A"/>
    <w:rsid w:val="004B514F"/>
    <w:rsid w:val="004B5A2E"/>
    <w:rsid w:val="004B6672"/>
    <w:rsid w:val="004B67B7"/>
    <w:rsid w:val="004B6DE3"/>
    <w:rsid w:val="004B7215"/>
    <w:rsid w:val="004C022A"/>
    <w:rsid w:val="004C0F67"/>
    <w:rsid w:val="004C1052"/>
    <w:rsid w:val="004C1C70"/>
    <w:rsid w:val="004C380F"/>
    <w:rsid w:val="004C410D"/>
    <w:rsid w:val="004C56CA"/>
    <w:rsid w:val="004C61AE"/>
    <w:rsid w:val="004C64D0"/>
    <w:rsid w:val="004C66EA"/>
    <w:rsid w:val="004C739C"/>
    <w:rsid w:val="004C7A83"/>
    <w:rsid w:val="004D0EFE"/>
    <w:rsid w:val="004D172C"/>
    <w:rsid w:val="004D1BD9"/>
    <w:rsid w:val="004D1C68"/>
    <w:rsid w:val="004D26DD"/>
    <w:rsid w:val="004D3920"/>
    <w:rsid w:val="004D3BCE"/>
    <w:rsid w:val="004D5C13"/>
    <w:rsid w:val="004D5EA7"/>
    <w:rsid w:val="004D6BCA"/>
    <w:rsid w:val="004D6FC7"/>
    <w:rsid w:val="004D72AF"/>
    <w:rsid w:val="004E0C82"/>
    <w:rsid w:val="004E1AB6"/>
    <w:rsid w:val="004E1BC6"/>
    <w:rsid w:val="004E1D27"/>
    <w:rsid w:val="004E2287"/>
    <w:rsid w:val="004E2E2D"/>
    <w:rsid w:val="004E4700"/>
    <w:rsid w:val="004E4B8F"/>
    <w:rsid w:val="004E51EC"/>
    <w:rsid w:val="004E5A04"/>
    <w:rsid w:val="004E7239"/>
    <w:rsid w:val="004E7437"/>
    <w:rsid w:val="004E7848"/>
    <w:rsid w:val="004F0D45"/>
    <w:rsid w:val="004F10FD"/>
    <w:rsid w:val="004F4A43"/>
    <w:rsid w:val="004F615A"/>
    <w:rsid w:val="004F693A"/>
    <w:rsid w:val="004F7C78"/>
    <w:rsid w:val="004F7CA0"/>
    <w:rsid w:val="00500D6D"/>
    <w:rsid w:val="00502134"/>
    <w:rsid w:val="00502BFB"/>
    <w:rsid w:val="00503071"/>
    <w:rsid w:val="005030B1"/>
    <w:rsid w:val="00503373"/>
    <w:rsid w:val="005034C1"/>
    <w:rsid w:val="00503A52"/>
    <w:rsid w:val="00504821"/>
    <w:rsid w:val="00504861"/>
    <w:rsid w:val="00504A12"/>
    <w:rsid w:val="00504E19"/>
    <w:rsid w:val="0050583C"/>
    <w:rsid w:val="00506157"/>
    <w:rsid w:val="005061B6"/>
    <w:rsid w:val="00506BA1"/>
    <w:rsid w:val="005119A9"/>
    <w:rsid w:val="00511CFE"/>
    <w:rsid w:val="0051231C"/>
    <w:rsid w:val="00513D87"/>
    <w:rsid w:val="005147D0"/>
    <w:rsid w:val="0051662A"/>
    <w:rsid w:val="005167B7"/>
    <w:rsid w:val="00516F3A"/>
    <w:rsid w:val="005204AE"/>
    <w:rsid w:val="00520B86"/>
    <w:rsid w:val="00520EB1"/>
    <w:rsid w:val="00521929"/>
    <w:rsid w:val="00523137"/>
    <w:rsid w:val="00523374"/>
    <w:rsid w:val="00525149"/>
    <w:rsid w:val="005255F0"/>
    <w:rsid w:val="00525ABD"/>
    <w:rsid w:val="005262ED"/>
    <w:rsid w:val="00526FB0"/>
    <w:rsid w:val="005274D9"/>
    <w:rsid w:val="00527573"/>
    <w:rsid w:val="0052765B"/>
    <w:rsid w:val="005279BE"/>
    <w:rsid w:val="0053005B"/>
    <w:rsid w:val="00530DE0"/>
    <w:rsid w:val="00530F6C"/>
    <w:rsid w:val="00531334"/>
    <w:rsid w:val="005315E6"/>
    <w:rsid w:val="005324FA"/>
    <w:rsid w:val="00532BFC"/>
    <w:rsid w:val="005334D7"/>
    <w:rsid w:val="00533AB8"/>
    <w:rsid w:val="00533F5F"/>
    <w:rsid w:val="00535A87"/>
    <w:rsid w:val="00535E59"/>
    <w:rsid w:val="00536FC7"/>
    <w:rsid w:val="0054043A"/>
    <w:rsid w:val="005408D7"/>
    <w:rsid w:val="005416D2"/>
    <w:rsid w:val="00542FC7"/>
    <w:rsid w:val="00545616"/>
    <w:rsid w:val="00546025"/>
    <w:rsid w:val="00546312"/>
    <w:rsid w:val="005464AA"/>
    <w:rsid w:val="00546735"/>
    <w:rsid w:val="005474C8"/>
    <w:rsid w:val="00550D28"/>
    <w:rsid w:val="0055177E"/>
    <w:rsid w:val="005519AC"/>
    <w:rsid w:val="00552467"/>
    <w:rsid w:val="0055276D"/>
    <w:rsid w:val="00553267"/>
    <w:rsid w:val="00553F4C"/>
    <w:rsid w:val="00554310"/>
    <w:rsid w:val="005549B8"/>
    <w:rsid w:val="005549F0"/>
    <w:rsid w:val="00554EBD"/>
    <w:rsid w:val="00555722"/>
    <w:rsid w:val="00556333"/>
    <w:rsid w:val="00556E62"/>
    <w:rsid w:val="0055700C"/>
    <w:rsid w:val="005572FD"/>
    <w:rsid w:val="00560347"/>
    <w:rsid w:val="00560A9A"/>
    <w:rsid w:val="00560BED"/>
    <w:rsid w:val="00561E29"/>
    <w:rsid w:val="0056212D"/>
    <w:rsid w:val="0056250B"/>
    <w:rsid w:val="005627AB"/>
    <w:rsid w:val="0056436C"/>
    <w:rsid w:val="005653A9"/>
    <w:rsid w:val="00565726"/>
    <w:rsid w:val="00565AF2"/>
    <w:rsid w:val="00565F66"/>
    <w:rsid w:val="00566810"/>
    <w:rsid w:val="0056758F"/>
    <w:rsid w:val="005676F2"/>
    <w:rsid w:val="00567EAE"/>
    <w:rsid w:val="0057038E"/>
    <w:rsid w:val="005703B3"/>
    <w:rsid w:val="00570F55"/>
    <w:rsid w:val="005717DB"/>
    <w:rsid w:val="005719CD"/>
    <w:rsid w:val="00571AEC"/>
    <w:rsid w:val="00571B20"/>
    <w:rsid w:val="00573130"/>
    <w:rsid w:val="00573F18"/>
    <w:rsid w:val="00574837"/>
    <w:rsid w:val="005751D1"/>
    <w:rsid w:val="00575AB5"/>
    <w:rsid w:val="00576132"/>
    <w:rsid w:val="00576C1A"/>
    <w:rsid w:val="00576F19"/>
    <w:rsid w:val="00577949"/>
    <w:rsid w:val="00580C3E"/>
    <w:rsid w:val="00582206"/>
    <w:rsid w:val="00582E55"/>
    <w:rsid w:val="00582F50"/>
    <w:rsid w:val="0058326D"/>
    <w:rsid w:val="0058341F"/>
    <w:rsid w:val="005846FD"/>
    <w:rsid w:val="005848AB"/>
    <w:rsid w:val="005857A1"/>
    <w:rsid w:val="00587097"/>
    <w:rsid w:val="00587FAB"/>
    <w:rsid w:val="0059193B"/>
    <w:rsid w:val="00592405"/>
    <w:rsid w:val="005924E8"/>
    <w:rsid w:val="005927EC"/>
    <w:rsid w:val="00592865"/>
    <w:rsid w:val="00594280"/>
    <w:rsid w:val="00594888"/>
    <w:rsid w:val="00594F6E"/>
    <w:rsid w:val="00595B89"/>
    <w:rsid w:val="00595F97"/>
    <w:rsid w:val="005A0171"/>
    <w:rsid w:val="005A1029"/>
    <w:rsid w:val="005A1844"/>
    <w:rsid w:val="005A1958"/>
    <w:rsid w:val="005A1C7E"/>
    <w:rsid w:val="005A30EA"/>
    <w:rsid w:val="005A3292"/>
    <w:rsid w:val="005A3FC9"/>
    <w:rsid w:val="005A5BB6"/>
    <w:rsid w:val="005A5F12"/>
    <w:rsid w:val="005A5F49"/>
    <w:rsid w:val="005A633E"/>
    <w:rsid w:val="005A70DC"/>
    <w:rsid w:val="005B0270"/>
    <w:rsid w:val="005B1048"/>
    <w:rsid w:val="005B1D36"/>
    <w:rsid w:val="005B21E7"/>
    <w:rsid w:val="005B3676"/>
    <w:rsid w:val="005B3C06"/>
    <w:rsid w:val="005B47F8"/>
    <w:rsid w:val="005B500F"/>
    <w:rsid w:val="005B6C89"/>
    <w:rsid w:val="005C08EC"/>
    <w:rsid w:val="005C683F"/>
    <w:rsid w:val="005C6895"/>
    <w:rsid w:val="005C6A0E"/>
    <w:rsid w:val="005C7C8B"/>
    <w:rsid w:val="005D1676"/>
    <w:rsid w:val="005D559A"/>
    <w:rsid w:val="005D6C7A"/>
    <w:rsid w:val="005D6D1F"/>
    <w:rsid w:val="005E172D"/>
    <w:rsid w:val="005E188D"/>
    <w:rsid w:val="005E1937"/>
    <w:rsid w:val="005E1E6C"/>
    <w:rsid w:val="005E24F0"/>
    <w:rsid w:val="005E3A85"/>
    <w:rsid w:val="005E3CC5"/>
    <w:rsid w:val="005E432D"/>
    <w:rsid w:val="005E5D2B"/>
    <w:rsid w:val="005E5FB9"/>
    <w:rsid w:val="005E712B"/>
    <w:rsid w:val="005F0001"/>
    <w:rsid w:val="005F0796"/>
    <w:rsid w:val="005F1497"/>
    <w:rsid w:val="005F1668"/>
    <w:rsid w:val="005F16C2"/>
    <w:rsid w:val="005F37FE"/>
    <w:rsid w:val="005F3945"/>
    <w:rsid w:val="005F49E8"/>
    <w:rsid w:val="005F4DF8"/>
    <w:rsid w:val="005F6F82"/>
    <w:rsid w:val="005F7584"/>
    <w:rsid w:val="006002E5"/>
    <w:rsid w:val="00600F32"/>
    <w:rsid w:val="006011E8"/>
    <w:rsid w:val="00601526"/>
    <w:rsid w:val="00601D3E"/>
    <w:rsid w:val="00603D73"/>
    <w:rsid w:val="0060436D"/>
    <w:rsid w:val="0060550F"/>
    <w:rsid w:val="00605B3A"/>
    <w:rsid w:val="00605C72"/>
    <w:rsid w:val="006077BF"/>
    <w:rsid w:val="00610216"/>
    <w:rsid w:val="0061036B"/>
    <w:rsid w:val="0061173F"/>
    <w:rsid w:val="00611E89"/>
    <w:rsid w:val="00612C8F"/>
    <w:rsid w:val="00613A5E"/>
    <w:rsid w:val="00614841"/>
    <w:rsid w:val="006154CA"/>
    <w:rsid w:val="0061612E"/>
    <w:rsid w:val="006175A6"/>
    <w:rsid w:val="00617B57"/>
    <w:rsid w:val="006213C6"/>
    <w:rsid w:val="006224E6"/>
    <w:rsid w:val="00622643"/>
    <w:rsid w:val="00622B9F"/>
    <w:rsid w:val="00623741"/>
    <w:rsid w:val="00624D03"/>
    <w:rsid w:val="00626047"/>
    <w:rsid w:val="00626E20"/>
    <w:rsid w:val="00631EE2"/>
    <w:rsid w:val="00633180"/>
    <w:rsid w:val="00633BF3"/>
    <w:rsid w:val="00634962"/>
    <w:rsid w:val="00634DBB"/>
    <w:rsid w:val="0063652F"/>
    <w:rsid w:val="0063667C"/>
    <w:rsid w:val="00636713"/>
    <w:rsid w:val="00637117"/>
    <w:rsid w:val="006371C5"/>
    <w:rsid w:val="006377DD"/>
    <w:rsid w:val="006379C7"/>
    <w:rsid w:val="00640A3F"/>
    <w:rsid w:val="00640F58"/>
    <w:rsid w:val="00641F29"/>
    <w:rsid w:val="00642443"/>
    <w:rsid w:val="00643525"/>
    <w:rsid w:val="0064544A"/>
    <w:rsid w:val="0064579B"/>
    <w:rsid w:val="00645E67"/>
    <w:rsid w:val="006461D0"/>
    <w:rsid w:val="00646B0E"/>
    <w:rsid w:val="00646C18"/>
    <w:rsid w:val="006479CA"/>
    <w:rsid w:val="00647C29"/>
    <w:rsid w:val="00650B44"/>
    <w:rsid w:val="00651A2F"/>
    <w:rsid w:val="00651BDB"/>
    <w:rsid w:val="00652038"/>
    <w:rsid w:val="00652A4B"/>
    <w:rsid w:val="00652EB2"/>
    <w:rsid w:val="006534F2"/>
    <w:rsid w:val="00654191"/>
    <w:rsid w:val="00654B5F"/>
    <w:rsid w:val="00655F79"/>
    <w:rsid w:val="0065601E"/>
    <w:rsid w:val="00656339"/>
    <w:rsid w:val="00656C82"/>
    <w:rsid w:val="0065714A"/>
    <w:rsid w:val="00657668"/>
    <w:rsid w:val="006607FF"/>
    <w:rsid w:val="0066093D"/>
    <w:rsid w:val="0066137E"/>
    <w:rsid w:val="0066159F"/>
    <w:rsid w:val="00662F15"/>
    <w:rsid w:val="00663897"/>
    <w:rsid w:val="00664455"/>
    <w:rsid w:val="0066472D"/>
    <w:rsid w:val="00664986"/>
    <w:rsid w:val="00664ABD"/>
    <w:rsid w:val="00664E65"/>
    <w:rsid w:val="00666390"/>
    <w:rsid w:val="00666B2B"/>
    <w:rsid w:val="0066779B"/>
    <w:rsid w:val="00667AC7"/>
    <w:rsid w:val="00667B20"/>
    <w:rsid w:val="00671981"/>
    <w:rsid w:val="00671A32"/>
    <w:rsid w:val="00673098"/>
    <w:rsid w:val="006746B0"/>
    <w:rsid w:val="00674A54"/>
    <w:rsid w:val="0067616C"/>
    <w:rsid w:val="0067629C"/>
    <w:rsid w:val="006771A4"/>
    <w:rsid w:val="006802D1"/>
    <w:rsid w:val="006810D8"/>
    <w:rsid w:val="0068131A"/>
    <w:rsid w:val="00681529"/>
    <w:rsid w:val="00682278"/>
    <w:rsid w:val="00682D34"/>
    <w:rsid w:val="006841D3"/>
    <w:rsid w:val="0068481F"/>
    <w:rsid w:val="00685029"/>
    <w:rsid w:val="0068552D"/>
    <w:rsid w:val="00685AA5"/>
    <w:rsid w:val="006864C6"/>
    <w:rsid w:val="00686F3F"/>
    <w:rsid w:val="00687036"/>
    <w:rsid w:val="00687355"/>
    <w:rsid w:val="00687740"/>
    <w:rsid w:val="00687E37"/>
    <w:rsid w:val="00687E81"/>
    <w:rsid w:val="00690D8E"/>
    <w:rsid w:val="00692092"/>
    <w:rsid w:val="00692453"/>
    <w:rsid w:val="00693901"/>
    <w:rsid w:val="00693990"/>
    <w:rsid w:val="00693DBE"/>
    <w:rsid w:val="00693FF9"/>
    <w:rsid w:val="00694ED7"/>
    <w:rsid w:val="0069667D"/>
    <w:rsid w:val="006973FA"/>
    <w:rsid w:val="006A0606"/>
    <w:rsid w:val="006A3385"/>
    <w:rsid w:val="006A3F0B"/>
    <w:rsid w:val="006A4362"/>
    <w:rsid w:val="006A46EF"/>
    <w:rsid w:val="006A524A"/>
    <w:rsid w:val="006A547D"/>
    <w:rsid w:val="006A56FD"/>
    <w:rsid w:val="006A63F7"/>
    <w:rsid w:val="006A67CF"/>
    <w:rsid w:val="006B03F9"/>
    <w:rsid w:val="006B06DB"/>
    <w:rsid w:val="006B076D"/>
    <w:rsid w:val="006B13CC"/>
    <w:rsid w:val="006B1A32"/>
    <w:rsid w:val="006B229D"/>
    <w:rsid w:val="006B2C0E"/>
    <w:rsid w:val="006B2FFC"/>
    <w:rsid w:val="006B3C97"/>
    <w:rsid w:val="006B4835"/>
    <w:rsid w:val="006B4ED2"/>
    <w:rsid w:val="006B5D7B"/>
    <w:rsid w:val="006B62A7"/>
    <w:rsid w:val="006B62F2"/>
    <w:rsid w:val="006B6580"/>
    <w:rsid w:val="006B6D3A"/>
    <w:rsid w:val="006B6E81"/>
    <w:rsid w:val="006C0576"/>
    <w:rsid w:val="006C06BF"/>
    <w:rsid w:val="006C0D12"/>
    <w:rsid w:val="006C21BB"/>
    <w:rsid w:val="006C3A1B"/>
    <w:rsid w:val="006C4088"/>
    <w:rsid w:val="006C466E"/>
    <w:rsid w:val="006C55FB"/>
    <w:rsid w:val="006C590B"/>
    <w:rsid w:val="006C625A"/>
    <w:rsid w:val="006C6896"/>
    <w:rsid w:val="006C6BEB"/>
    <w:rsid w:val="006C6E47"/>
    <w:rsid w:val="006C78FC"/>
    <w:rsid w:val="006C7F66"/>
    <w:rsid w:val="006D03CC"/>
    <w:rsid w:val="006D0BDC"/>
    <w:rsid w:val="006D0DC5"/>
    <w:rsid w:val="006D1852"/>
    <w:rsid w:val="006D1D39"/>
    <w:rsid w:val="006D3F8F"/>
    <w:rsid w:val="006D4DF9"/>
    <w:rsid w:val="006D57C7"/>
    <w:rsid w:val="006D59B8"/>
    <w:rsid w:val="006D65E3"/>
    <w:rsid w:val="006D6E17"/>
    <w:rsid w:val="006E0A16"/>
    <w:rsid w:val="006E0D48"/>
    <w:rsid w:val="006E2336"/>
    <w:rsid w:val="006E3C24"/>
    <w:rsid w:val="006E3FD6"/>
    <w:rsid w:val="006E4899"/>
    <w:rsid w:val="006E5E40"/>
    <w:rsid w:val="006E62D7"/>
    <w:rsid w:val="006E6852"/>
    <w:rsid w:val="006F1352"/>
    <w:rsid w:val="006F1BFA"/>
    <w:rsid w:val="006F1F04"/>
    <w:rsid w:val="006F2000"/>
    <w:rsid w:val="006F2373"/>
    <w:rsid w:val="006F2EB3"/>
    <w:rsid w:val="006F4060"/>
    <w:rsid w:val="006F49DD"/>
    <w:rsid w:val="006F6FB4"/>
    <w:rsid w:val="006F728A"/>
    <w:rsid w:val="007003E3"/>
    <w:rsid w:val="00700C8A"/>
    <w:rsid w:val="00700EEF"/>
    <w:rsid w:val="0070104B"/>
    <w:rsid w:val="00703062"/>
    <w:rsid w:val="00703617"/>
    <w:rsid w:val="00703B36"/>
    <w:rsid w:val="00703C61"/>
    <w:rsid w:val="00703E2B"/>
    <w:rsid w:val="00705952"/>
    <w:rsid w:val="00706716"/>
    <w:rsid w:val="00706ACC"/>
    <w:rsid w:val="007072E2"/>
    <w:rsid w:val="00710E60"/>
    <w:rsid w:val="007112BE"/>
    <w:rsid w:val="0071428F"/>
    <w:rsid w:val="00714512"/>
    <w:rsid w:val="00715852"/>
    <w:rsid w:val="00715D1C"/>
    <w:rsid w:val="007163D6"/>
    <w:rsid w:val="00716BF6"/>
    <w:rsid w:val="00717A8A"/>
    <w:rsid w:val="00717BC5"/>
    <w:rsid w:val="00720B15"/>
    <w:rsid w:val="007213D4"/>
    <w:rsid w:val="00721D10"/>
    <w:rsid w:val="00721FF8"/>
    <w:rsid w:val="007227CA"/>
    <w:rsid w:val="00722EA4"/>
    <w:rsid w:val="00722F31"/>
    <w:rsid w:val="007234FB"/>
    <w:rsid w:val="00723BFF"/>
    <w:rsid w:val="0072400E"/>
    <w:rsid w:val="00724887"/>
    <w:rsid w:val="007254CB"/>
    <w:rsid w:val="00726047"/>
    <w:rsid w:val="0072645C"/>
    <w:rsid w:val="00726562"/>
    <w:rsid w:val="00727CA2"/>
    <w:rsid w:val="00727D8F"/>
    <w:rsid w:val="00731EB7"/>
    <w:rsid w:val="0073211C"/>
    <w:rsid w:val="00732FEA"/>
    <w:rsid w:val="00733029"/>
    <w:rsid w:val="007334B2"/>
    <w:rsid w:val="007334C8"/>
    <w:rsid w:val="00733560"/>
    <w:rsid w:val="0073470C"/>
    <w:rsid w:val="00734A6B"/>
    <w:rsid w:val="007367AC"/>
    <w:rsid w:val="00736A3B"/>
    <w:rsid w:val="00740984"/>
    <w:rsid w:val="00740F4D"/>
    <w:rsid w:val="0074161F"/>
    <w:rsid w:val="00741FEC"/>
    <w:rsid w:val="007426C0"/>
    <w:rsid w:val="00742F78"/>
    <w:rsid w:val="00744420"/>
    <w:rsid w:val="00744FE1"/>
    <w:rsid w:val="00746018"/>
    <w:rsid w:val="00750AE3"/>
    <w:rsid w:val="00750CCE"/>
    <w:rsid w:val="0075144D"/>
    <w:rsid w:val="00751868"/>
    <w:rsid w:val="00752275"/>
    <w:rsid w:val="00752B24"/>
    <w:rsid w:val="00752FEF"/>
    <w:rsid w:val="007539FC"/>
    <w:rsid w:val="00754145"/>
    <w:rsid w:val="00755D58"/>
    <w:rsid w:val="00756ADF"/>
    <w:rsid w:val="00756BC7"/>
    <w:rsid w:val="00756CAC"/>
    <w:rsid w:val="007575EF"/>
    <w:rsid w:val="0075761F"/>
    <w:rsid w:val="007577CD"/>
    <w:rsid w:val="00760699"/>
    <w:rsid w:val="007613CD"/>
    <w:rsid w:val="007618C3"/>
    <w:rsid w:val="0076197A"/>
    <w:rsid w:val="007626E6"/>
    <w:rsid w:val="007632E3"/>
    <w:rsid w:val="00763B03"/>
    <w:rsid w:val="00763D82"/>
    <w:rsid w:val="00763FAB"/>
    <w:rsid w:val="00764C5C"/>
    <w:rsid w:val="00765754"/>
    <w:rsid w:val="007658FD"/>
    <w:rsid w:val="0076597A"/>
    <w:rsid w:val="007662FB"/>
    <w:rsid w:val="0076641C"/>
    <w:rsid w:val="00766FCD"/>
    <w:rsid w:val="00767533"/>
    <w:rsid w:val="007712B0"/>
    <w:rsid w:val="007719B7"/>
    <w:rsid w:val="00771E42"/>
    <w:rsid w:val="00772D45"/>
    <w:rsid w:val="00774D1B"/>
    <w:rsid w:val="00775F91"/>
    <w:rsid w:val="007760E2"/>
    <w:rsid w:val="00777197"/>
    <w:rsid w:val="007776C1"/>
    <w:rsid w:val="007801CA"/>
    <w:rsid w:val="007808DC"/>
    <w:rsid w:val="00780AEB"/>
    <w:rsid w:val="00781138"/>
    <w:rsid w:val="00783616"/>
    <w:rsid w:val="007845FC"/>
    <w:rsid w:val="00785077"/>
    <w:rsid w:val="0078549A"/>
    <w:rsid w:val="00786427"/>
    <w:rsid w:val="00786BF7"/>
    <w:rsid w:val="00787D43"/>
    <w:rsid w:val="00787EB6"/>
    <w:rsid w:val="00790156"/>
    <w:rsid w:val="0079175D"/>
    <w:rsid w:val="007922CC"/>
    <w:rsid w:val="007924F7"/>
    <w:rsid w:val="007929AE"/>
    <w:rsid w:val="00792CA8"/>
    <w:rsid w:val="0079470C"/>
    <w:rsid w:val="00794A3F"/>
    <w:rsid w:val="007965C4"/>
    <w:rsid w:val="007A0A49"/>
    <w:rsid w:val="007A1ABA"/>
    <w:rsid w:val="007A38A9"/>
    <w:rsid w:val="007A393F"/>
    <w:rsid w:val="007A4F90"/>
    <w:rsid w:val="007A52D0"/>
    <w:rsid w:val="007A66B7"/>
    <w:rsid w:val="007A7BC0"/>
    <w:rsid w:val="007B0300"/>
    <w:rsid w:val="007B07E9"/>
    <w:rsid w:val="007B0DFC"/>
    <w:rsid w:val="007B15F4"/>
    <w:rsid w:val="007B282F"/>
    <w:rsid w:val="007B2CE5"/>
    <w:rsid w:val="007B4597"/>
    <w:rsid w:val="007B5D31"/>
    <w:rsid w:val="007B66F6"/>
    <w:rsid w:val="007B7544"/>
    <w:rsid w:val="007B7CAE"/>
    <w:rsid w:val="007C0DE0"/>
    <w:rsid w:val="007C0FFA"/>
    <w:rsid w:val="007C186F"/>
    <w:rsid w:val="007C1A14"/>
    <w:rsid w:val="007C1F27"/>
    <w:rsid w:val="007C21AD"/>
    <w:rsid w:val="007C23B8"/>
    <w:rsid w:val="007C25BA"/>
    <w:rsid w:val="007C38F9"/>
    <w:rsid w:val="007C4046"/>
    <w:rsid w:val="007C4282"/>
    <w:rsid w:val="007C43B0"/>
    <w:rsid w:val="007C44D3"/>
    <w:rsid w:val="007C4A8F"/>
    <w:rsid w:val="007C4E1F"/>
    <w:rsid w:val="007C60C6"/>
    <w:rsid w:val="007C61AE"/>
    <w:rsid w:val="007C6275"/>
    <w:rsid w:val="007C6428"/>
    <w:rsid w:val="007D0DEF"/>
    <w:rsid w:val="007D0E6B"/>
    <w:rsid w:val="007D1BBE"/>
    <w:rsid w:val="007D2705"/>
    <w:rsid w:val="007D395C"/>
    <w:rsid w:val="007D3A77"/>
    <w:rsid w:val="007D46D9"/>
    <w:rsid w:val="007D7ED9"/>
    <w:rsid w:val="007E1ACB"/>
    <w:rsid w:val="007E2A04"/>
    <w:rsid w:val="007E2DF8"/>
    <w:rsid w:val="007E37F1"/>
    <w:rsid w:val="007E4602"/>
    <w:rsid w:val="007E5A0D"/>
    <w:rsid w:val="007E5B50"/>
    <w:rsid w:val="007E5C76"/>
    <w:rsid w:val="007F0C6B"/>
    <w:rsid w:val="007F11A7"/>
    <w:rsid w:val="007F1FEB"/>
    <w:rsid w:val="007F3A39"/>
    <w:rsid w:val="007F50FB"/>
    <w:rsid w:val="007F5855"/>
    <w:rsid w:val="007F6C8A"/>
    <w:rsid w:val="007F6F32"/>
    <w:rsid w:val="00800E5E"/>
    <w:rsid w:val="00801408"/>
    <w:rsid w:val="008018FB"/>
    <w:rsid w:val="00802646"/>
    <w:rsid w:val="00804D9F"/>
    <w:rsid w:val="00804F91"/>
    <w:rsid w:val="00805529"/>
    <w:rsid w:val="008071D5"/>
    <w:rsid w:val="008078C7"/>
    <w:rsid w:val="00807CDC"/>
    <w:rsid w:val="008105E3"/>
    <w:rsid w:val="00810726"/>
    <w:rsid w:val="00810A3E"/>
    <w:rsid w:val="00811277"/>
    <w:rsid w:val="008119A5"/>
    <w:rsid w:val="00812EDE"/>
    <w:rsid w:val="0081511B"/>
    <w:rsid w:val="008156B1"/>
    <w:rsid w:val="00815CD3"/>
    <w:rsid w:val="00816FC4"/>
    <w:rsid w:val="0081743A"/>
    <w:rsid w:val="008206D7"/>
    <w:rsid w:val="0082070E"/>
    <w:rsid w:val="00820954"/>
    <w:rsid w:val="00821927"/>
    <w:rsid w:val="00821948"/>
    <w:rsid w:val="00822406"/>
    <w:rsid w:val="00823657"/>
    <w:rsid w:val="00823D59"/>
    <w:rsid w:val="00824785"/>
    <w:rsid w:val="00824D92"/>
    <w:rsid w:val="00824ED7"/>
    <w:rsid w:val="008263F2"/>
    <w:rsid w:val="00826893"/>
    <w:rsid w:val="00826917"/>
    <w:rsid w:val="00827816"/>
    <w:rsid w:val="0083172F"/>
    <w:rsid w:val="00831A36"/>
    <w:rsid w:val="00834E6B"/>
    <w:rsid w:val="008355D2"/>
    <w:rsid w:val="008356A7"/>
    <w:rsid w:val="0083601E"/>
    <w:rsid w:val="008367BE"/>
    <w:rsid w:val="008370E0"/>
    <w:rsid w:val="00837538"/>
    <w:rsid w:val="008379FC"/>
    <w:rsid w:val="00840210"/>
    <w:rsid w:val="0084026C"/>
    <w:rsid w:val="00840B77"/>
    <w:rsid w:val="008419FD"/>
    <w:rsid w:val="00841F6A"/>
    <w:rsid w:val="008421F3"/>
    <w:rsid w:val="00842245"/>
    <w:rsid w:val="0084341D"/>
    <w:rsid w:val="00845317"/>
    <w:rsid w:val="00845BAF"/>
    <w:rsid w:val="00846519"/>
    <w:rsid w:val="008468EF"/>
    <w:rsid w:val="00847A56"/>
    <w:rsid w:val="00850BA0"/>
    <w:rsid w:val="00851D2D"/>
    <w:rsid w:val="00853789"/>
    <w:rsid w:val="00854822"/>
    <w:rsid w:val="00854F81"/>
    <w:rsid w:val="0085562A"/>
    <w:rsid w:val="00856886"/>
    <w:rsid w:val="008573EA"/>
    <w:rsid w:val="00857A35"/>
    <w:rsid w:val="00857A55"/>
    <w:rsid w:val="00857B73"/>
    <w:rsid w:val="0086015C"/>
    <w:rsid w:val="00862E38"/>
    <w:rsid w:val="00863B98"/>
    <w:rsid w:val="008646BC"/>
    <w:rsid w:val="008648E1"/>
    <w:rsid w:val="0086492A"/>
    <w:rsid w:val="00870E2B"/>
    <w:rsid w:val="008719CB"/>
    <w:rsid w:val="00871E36"/>
    <w:rsid w:val="0087249C"/>
    <w:rsid w:val="0087296E"/>
    <w:rsid w:val="008729E7"/>
    <w:rsid w:val="00872EC2"/>
    <w:rsid w:val="0087369B"/>
    <w:rsid w:val="008739BD"/>
    <w:rsid w:val="00873FF2"/>
    <w:rsid w:val="008749F6"/>
    <w:rsid w:val="00875217"/>
    <w:rsid w:val="00876A84"/>
    <w:rsid w:val="00876FDD"/>
    <w:rsid w:val="00877409"/>
    <w:rsid w:val="00877671"/>
    <w:rsid w:val="00877791"/>
    <w:rsid w:val="00877FC3"/>
    <w:rsid w:val="008809FE"/>
    <w:rsid w:val="00882D08"/>
    <w:rsid w:val="00883635"/>
    <w:rsid w:val="00884537"/>
    <w:rsid w:val="00885432"/>
    <w:rsid w:val="008859A0"/>
    <w:rsid w:val="00885A75"/>
    <w:rsid w:val="00885EE0"/>
    <w:rsid w:val="008864DC"/>
    <w:rsid w:val="00886937"/>
    <w:rsid w:val="00886B80"/>
    <w:rsid w:val="00886C4F"/>
    <w:rsid w:val="0088759A"/>
    <w:rsid w:val="00892286"/>
    <w:rsid w:val="00892684"/>
    <w:rsid w:val="008937B5"/>
    <w:rsid w:val="008947F8"/>
    <w:rsid w:val="00894FBB"/>
    <w:rsid w:val="00896432"/>
    <w:rsid w:val="00896F13"/>
    <w:rsid w:val="008973EC"/>
    <w:rsid w:val="00897C21"/>
    <w:rsid w:val="008A0409"/>
    <w:rsid w:val="008A0A58"/>
    <w:rsid w:val="008A0DD8"/>
    <w:rsid w:val="008A117B"/>
    <w:rsid w:val="008A1C24"/>
    <w:rsid w:val="008A2343"/>
    <w:rsid w:val="008A249D"/>
    <w:rsid w:val="008A25A3"/>
    <w:rsid w:val="008A3A55"/>
    <w:rsid w:val="008A5798"/>
    <w:rsid w:val="008A615F"/>
    <w:rsid w:val="008A63CC"/>
    <w:rsid w:val="008A6B8A"/>
    <w:rsid w:val="008A7104"/>
    <w:rsid w:val="008A7864"/>
    <w:rsid w:val="008B019A"/>
    <w:rsid w:val="008B0BDE"/>
    <w:rsid w:val="008B17FB"/>
    <w:rsid w:val="008B2230"/>
    <w:rsid w:val="008B33C7"/>
    <w:rsid w:val="008B42B2"/>
    <w:rsid w:val="008B42DF"/>
    <w:rsid w:val="008B4372"/>
    <w:rsid w:val="008B59C5"/>
    <w:rsid w:val="008B629F"/>
    <w:rsid w:val="008B6334"/>
    <w:rsid w:val="008B7084"/>
    <w:rsid w:val="008C05BD"/>
    <w:rsid w:val="008C30FD"/>
    <w:rsid w:val="008C3312"/>
    <w:rsid w:val="008C42B4"/>
    <w:rsid w:val="008C446F"/>
    <w:rsid w:val="008C469D"/>
    <w:rsid w:val="008C485C"/>
    <w:rsid w:val="008D1D78"/>
    <w:rsid w:val="008D2969"/>
    <w:rsid w:val="008D3DA4"/>
    <w:rsid w:val="008D3EE8"/>
    <w:rsid w:val="008D3F3A"/>
    <w:rsid w:val="008D4009"/>
    <w:rsid w:val="008D4868"/>
    <w:rsid w:val="008D49EA"/>
    <w:rsid w:val="008D4D54"/>
    <w:rsid w:val="008D58BF"/>
    <w:rsid w:val="008D5F96"/>
    <w:rsid w:val="008D68B2"/>
    <w:rsid w:val="008D7529"/>
    <w:rsid w:val="008D7CC1"/>
    <w:rsid w:val="008E00D9"/>
    <w:rsid w:val="008E0290"/>
    <w:rsid w:val="008E132A"/>
    <w:rsid w:val="008E2554"/>
    <w:rsid w:val="008E2780"/>
    <w:rsid w:val="008E2B17"/>
    <w:rsid w:val="008E3868"/>
    <w:rsid w:val="008E4889"/>
    <w:rsid w:val="008E4AAA"/>
    <w:rsid w:val="008E64F0"/>
    <w:rsid w:val="008E67D0"/>
    <w:rsid w:val="008E7495"/>
    <w:rsid w:val="008E75AD"/>
    <w:rsid w:val="008E7A70"/>
    <w:rsid w:val="008F023B"/>
    <w:rsid w:val="008F0DA9"/>
    <w:rsid w:val="008F1FF7"/>
    <w:rsid w:val="008F2081"/>
    <w:rsid w:val="008F30A0"/>
    <w:rsid w:val="008F4C57"/>
    <w:rsid w:val="008F51F6"/>
    <w:rsid w:val="008F5413"/>
    <w:rsid w:val="008F569E"/>
    <w:rsid w:val="008F60D5"/>
    <w:rsid w:val="008F6651"/>
    <w:rsid w:val="008F6B32"/>
    <w:rsid w:val="008F7B36"/>
    <w:rsid w:val="00900A99"/>
    <w:rsid w:val="00901471"/>
    <w:rsid w:val="009034BB"/>
    <w:rsid w:val="00903B78"/>
    <w:rsid w:val="00903BB3"/>
    <w:rsid w:val="0090430C"/>
    <w:rsid w:val="00905177"/>
    <w:rsid w:val="00906948"/>
    <w:rsid w:val="00906BBF"/>
    <w:rsid w:val="009076C2"/>
    <w:rsid w:val="00907DF4"/>
    <w:rsid w:val="00911027"/>
    <w:rsid w:val="0091113E"/>
    <w:rsid w:val="0091119B"/>
    <w:rsid w:val="009112F6"/>
    <w:rsid w:val="009115E7"/>
    <w:rsid w:val="00911FAB"/>
    <w:rsid w:val="009125CA"/>
    <w:rsid w:val="009137D2"/>
    <w:rsid w:val="00914041"/>
    <w:rsid w:val="00914B4E"/>
    <w:rsid w:val="009159A6"/>
    <w:rsid w:val="00916707"/>
    <w:rsid w:val="00917177"/>
    <w:rsid w:val="00917209"/>
    <w:rsid w:val="00917213"/>
    <w:rsid w:val="009179D6"/>
    <w:rsid w:val="00920413"/>
    <w:rsid w:val="009219EF"/>
    <w:rsid w:val="00921DB5"/>
    <w:rsid w:val="00922045"/>
    <w:rsid w:val="0092249F"/>
    <w:rsid w:val="0092263E"/>
    <w:rsid w:val="009228E7"/>
    <w:rsid w:val="009230A8"/>
    <w:rsid w:val="009244EE"/>
    <w:rsid w:val="00925084"/>
    <w:rsid w:val="009252FD"/>
    <w:rsid w:val="00925C35"/>
    <w:rsid w:val="009268B7"/>
    <w:rsid w:val="00927065"/>
    <w:rsid w:val="00927D0B"/>
    <w:rsid w:val="00927FE5"/>
    <w:rsid w:val="00933228"/>
    <w:rsid w:val="00933EBC"/>
    <w:rsid w:val="00934647"/>
    <w:rsid w:val="00934C39"/>
    <w:rsid w:val="00935742"/>
    <w:rsid w:val="00936024"/>
    <w:rsid w:val="009368FB"/>
    <w:rsid w:val="00940370"/>
    <w:rsid w:val="00940CEA"/>
    <w:rsid w:val="009417BB"/>
    <w:rsid w:val="00941DB9"/>
    <w:rsid w:val="00942444"/>
    <w:rsid w:val="009428FB"/>
    <w:rsid w:val="0094334C"/>
    <w:rsid w:val="009440F8"/>
    <w:rsid w:val="009450EC"/>
    <w:rsid w:val="0094511A"/>
    <w:rsid w:val="00945A80"/>
    <w:rsid w:val="0094674B"/>
    <w:rsid w:val="009469E5"/>
    <w:rsid w:val="009476D3"/>
    <w:rsid w:val="0094780D"/>
    <w:rsid w:val="00947AA4"/>
    <w:rsid w:val="00947FFD"/>
    <w:rsid w:val="0095024E"/>
    <w:rsid w:val="009519A7"/>
    <w:rsid w:val="00951AB8"/>
    <w:rsid w:val="00951E08"/>
    <w:rsid w:val="009522C6"/>
    <w:rsid w:val="00952572"/>
    <w:rsid w:val="00952E4E"/>
    <w:rsid w:val="00954461"/>
    <w:rsid w:val="00954E93"/>
    <w:rsid w:val="00955C1E"/>
    <w:rsid w:val="00956C7F"/>
    <w:rsid w:val="00957A10"/>
    <w:rsid w:val="00960298"/>
    <w:rsid w:val="009617EB"/>
    <w:rsid w:val="0096262A"/>
    <w:rsid w:val="00963690"/>
    <w:rsid w:val="00964667"/>
    <w:rsid w:val="00964D40"/>
    <w:rsid w:val="0096563B"/>
    <w:rsid w:val="00965737"/>
    <w:rsid w:val="009658B5"/>
    <w:rsid w:val="00966063"/>
    <w:rsid w:val="00966B34"/>
    <w:rsid w:val="00967539"/>
    <w:rsid w:val="00967809"/>
    <w:rsid w:val="00970F53"/>
    <w:rsid w:val="00971B44"/>
    <w:rsid w:val="00971B49"/>
    <w:rsid w:val="00972000"/>
    <w:rsid w:val="00972738"/>
    <w:rsid w:val="009731E6"/>
    <w:rsid w:val="00973974"/>
    <w:rsid w:val="00975472"/>
    <w:rsid w:val="009758C2"/>
    <w:rsid w:val="009800B9"/>
    <w:rsid w:val="00980E44"/>
    <w:rsid w:val="00982150"/>
    <w:rsid w:val="00982720"/>
    <w:rsid w:val="00983609"/>
    <w:rsid w:val="00983816"/>
    <w:rsid w:val="00985D0B"/>
    <w:rsid w:val="00985F64"/>
    <w:rsid w:val="009927C2"/>
    <w:rsid w:val="009929D4"/>
    <w:rsid w:val="009941A5"/>
    <w:rsid w:val="009959CA"/>
    <w:rsid w:val="00996312"/>
    <w:rsid w:val="009964FA"/>
    <w:rsid w:val="009966AD"/>
    <w:rsid w:val="00996CAC"/>
    <w:rsid w:val="00997919"/>
    <w:rsid w:val="009979A7"/>
    <w:rsid w:val="00997E21"/>
    <w:rsid w:val="009A180C"/>
    <w:rsid w:val="009A1EFD"/>
    <w:rsid w:val="009A2813"/>
    <w:rsid w:val="009A2A85"/>
    <w:rsid w:val="009A2DCB"/>
    <w:rsid w:val="009A2E31"/>
    <w:rsid w:val="009A37F4"/>
    <w:rsid w:val="009A38FD"/>
    <w:rsid w:val="009A3B90"/>
    <w:rsid w:val="009A3CE3"/>
    <w:rsid w:val="009A54C2"/>
    <w:rsid w:val="009A5C0E"/>
    <w:rsid w:val="009A71AA"/>
    <w:rsid w:val="009A7B67"/>
    <w:rsid w:val="009B0572"/>
    <w:rsid w:val="009B064C"/>
    <w:rsid w:val="009B1CB9"/>
    <w:rsid w:val="009B1F03"/>
    <w:rsid w:val="009B5D16"/>
    <w:rsid w:val="009B6667"/>
    <w:rsid w:val="009B7248"/>
    <w:rsid w:val="009B755A"/>
    <w:rsid w:val="009B76A9"/>
    <w:rsid w:val="009B796D"/>
    <w:rsid w:val="009C0A44"/>
    <w:rsid w:val="009C0C30"/>
    <w:rsid w:val="009C1B3E"/>
    <w:rsid w:val="009C2240"/>
    <w:rsid w:val="009C32CD"/>
    <w:rsid w:val="009C5201"/>
    <w:rsid w:val="009C5566"/>
    <w:rsid w:val="009C6BF2"/>
    <w:rsid w:val="009C6CAE"/>
    <w:rsid w:val="009D0069"/>
    <w:rsid w:val="009D186B"/>
    <w:rsid w:val="009D1BFF"/>
    <w:rsid w:val="009D1D5D"/>
    <w:rsid w:val="009D2161"/>
    <w:rsid w:val="009D2C46"/>
    <w:rsid w:val="009D2D4D"/>
    <w:rsid w:val="009D3FF8"/>
    <w:rsid w:val="009D4EE2"/>
    <w:rsid w:val="009D52DD"/>
    <w:rsid w:val="009D7644"/>
    <w:rsid w:val="009D7985"/>
    <w:rsid w:val="009D7C3E"/>
    <w:rsid w:val="009D7DF8"/>
    <w:rsid w:val="009E0A89"/>
    <w:rsid w:val="009E1449"/>
    <w:rsid w:val="009E1656"/>
    <w:rsid w:val="009E1A25"/>
    <w:rsid w:val="009E305E"/>
    <w:rsid w:val="009E3F82"/>
    <w:rsid w:val="009E45C0"/>
    <w:rsid w:val="009E48DC"/>
    <w:rsid w:val="009E4ACF"/>
    <w:rsid w:val="009E4C23"/>
    <w:rsid w:val="009E4E4B"/>
    <w:rsid w:val="009E5A90"/>
    <w:rsid w:val="009F047D"/>
    <w:rsid w:val="009F095A"/>
    <w:rsid w:val="009F0E26"/>
    <w:rsid w:val="009F0F7F"/>
    <w:rsid w:val="009F241D"/>
    <w:rsid w:val="009F2571"/>
    <w:rsid w:val="009F27B2"/>
    <w:rsid w:val="009F29D4"/>
    <w:rsid w:val="009F3514"/>
    <w:rsid w:val="009F3A00"/>
    <w:rsid w:val="009F3FCC"/>
    <w:rsid w:val="009F45DA"/>
    <w:rsid w:val="009F46D1"/>
    <w:rsid w:val="009F4969"/>
    <w:rsid w:val="009F49D8"/>
    <w:rsid w:val="009F507E"/>
    <w:rsid w:val="009F5614"/>
    <w:rsid w:val="009F567C"/>
    <w:rsid w:val="009F6383"/>
    <w:rsid w:val="009F65C0"/>
    <w:rsid w:val="009F6B12"/>
    <w:rsid w:val="009F719E"/>
    <w:rsid w:val="009F7619"/>
    <w:rsid w:val="009F766A"/>
    <w:rsid w:val="009F7990"/>
    <w:rsid w:val="009F7A41"/>
    <w:rsid w:val="00A001EA"/>
    <w:rsid w:val="00A00324"/>
    <w:rsid w:val="00A01BE6"/>
    <w:rsid w:val="00A029EC"/>
    <w:rsid w:val="00A02E12"/>
    <w:rsid w:val="00A031F7"/>
    <w:rsid w:val="00A036A2"/>
    <w:rsid w:val="00A03DFA"/>
    <w:rsid w:val="00A04983"/>
    <w:rsid w:val="00A04C7D"/>
    <w:rsid w:val="00A0598D"/>
    <w:rsid w:val="00A05992"/>
    <w:rsid w:val="00A05C5E"/>
    <w:rsid w:val="00A060B4"/>
    <w:rsid w:val="00A0753F"/>
    <w:rsid w:val="00A0760C"/>
    <w:rsid w:val="00A078E1"/>
    <w:rsid w:val="00A104BA"/>
    <w:rsid w:val="00A10FFD"/>
    <w:rsid w:val="00A11051"/>
    <w:rsid w:val="00A11347"/>
    <w:rsid w:val="00A11818"/>
    <w:rsid w:val="00A11909"/>
    <w:rsid w:val="00A119E2"/>
    <w:rsid w:val="00A11AAD"/>
    <w:rsid w:val="00A11B25"/>
    <w:rsid w:val="00A13A3C"/>
    <w:rsid w:val="00A14591"/>
    <w:rsid w:val="00A15C02"/>
    <w:rsid w:val="00A15EB0"/>
    <w:rsid w:val="00A17815"/>
    <w:rsid w:val="00A20F22"/>
    <w:rsid w:val="00A22287"/>
    <w:rsid w:val="00A225AF"/>
    <w:rsid w:val="00A22E93"/>
    <w:rsid w:val="00A24258"/>
    <w:rsid w:val="00A258C6"/>
    <w:rsid w:val="00A25D91"/>
    <w:rsid w:val="00A25E8F"/>
    <w:rsid w:val="00A274D2"/>
    <w:rsid w:val="00A30A3D"/>
    <w:rsid w:val="00A30DE3"/>
    <w:rsid w:val="00A30E8D"/>
    <w:rsid w:val="00A31DAA"/>
    <w:rsid w:val="00A320F3"/>
    <w:rsid w:val="00A32408"/>
    <w:rsid w:val="00A324D9"/>
    <w:rsid w:val="00A33345"/>
    <w:rsid w:val="00A34003"/>
    <w:rsid w:val="00A35DA3"/>
    <w:rsid w:val="00A36552"/>
    <w:rsid w:val="00A371A3"/>
    <w:rsid w:val="00A40C99"/>
    <w:rsid w:val="00A41005"/>
    <w:rsid w:val="00A41DEF"/>
    <w:rsid w:val="00A42858"/>
    <w:rsid w:val="00A42F89"/>
    <w:rsid w:val="00A434C2"/>
    <w:rsid w:val="00A44D48"/>
    <w:rsid w:val="00A44D54"/>
    <w:rsid w:val="00A45CD0"/>
    <w:rsid w:val="00A45F97"/>
    <w:rsid w:val="00A460BD"/>
    <w:rsid w:val="00A46476"/>
    <w:rsid w:val="00A46ABB"/>
    <w:rsid w:val="00A46D13"/>
    <w:rsid w:val="00A47AB3"/>
    <w:rsid w:val="00A47F29"/>
    <w:rsid w:val="00A50C7D"/>
    <w:rsid w:val="00A51559"/>
    <w:rsid w:val="00A51ED0"/>
    <w:rsid w:val="00A520A8"/>
    <w:rsid w:val="00A53440"/>
    <w:rsid w:val="00A5374A"/>
    <w:rsid w:val="00A53C4D"/>
    <w:rsid w:val="00A54085"/>
    <w:rsid w:val="00A54617"/>
    <w:rsid w:val="00A551E7"/>
    <w:rsid w:val="00A55AAA"/>
    <w:rsid w:val="00A5606D"/>
    <w:rsid w:val="00A563A5"/>
    <w:rsid w:val="00A567A6"/>
    <w:rsid w:val="00A5741A"/>
    <w:rsid w:val="00A60427"/>
    <w:rsid w:val="00A60679"/>
    <w:rsid w:val="00A60BFF"/>
    <w:rsid w:val="00A6120F"/>
    <w:rsid w:val="00A621E1"/>
    <w:rsid w:val="00A6272D"/>
    <w:rsid w:val="00A62821"/>
    <w:rsid w:val="00A62BE9"/>
    <w:rsid w:val="00A62CFF"/>
    <w:rsid w:val="00A62E16"/>
    <w:rsid w:val="00A63C00"/>
    <w:rsid w:val="00A6486B"/>
    <w:rsid w:val="00A64947"/>
    <w:rsid w:val="00A64ABC"/>
    <w:rsid w:val="00A652B1"/>
    <w:rsid w:val="00A65A8F"/>
    <w:rsid w:val="00A65B3D"/>
    <w:rsid w:val="00A66451"/>
    <w:rsid w:val="00A66FA0"/>
    <w:rsid w:val="00A6739C"/>
    <w:rsid w:val="00A711B2"/>
    <w:rsid w:val="00A71AF4"/>
    <w:rsid w:val="00A72744"/>
    <w:rsid w:val="00A72AC2"/>
    <w:rsid w:val="00A72AC5"/>
    <w:rsid w:val="00A72B5C"/>
    <w:rsid w:val="00A730BB"/>
    <w:rsid w:val="00A73610"/>
    <w:rsid w:val="00A73B6B"/>
    <w:rsid w:val="00A73BA9"/>
    <w:rsid w:val="00A76791"/>
    <w:rsid w:val="00A77684"/>
    <w:rsid w:val="00A7768C"/>
    <w:rsid w:val="00A77BFF"/>
    <w:rsid w:val="00A77F3D"/>
    <w:rsid w:val="00A84FAB"/>
    <w:rsid w:val="00A85038"/>
    <w:rsid w:val="00A85317"/>
    <w:rsid w:val="00A85B56"/>
    <w:rsid w:val="00A866D7"/>
    <w:rsid w:val="00A86746"/>
    <w:rsid w:val="00A868F5"/>
    <w:rsid w:val="00A86A43"/>
    <w:rsid w:val="00A86B87"/>
    <w:rsid w:val="00A86BBA"/>
    <w:rsid w:val="00A86E64"/>
    <w:rsid w:val="00A86EF7"/>
    <w:rsid w:val="00A9001C"/>
    <w:rsid w:val="00A9051B"/>
    <w:rsid w:val="00A908F3"/>
    <w:rsid w:val="00A91190"/>
    <w:rsid w:val="00A91DC1"/>
    <w:rsid w:val="00A92383"/>
    <w:rsid w:val="00A9402E"/>
    <w:rsid w:val="00A96858"/>
    <w:rsid w:val="00A96DC7"/>
    <w:rsid w:val="00A97983"/>
    <w:rsid w:val="00AA0E78"/>
    <w:rsid w:val="00AA215C"/>
    <w:rsid w:val="00AA2D3E"/>
    <w:rsid w:val="00AA34C8"/>
    <w:rsid w:val="00AA4CAC"/>
    <w:rsid w:val="00AA5AE5"/>
    <w:rsid w:val="00AA79D8"/>
    <w:rsid w:val="00AA7F63"/>
    <w:rsid w:val="00AB075E"/>
    <w:rsid w:val="00AB094B"/>
    <w:rsid w:val="00AB0D94"/>
    <w:rsid w:val="00AB1174"/>
    <w:rsid w:val="00AB1658"/>
    <w:rsid w:val="00AB20FB"/>
    <w:rsid w:val="00AB2263"/>
    <w:rsid w:val="00AB22CA"/>
    <w:rsid w:val="00AB2E3D"/>
    <w:rsid w:val="00AB45D3"/>
    <w:rsid w:val="00AB5A21"/>
    <w:rsid w:val="00AB6171"/>
    <w:rsid w:val="00AB661E"/>
    <w:rsid w:val="00AC0CD7"/>
    <w:rsid w:val="00AC1B21"/>
    <w:rsid w:val="00AC1F08"/>
    <w:rsid w:val="00AC2425"/>
    <w:rsid w:val="00AC297B"/>
    <w:rsid w:val="00AC29B4"/>
    <w:rsid w:val="00AC308D"/>
    <w:rsid w:val="00AC3A29"/>
    <w:rsid w:val="00AC42CE"/>
    <w:rsid w:val="00AC5BC1"/>
    <w:rsid w:val="00AC61E9"/>
    <w:rsid w:val="00AC673F"/>
    <w:rsid w:val="00AC68FA"/>
    <w:rsid w:val="00AC739B"/>
    <w:rsid w:val="00AC792A"/>
    <w:rsid w:val="00AC7D24"/>
    <w:rsid w:val="00AD0927"/>
    <w:rsid w:val="00AD220F"/>
    <w:rsid w:val="00AD34C4"/>
    <w:rsid w:val="00AD40C4"/>
    <w:rsid w:val="00AD4D06"/>
    <w:rsid w:val="00AD4D69"/>
    <w:rsid w:val="00AD4F6B"/>
    <w:rsid w:val="00AD51A8"/>
    <w:rsid w:val="00AD52C3"/>
    <w:rsid w:val="00AD5A57"/>
    <w:rsid w:val="00AD74A8"/>
    <w:rsid w:val="00AE03E0"/>
    <w:rsid w:val="00AE18BF"/>
    <w:rsid w:val="00AE1CD6"/>
    <w:rsid w:val="00AE2044"/>
    <w:rsid w:val="00AE2054"/>
    <w:rsid w:val="00AE550C"/>
    <w:rsid w:val="00AE5593"/>
    <w:rsid w:val="00AE5F10"/>
    <w:rsid w:val="00AE641B"/>
    <w:rsid w:val="00AE6A3C"/>
    <w:rsid w:val="00AE6E0B"/>
    <w:rsid w:val="00AE7172"/>
    <w:rsid w:val="00AE73B8"/>
    <w:rsid w:val="00AE7C94"/>
    <w:rsid w:val="00AF048E"/>
    <w:rsid w:val="00AF1108"/>
    <w:rsid w:val="00AF1AEA"/>
    <w:rsid w:val="00AF1E3E"/>
    <w:rsid w:val="00AF213A"/>
    <w:rsid w:val="00AF2773"/>
    <w:rsid w:val="00AF45B0"/>
    <w:rsid w:val="00AF53B8"/>
    <w:rsid w:val="00AF5B54"/>
    <w:rsid w:val="00AF6D9C"/>
    <w:rsid w:val="00AF6FD2"/>
    <w:rsid w:val="00B00512"/>
    <w:rsid w:val="00B00D38"/>
    <w:rsid w:val="00B027E8"/>
    <w:rsid w:val="00B02C0C"/>
    <w:rsid w:val="00B03244"/>
    <w:rsid w:val="00B03486"/>
    <w:rsid w:val="00B03CB7"/>
    <w:rsid w:val="00B04C5E"/>
    <w:rsid w:val="00B05C37"/>
    <w:rsid w:val="00B05FF2"/>
    <w:rsid w:val="00B062A2"/>
    <w:rsid w:val="00B06D33"/>
    <w:rsid w:val="00B07637"/>
    <w:rsid w:val="00B10079"/>
    <w:rsid w:val="00B10F84"/>
    <w:rsid w:val="00B12715"/>
    <w:rsid w:val="00B13218"/>
    <w:rsid w:val="00B16281"/>
    <w:rsid w:val="00B1771B"/>
    <w:rsid w:val="00B2021B"/>
    <w:rsid w:val="00B210F0"/>
    <w:rsid w:val="00B217B4"/>
    <w:rsid w:val="00B24666"/>
    <w:rsid w:val="00B2560F"/>
    <w:rsid w:val="00B2594D"/>
    <w:rsid w:val="00B25E65"/>
    <w:rsid w:val="00B2687C"/>
    <w:rsid w:val="00B26E2E"/>
    <w:rsid w:val="00B26F41"/>
    <w:rsid w:val="00B27884"/>
    <w:rsid w:val="00B27DF6"/>
    <w:rsid w:val="00B27F33"/>
    <w:rsid w:val="00B30815"/>
    <w:rsid w:val="00B30DD7"/>
    <w:rsid w:val="00B314CC"/>
    <w:rsid w:val="00B3180D"/>
    <w:rsid w:val="00B334EC"/>
    <w:rsid w:val="00B33945"/>
    <w:rsid w:val="00B33E91"/>
    <w:rsid w:val="00B3411F"/>
    <w:rsid w:val="00B35690"/>
    <w:rsid w:val="00B370E5"/>
    <w:rsid w:val="00B37C98"/>
    <w:rsid w:val="00B40093"/>
    <w:rsid w:val="00B40205"/>
    <w:rsid w:val="00B4299B"/>
    <w:rsid w:val="00B42D5E"/>
    <w:rsid w:val="00B42DAE"/>
    <w:rsid w:val="00B4398B"/>
    <w:rsid w:val="00B43CCA"/>
    <w:rsid w:val="00B44597"/>
    <w:rsid w:val="00B44746"/>
    <w:rsid w:val="00B46538"/>
    <w:rsid w:val="00B465AB"/>
    <w:rsid w:val="00B46933"/>
    <w:rsid w:val="00B473DB"/>
    <w:rsid w:val="00B475AD"/>
    <w:rsid w:val="00B5035F"/>
    <w:rsid w:val="00B509A4"/>
    <w:rsid w:val="00B50BF7"/>
    <w:rsid w:val="00B515E9"/>
    <w:rsid w:val="00B52E86"/>
    <w:rsid w:val="00B53048"/>
    <w:rsid w:val="00B53559"/>
    <w:rsid w:val="00B55562"/>
    <w:rsid w:val="00B55C45"/>
    <w:rsid w:val="00B5625E"/>
    <w:rsid w:val="00B567B7"/>
    <w:rsid w:val="00B57ECF"/>
    <w:rsid w:val="00B60F36"/>
    <w:rsid w:val="00B62A21"/>
    <w:rsid w:val="00B63597"/>
    <w:rsid w:val="00B641CD"/>
    <w:rsid w:val="00B64660"/>
    <w:rsid w:val="00B64ACE"/>
    <w:rsid w:val="00B64FBF"/>
    <w:rsid w:val="00B67031"/>
    <w:rsid w:val="00B679BE"/>
    <w:rsid w:val="00B70144"/>
    <w:rsid w:val="00B705F1"/>
    <w:rsid w:val="00B70956"/>
    <w:rsid w:val="00B70E4E"/>
    <w:rsid w:val="00B71105"/>
    <w:rsid w:val="00B717B7"/>
    <w:rsid w:val="00B7185B"/>
    <w:rsid w:val="00B72E7F"/>
    <w:rsid w:val="00B73ACE"/>
    <w:rsid w:val="00B74D4B"/>
    <w:rsid w:val="00B75824"/>
    <w:rsid w:val="00B75C94"/>
    <w:rsid w:val="00B771ED"/>
    <w:rsid w:val="00B80A04"/>
    <w:rsid w:val="00B80DFA"/>
    <w:rsid w:val="00B82BB6"/>
    <w:rsid w:val="00B82F22"/>
    <w:rsid w:val="00B85D87"/>
    <w:rsid w:val="00B903C5"/>
    <w:rsid w:val="00B90953"/>
    <w:rsid w:val="00B90A89"/>
    <w:rsid w:val="00B90BC9"/>
    <w:rsid w:val="00B91521"/>
    <w:rsid w:val="00B91CC2"/>
    <w:rsid w:val="00B92354"/>
    <w:rsid w:val="00B92A0C"/>
    <w:rsid w:val="00B944FB"/>
    <w:rsid w:val="00B946F3"/>
    <w:rsid w:val="00B955EC"/>
    <w:rsid w:val="00B961E8"/>
    <w:rsid w:val="00B969F7"/>
    <w:rsid w:val="00BA0582"/>
    <w:rsid w:val="00BA0BF9"/>
    <w:rsid w:val="00BA151F"/>
    <w:rsid w:val="00BA356F"/>
    <w:rsid w:val="00BA45B0"/>
    <w:rsid w:val="00BA4CBB"/>
    <w:rsid w:val="00BA5F8A"/>
    <w:rsid w:val="00BA60B6"/>
    <w:rsid w:val="00BA707B"/>
    <w:rsid w:val="00BA7377"/>
    <w:rsid w:val="00BB0700"/>
    <w:rsid w:val="00BB33E9"/>
    <w:rsid w:val="00BB4168"/>
    <w:rsid w:val="00BB4988"/>
    <w:rsid w:val="00BB4D84"/>
    <w:rsid w:val="00BB5056"/>
    <w:rsid w:val="00BB542D"/>
    <w:rsid w:val="00BB56FC"/>
    <w:rsid w:val="00BB7CEE"/>
    <w:rsid w:val="00BC1129"/>
    <w:rsid w:val="00BC1976"/>
    <w:rsid w:val="00BC33A6"/>
    <w:rsid w:val="00BC36B3"/>
    <w:rsid w:val="00BC38FC"/>
    <w:rsid w:val="00BC43C0"/>
    <w:rsid w:val="00BC4437"/>
    <w:rsid w:val="00BC5A44"/>
    <w:rsid w:val="00BC6937"/>
    <w:rsid w:val="00BD10EB"/>
    <w:rsid w:val="00BD241E"/>
    <w:rsid w:val="00BD2816"/>
    <w:rsid w:val="00BD29F1"/>
    <w:rsid w:val="00BD3355"/>
    <w:rsid w:val="00BD3A50"/>
    <w:rsid w:val="00BD410E"/>
    <w:rsid w:val="00BD428E"/>
    <w:rsid w:val="00BD4436"/>
    <w:rsid w:val="00BD44E8"/>
    <w:rsid w:val="00BD543C"/>
    <w:rsid w:val="00BD5C6A"/>
    <w:rsid w:val="00BD6C14"/>
    <w:rsid w:val="00BD7715"/>
    <w:rsid w:val="00BD7A55"/>
    <w:rsid w:val="00BE06C6"/>
    <w:rsid w:val="00BE0720"/>
    <w:rsid w:val="00BE0EAC"/>
    <w:rsid w:val="00BE2DE5"/>
    <w:rsid w:val="00BE30BD"/>
    <w:rsid w:val="00BE31B9"/>
    <w:rsid w:val="00BE3A8C"/>
    <w:rsid w:val="00BE3F8A"/>
    <w:rsid w:val="00BE4FD3"/>
    <w:rsid w:val="00BE5CDB"/>
    <w:rsid w:val="00BE5D7F"/>
    <w:rsid w:val="00BE61DA"/>
    <w:rsid w:val="00BE655A"/>
    <w:rsid w:val="00BE6757"/>
    <w:rsid w:val="00BE6F0C"/>
    <w:rsid w:val="00BF00BE"/>
    <w:rsid w:val="00BF06A2"/>
    <w:rsid w:val="00BF0D29"/>
    <w:rsid w:val="00BF0EE6"/>
    <w:rsid w:val="00BF186E"/>
    <w:rsid w:val="00BF2145"/>
    <w:rsid w:val="00BF3E7E"/>
    <w:rsid w:val="00BF3F52"/>
    <w:rsid w:val="00BF41B1"/>
    <w:rsid w:val="00BF4BD1"/>
    <w:rsid w:val="00BF5A26"/>
    <w:rsid w:val="00C0105B"/>
    <w:rsid w:val="00C0255B"/>
    <w:rsid w:val="00C026F1"/>
    <w:rsid w:val="00C0325A"/>
    <w:rsid w:val="00C03E8A"/>
    <w:rsid w:val="00C04545"/>
    <w:rsid w:val="00C05880"/>
    <w:rsid w:val="00C05F2A"/>
    <w:rsid w:val="00C073F7"/>
    <w:rsid w:val="00C10951"/>
    <w:rsid w:val="00C10D1F"/>
    <w:rsid w:val="00C120C7"/>
    <w:rsid w:val="00C1250C"/>
    <w:rsid w:val="00C12D57"/>
    <w:rsid w:val="00C132E0"/>
    <w:rsid w:val="00C151C4"/>
    <w:rsid w:val="00C1529F"/>
    <w:rsid w:val="00C15432"/>
    <w:rsid w:val="00C157E8"/>
    <w:rsid w:val="00C15F16"/>
    <w:rsid w:val="00C15F4E"/>
    <w:rsid w:val="00C16295"/>
    <w:rsid w:val="00C1728B"/>
    <w:rsid w:val="00C17E41"/>
    <w:rsid w:val="00C200A6"/>
    <w:rsid w:val="00C20794"/>
    <w:rsid w:val="00C20DA0"/>
    <w:rsid w:val="00C22574"/>
    <w:rsid w:val="00C23362"/>
    <w:rsid w:val="00C238D6"/>
    <w:rsid w:val="00C24427"/>
    <w:rsid w:val="00C24750"/>
    <w:rsid w:val="00C248D8"/>
    <w:rsid w:val="00C251F3"/>
    <w:rsid w:val="00C256CC"/>
    <w:rsid w:val="00C26A63"/>
    <w:rsid w:val="00C271F1"/>
    <w:rsid w:val="00C276D2"/>
    <w:rsid w:val="00C27B1F"/>
    <w:rsid w:val="00C3075C"/>
    <w:rsid w:val="00C317DD"/>
    <w:rsid w:val="00C321EE"/>
    <w:rsid w:val="00C323EF"/>
    <w:rsid w:val="00C33090"/>
    <w:rsid w:val="00C331F8"/>
    <w:rsid w:val="00C33E96"/>
    <w:rsid w:val="00C340A4"/>
    <w:rsid w:val="00C34299"/>
    <w:rsid w:val="00C34623"/>
    <w:rsid w:val="00C34D9C"/>
    <w:rsid w:val="00C3646C"/>
    <w:rsid w:val="00C3697F"/>
    <w:rsid w:val="00C3796F"/>
    <w:rsid w:val="00C41EFE"/>
    <w:rsid w:val="00C428F4"/>
    <w:rsid w:val="00C42987"/>
    <w:rsid w:val="00C43066"/>
    <w:rsid w:val="00C4320D"/>
    <w:rsid w:val="00C436DE"/>
    <w:rsid w:val="00C43AB1"/>
    <w:rsid w:val="00C43C73"/>
    <w:rsid w:val="00C45317"/>
    <w:rsid w:val="00C471D5"/>
    <w:rsid w:val="00C473CC"/>
    <w:rsid w:val="00C5098E"/>
    <w:rsid w:val="00C527F3"/>
    <w:rsid w:val="00C54200"/>
    <w:rsid w:val="00C555BD"/>
    <w:rsid w:val="00C555EF"/>
    <w:rsid w:val="00C55D0A"/>
    <w:rsid w:val="00C5734F"/>
    <w:rsid w:val="00C57CB5"/>
    <w:rsid w:val="00C618D3"/>
    <w:rsid w:val="00C61D4A"/>
    <w:rsid w:val="00C62434"/>
    <w:rsid w:val="00C631AC"/>
    <w:rsid w:val="00C638CB"/>
    <w:rsid w:val="00C63F91"/>
    <w:rsid w:val="00C644F4"/>
    <w:rsid w:val="00C653D6"/>
    <w:rsid w:val="00C6567C"/>
    <w:rsid w:val="00C65E4B"/>
    <w:rsid w:val="00C65F5B"/>
    <w:rsid w:val="00C66651"/>
    <w:rsid w:val="00C66A89"/>
    <w:rsid w:val="00C66F01"/>
    <w:rsid w:val="00C67050"/>
    <w:rsid w:val="00C671EB"/>
    <w:rsid w:val="00C678F1"/>
    <w:rsid w:val="00C7086B"/>
    <w:rsid w:val="00C71C73"/>
    <w:rsid w:val="00C72C22"/>
    <w:rsid w:val="00C72FF4"/>
    <w:rsid w:val="00C737CA"/>
    <w:rsid w:val="00C77A2E"/>
    <w:rsid w:val="00C77C75"/>
    <w:rsid w:val="00C80A67"/>
    <w:rsid w:val="00C80A8C"/>
    <w:rsid w:val="00C80E0B"/>
    <w:rsid w:val="00C80E9D"/>
    <w:rsid w:val="00C82635"/>
    <w:rsid w:val="00C83019"/>
    <w:rsid w:val="00C83DFC"/>
    <w:rsid w:val="00C83E55"/>
    <w:rsid w:val="00C84562"/>
    <w:rsid w:val="00C85D9A"/>
    <w:rsid w:val="00C85DB3"/>
    <w:rsid w:val="00C865FC"/>
    <w:rsid w:val="00C86690"/>
    <w:rsid w:val="00C87683"/>
    <w:rsid w:val="00C90DE0"/>
    <w:rsid w:val="00C90F68"/>
    <w:rsid w:val="00C92592"/>
    <w:rsid w:val="00C9284F"/>
    <w:rsid w:val="00C9465A"/>
    <w:rsid w:val="00C94BAA"/>
    <w:rsid w:val="00C94DD6"/>
    <w:rsid w:val="00C970D7"/>
    <w:rsid w:val="00CA0240"/>
    <w:rsid w:val="00CA22E2"/>
    <w:rsid w:val="00CA388D"/>
    <w:rsid w:val="00CA4D58"/>
    <w:rsid w:val="00CA64BF"/>
    <w:rsid w:val="00CA7918"/>
    <w:rsid w:val="00CA7E68"/>
    <w:rsid w:val="00CA7E96"/>
    <w:rsid w:val="00CB0F75"/>
    <w:rsid w:val="00CB1218"/>
    <w:rsid w:val="00CB3FCB"/>
    <w:rsid w:val="00CB3FFE"/>
    <w:rsid w:val="00CB4E21"/>
    <w:rsid w:val="00CB50A8"/>
    <w:rsid w:val="00CB5D47"/>
    <w:rsid w:val="00CB5ECE"/>
    <w:rsid w:val="00CB6A6E"/>
    <w:rsid w:val="00CB6C92"/>
    <w:rsid w:val="00CB6D82"/>
    <w:rsid w:val="00CB7D35"/>
    <w:rsid w:val="00CB7ED6"/>
    <w:rsid w:val="00CC067B"/>
    <w:rsid w:val="00CC0768"/>
    <w:rsid w:val="00CC36AB"/>
    <w:rsid w:val="00CC37C1"/>
    <w:rsid w:val="00CC3A91"/>
    <w:rsid w:val="00CC40F7"/>
    <w:rsid w:val="00CC41EA"/>
    <w:rsid w:val="00CC6E8E"/>
    <w:rsid w:val="00CC7895"/>
    <w:rsid w:val="00CC7923"/>
    <w:rsid w:val="00CD021A"/>
    <w:rsid w:val="00CD1A3E"/>
    <w:rsid w:val="00CD1B91"/>
    <w:rsid w:val="00CD1FF3"/>
    <w:rsid w:val="00CD22EB"/>
    <w:rsid w:val="00CD2376"/>
    <w:rsid w:val="00CD2AB4"/>
    <w:rsid w:val="00CD310E"/>
    <w:rsid w:val="00CD3266"/>
    <w:rsid w:val="00CD3797"/>
    <w:rsid w:val="00CD3827"/>
    <w:rsid w:val="00CD4083"/>
    <w:rsid w:val="00CD41F3"/>
    <w:rsid w:val="00CD5538"/>
    <w:rsid w:val="00CD7578"/>
    <w:rsid w:val="00CD7B05"/>
    <w:rsid w:val="00CE22B1"/>
    <w:rsid w:val="00CE2D6D"/>
    <w:rsid w:val="00CE3057"/>
    <w:rsid w:val="00CE3E5B"/>
    <w:rsid w:val="00CE4194"/>
    <w:rsid w:val="00CE4587"/>
    <w:rsid w:val="00CE535A"/>
    <w:rsid w:val="00CF0466"/>
    <w:rsid w:val="00CF07DD"/>
    <w:rsid w:val="00CF0A1D"/>
    <w:rsid w:val="00CF170E"/>
    <w:rsid w:val="00CF31BB"/>
    <w:rsid w:val="00CF3297"/>
    <w:rsid w:val="00CF3733"/>
    <w:rsid w:val="00CF44F0"/>
    <w:rsid w:val="00CF4903"/>
    <w:rsid w:val="00CF4DD7"/>
    <w:rsid w:val="00CF4FC1"/>
    <w:rsid w:val="00CF53DA"/>
    <w:rsid w:val="00CF5E23"/>
    <w:rsid w:val="00D001E7"/>
    <w:rsid w:val="00D01EC6"/>
    <w:rsid w:val="00D02269"/>
    <w:rsid w:val="00D0273B"/>
    <w:rsid w:val="00D02E98"/>
    <w:rsid w:val="00D02F27"/>
    <w:rsid w:val="00D04087"/>
    <w:rsid w:val="00D047EE"/>
    <w:rsid w:val="00D07E3E"/>
    <w:rsid w:val="00D10569"/>
    <w:rsid w:val="00D10AA3"/>
    <w:rsid w:val="00D10F10"/>
    <w:rsid w:val="00D11FDC"/>
    <w:rsid w:val="00D1203D"/>
    <w:rsid w:val="00D12359"/>
    <w:rsid w:val="00D127D3"/>
    <w:rsid w:val="00D136DA"/>
    <w:rsid w:val="00D138E7"/>
    <w:rsid w:val="00D13AE2"/>
    <w:rsid w:val="00D1446B"/>
    <w:rsid w:val="00D14C72"/>
    <w:rsid w:val="00D14CE6"/>
    <w:rsid w:val="00D15497"/>
    <w:rsid w:val="00D177C3"/>
    <w:rsid w:val="00D20774"/>
    <w:rsid w:val="00D20897"/>
    <w:rsid w:val="00D21910"/>
    <w:rsid w:val="00D21A13"/>
    <w:rsid w:val="00D21AEA"/>
    <w:rsid w:val="00D2232A"/>
    <w:rsid w:val="00D2342E"/>
    <w:rsid w:val="00D24202"/>
    <w:rsid w:val="00D24A6F"/>
    <w:rsid w:val="00D250CD"/>
    <w:rsid w:val="00D27160"/>
    <w:rsid w:val="00D2730D"/>
    <w:rsid w:val="00D31985"/>
    <w:rsid w:val="00D31D3F"/>
    <w:rsid w:val="00D331EE"/>
    <w:rsid w:val="00D33395"/>
    <w:rsid w:val="00D335FB"/>
    <w:rsid w:val="00D3376A"/>
    <w:rsid w:val="00D3426A"/>
    <w:rsid w:val="00D34C49"/>
    <w:rsid w:val="00D350C3"/>
    <w:rsid w:val="00D35384"/>
    <w:rsid w:val="00D35F07"/>
    <w:rsid w:val="00D3681D"/>
    <w:rsid w:val="00D372A6"/>
    <w:rsid w:val="00D3787E"/>
    <w:rsid w:val="00D37C71"/>
    <w:rsid w:val="00D41489"/>
    <w:rsid w:val="00D41657"/>
    <w:rsid w:val="00D416D3"/>
    <w:rsid w:val="00D417DE"/>
    <w:rsid w:val="00D42C35"/>
    <w:rsid w:val="00D44A37"/>
    <w:rsid w:val="00D44ADC"/>
    <w:rsid w:val="00D44D95"/>
    <w:rsid w:val="00D44FEC"/>
    <w:rsid w:val="00D45784"/>
    <w:rsid w:val="00D45D69"/>
    <w:rsid w:val="00D46040"/>
    <w:rsid w:val="00D463CF"/>
    <w:rsid w:val="00D4674F"/>
    <w:rsid w:val="00D46EF2"/>
    <w:rsid w:val="00D50E2F"/>
    <w:rsid w:val="00D51280"/>
    <w:rsid w:val="00D51980"/>
    <w:rsid w:val="00D52E2E"/>
    <w:rsid w:val="00D533AD"/>
    <w:rsid w:val="00D534A4"/>
    <w:rsid w:val="00D54D60"/>
    <w:rsid w:val="00D55476"/>
    <w:rsid w:val="00D55DBD"/>
    <w:rsid w:val="00D56153"/>
    <w:rsid w:val="00D574F2"/>
    <w:rsid w:val="00D60590"/>
    <w:rsid w:val="00D61765"/>
    <w:rsid w:val="00D618FC"/>
    <w:rsid w:val="00D628E3"/>
    <w:rsid w:val="00D63427"/>
    <w:rsid w:val="00D641C5"/>
    <w:rsid w:val="00D6462F"/>
    <w:rsid w:val="00D64B72"/>
    <w:rsid w:val="00D65E56"/>
    <w:rsid w:val="00D663B0"/>
    <w:rsid w:val="00D67F29"/>
    <w:rsid w:val="00D7002E"/>
    <w:rsid w:val="00D70313"/>
    <w:rsid w:val="00D70496"/>
    <w:rsid w:val="00D70AEF"/>
    <w:rsid w:val="00D71C63"/>
    <w:rsid w:val="00D738F8"/>
    <w:rsid w:val="00D73F4B"/>
    <w:rsid w:val="00D7418E"/>
    <w:rsid w:val="00D74206"/>
    <w:rsid w:val="00D743C3"/>
    <w:rsid w:val="00D74468"/>
    <w:rsid w:val="00D748F1"/>
    <w:rsid w:val="00D756B1"/>
    <w:rsid w:val="00D756F9"/>
    <w:rsid w:val="00D7598E"/>
    <w:rsid w:val="00D768CF"/>
    <w:rsid w:val="00D769CE"/>
    <w:rsid w:val="00D80789"/>
    <w:rsid w:val="00D81C77"/>
    <w:rsid w:val="00D82A34"/>
    <w:rsid w:val="00D84CB6"/>
    <w:rsid w:val="00D84E38"/>
    <w:rsid w:val="00D85EA8"/>
    <w:rsid w:val="00D86FA1"/>
    <w:rsid w:val="00D87844"/>
    <w:rsid w:val="00D87C8B"/>
    <w:rsid w:val="00D90552"/>
    <w:rsid w:val="00D938B3"/>
    <w:rsid w:val="00D94760"/>
    <w:rsid w:val="00D94CD8"/>
    <w:rsid w:val="00D94D2F"/>
    <w:rsid w:val="00D94FDF"/>
    <w:rsid w:val="00D9505E"/>
    <w:rsid w:val="00D96472"/>
    <w:rsid w:val="00D96A32"/>
    <w:rsid w:val="00D977EC"/>
    <w:rsid w:val="00D97990"/>
    <w:rsid w:val="00D97A27"/>
    <w:rsid w:val="00D97DF9"/>
    <w:rsid w:val="00D97FBC"/>
    <w:rsid w:val="00DA0633"/>
    <w:rsid w:val="00DA19E5"/>
    <w:rsid w:val="00DA1F84"/>
    <w:rsid w:val="00DA233E"/>
    <w:rsid w:val="00DA31E9"/>
    <w:rsid w:val="00DA5A75"/>
    <w:rsid w:val="00DA6A25"/>
    <w:rsid w:val="00DA73F7"/>
    <w:rsid w:val="00DB0CD3"/>
    <w:rsid w:val="00DB0E04"/>
    <w:rsid w:val="00DB1290"/>
    <w:rsid w:val="00DB2054"/>
    <w:rsid w:val="00DB3143"/>
    <w:rsid w:val="00DB3304"/>
    <w:rsid w:val="00DB41D1"/>
    <w:rsid w:val="00DB4CE4"/>
    <w:rsid w:val="00DB4D75"/>
    <w:rsid w:val="00DB7BDA"/>
    <w:rsid w:val="00DB7D72"/>
    <w:rsid w:val="00DB7EA6"/>
    <w:rsid w:val="00DC1A5B"/>
    <w:rsid w:val="00DC40CE"/>
    <w:rsid w:val="00DC42E3"/>
    <w:rsid w:val="00DC5625"/>
    <w:rsid w:val="00DC7C46"/>
    <w:rsid w:val="00DD0919"/>
    <w:rsid w:val="00DD1B00"/>
    <w:rsid w:val="00DD3397"/>
    <w:rsid w:val="00DD3C7B"/>
    <w:rsid w:val="00DD46F8"/>
    <w:rsid w:val="00DD4E3E"/>
    <w:rsid w:val="00DD52A1"/>
    <w:rsid w:val="00DD57D4"/>
    <w:rsid w:val="00DD6E5A"/>
    <w:rsid w:val="00DD6E78"/>
    <w:rsid w:val="00DD74A8"/>
    <w:rsid w:val="00DD75FC"/>
    <w:rsid w:val="00DE028F"/>
    <w:rsid w:val="00DE0F91"/>
    <w:rsid w:val="00DE1189"/>
    <w:rsid w:val="00DE1FB3"/>
    <w:rsid w:val="00DE2BF4"/>
    <w:rsid w:val="00DE3339"/>
    <w:rsid w:val="00DE3C52"/>
    <w:rsid w:val="00DE5866"/>
    <w:rsid w:val="00DE5CCA"/>
    <w:rsid w:val="00DE730B"/>
    <w:rsid w:val="00DE7608"/>
    <w:rsid w:val="00DF0CCF"/>
    <w:rsid w:val="00DF220A"/>
    <w:rsid w:val="00DF2926"/>
    <w:rsid w:val="00DF3118"/>
    <w:rsid w:val="00DF364B"/>
    <w:rsid w:val="00DF44C0"/>
    <w:rsid w:val="00DF5520"/>
    <w:rsid w:val="00DF707C"/>
    <w:rsid w:val="00E005B7"/>
    <w:rsid w:val="00E01572"/>
    <w:rsid w:val="00E022AA"/>
    <w:rsid w:val="00E028F8"/>
    <w:rsid w:val="00E03E9B"/>
    <w:rsid w:val="00E03ED0"/>
    <w:rsid w:val="00E05C79"/>
    <w:rsid w:val="00E05C94"/>
    <w:rsid w:val="00E07685"/>
    <w:rsid w:val="00E07932"/>
    <w:rsid w:val="00E100AC"/>
    <w:rsid w:val="00E10A1A"/>
    <w:rsid w:val="00E1175E"/>
    <w:rsid w:val="00E123C5"/>
    <w:rsid w:val="00E124F8"/>
    <w:rsid w:val="00E12CEE"/>
    <w:rsid w:val="00E13CB5"/>
    <w:rsid w:val="00E1455B"/>
    <w:rsid w:val="00E15585"/>
    <w:rsid w:val="00E15D2C"/>
    <w:rsid w:val="00E1730C"/>
    <w:rsid w:val="00E17BB7"/>
    <w:rsid w:val="00E203B2"/>
    <w:rsid w:val="00E21A8F"/>
    <w:rsid w:val="00E21D36"/>
    <w:rsid w:val="00E21DBF"/>
    <w:rsid w:val="00E2304E"/>
    <w:rsid w:val="00E242D0"/>
    <w:rsid w:val="00E2481E"/>
    <w:rsid w:val="00E25776"/>
    <w:rsid w:val="00E25FDD"/>
    <w:rsid w:val="00E2610F"/>
    <w:rsid w:val="00E26720"/>
    <w:rsid w:val="00E26BE6"/>
    <w:rsid w:val="00E275F8"/>
    <w:rsid w:val="00E30228"/>
    <w:rsid w:val="00E30772"/>
    <w:rsid w:val="00E3181D"/>
    <w:rsid w:val="00E323C9"/>
    <w:rsid w:val="00E33BDC"/>
    <w:rsid w:val="00E34DA8"/>
    <w:rsid w:val="00E34EE4"/>
    <w:rsid w:val="00E36C32"/>
    <w:rsid w:val="00E36E98"/>
    <w:rsid w:val="00E37CB8"/>
    <w:rsid w:val="00E37DE0"/>
    <w:rsid w:val="00E37FBD"/>
    <w:rsid w:val="00E4082B"/>
    <w:rsid w:val="00E40BB1"/>
    <w:rsid w:val="00E4185C"/>
    <w:rsid w:val="00E419D3"/>
    <w:rsid w:val="00E41CCC"/>
    <w:rsid w:val="00E42000"/>
    <w:rsid w:val="00E42986"/>
    <w:rsid w:val="00E42EA9"/>
    <w:rsid w:val="00E43076"/>
    <w:rsid w:val="00E43AAA"/>
    <w:rsid w:val="00E43C17"/>
    <w:rsid w:val="00E459E6"/>
    <w:rsid w:val="00E466BB"/>
    <w:rsid w:val="00E50113"/>
    <w:rsid w:val="00E50942"/>
    <w:rsid w:val="00E50AEE"/>
    <w:rsid w:val="00E50DA2"/>
    <w:rsid w:val="00E51200"/>
    <w:rsid w:val="00E5342F"/>
    <w:rsid w:val="00E54AB4"/>
    <w:rsid w:val="00E54E6D"/>
    <w:rsid w:val="00E553BE"/>
    <w:rsid w:val="00E569BC"/>
    <w:rsid w:val="00E56DFE"/>
    <w:rsid w:val="00E57B62"/>
    <w:rsid w:val="00E60692"/>
    <w:rsid w:val="00E61700"/>
    <w:rsid w:val="00E61739"/>
    <w:rsid w:val="00E6215A"/>
    <w:rsid w:val="00E62C10"/>
    <w:rsid w:val="00E633E2"/>
    <w:rsid w:val="00E6392A"/>
    <w:rsid w:val="00E63BD6"/>
    <w:rsid w:val="00E644E4"/>
    <w:rsid w:val="00E64C97"/>
    <w:rsid w:val="00E65C9D"/>
    <w:rsid w:val="00E660D6"/>
    <w:rsid w:val="00E6745D"/>
    <w:rsid w:val="00E675EF"/>
    <w:rsid w:val="00E7000B"/>
    <w:rsid w:val="00E702C1"/>
    <w:rsid w:val="00E70B8E"/>
    <w:rsid w:val="00E72CF9"/>
    <w:rsid w:val="00E731A7"/>
    <w:rsid w:val="00E731C4"/>
    <w:rsid w:val="00E7381F"/>
    <w:rsid w:val="00E75632"/>
    <w:rsid w:val="00E7597F"/>
    <w:rsid w:val="00E75D67"/>
    <w:rsid w:val="00E81E62"/>
    <w:rsid w:val="00E826CD"/>
    <w:rsid w:val="00E82B89"/>
    <w:rsid w:val="00E83BD5"/>
    <w:rsid w:val="00E8400B"/>
    <w:rsid w:val="00E8410C"/>
    <w:rsid w:val="00E847EA"/>
    <w:rsid w:val="00E848B0"/>
    <w:rsid w:val="00E85D4E"/>
    <w:rsid w:val="00E86611"/>
    <w:rsid w:val="00E86C47"/>
    <w:rsid w:val="00E8702F"/>
    <w:rsid w:val="00E87FC3"/>
    <w:rsid w:val="00E913EE"/>
    <w:rsid w:val="00E91D48"/>
    <w:rsid w:val="00E9237D"/>
    <w:rsid w:val="00E9327D"/>
    <w:rsid w:val="00E9404C"/>
    <w:rsid w:val="00E95060"/>
    <w:rsid w:val="00E95850"/>
    <w:rsid w:val="00E959D0"/>
    <w:rsid w:val="00E95EBC"/>
    <w:rsid w:val="00E95F24"/>
    <w:rsid w:val="00E967CB"/>
    <w:rsid w:val="00E96DE7"/>
    <w:rsid w:val="00E97DE0"/>
    <w:rsid w:val="00EA1029"/>
    <w:rsid w:val="00EA18FF"/>
    <w:rsid w:val="00EA19A2"/>
    <w:rsid w:val="00EA1CB7"/>
    <w:rsid w:val="00EA2634"/>
    <w:rsid w:val="00EA3165"/>
    <w:rsid w:val="00EA3D09"/>
    <w:rsid w:val="00EA4A46"/>
    <w:rsid w:val="00EA5C12"/>
    <w:rsid w:val="00EA5F63"/>
    <w:rsid w:val="00EA64C6"/>
    <w:rsid w:val="00EA6847"/>
    <w:rsid w:val="00EA68AF"/>
    <w:rsid w:val="00EA6FEA"/>
    <w:rsid w:val="00EA7180"/>
    <w:rsid w:val="00EB0064"/>
    <w:rsid w:val="00EB0442"/>
    <w:rsid w:val="00EB1105"/>
    <w:rsid w:val="00EB1254"/>
    <w:rsid w:val="00EB17F0"/>
    <w:rsid w:val="00EB28FF"/>
    <w:rsid w:val="00EB3499"/>
    <w:rsid w:val="00EB37E4"/>
    <w:rsid w:val="00EB3F6A"/>
    <w:rsid w:val="00EB5A07"/>
    <w:rsid w:val="00EB5B70"/>
    <w:rsid w:val="00EB5BB3"/>
    <w:rsid w:val="00EB6965"/>
    <w:rsid w:val="00EB7624"/>
    <w:rsid w:val="00EB7C97"/>
    <w:rsid w:val="00EC0224"/>
    <w:rsid w:val="00EC163B"/>
    <w:rsid w:val="00EC1E2B"/>
    <w:rsid w:val="00EC2253"/>
    <w:rsid w:val="00EC3A3D"/>
    <w:rsid w:val="00EC3BBD"/>
    <w:rsid w:val="00EC4A4D"/>
    <w:rsid w:val="00EC4FA8"/>
    <w:rsid w:val="00EC5D45"/>
    <w:rsid w:val="00EC7FC8"/>
    <w:rsid w:val="00ED0E09"/>
    <w:rsid w:val="00ED0FB1"/>
    <w:rsid w:val="00ED1C91"/>
    <w:rsid w:val="00ED1EF9"/>
    <w:rsid w:val="00ED25E1"/>
    <w:rsid w:val="00ED2F8E"/>
    <w:rsid w:val="00ED37A8"/>
    <w:rsid w:val="00ED5116"/>
    <w:rsid w:val="00ED692D"/>
    <w:rsid w:val="00ED6EA3"/>
    <w:rsid w:val="00EE0BAE"/>
    <w:rsid w:val="00EE1DEC"/>
    <w:rsid w:val="00EE25C4"/>
    <w:rsid w:val="00EE2DC5"/>
    <w:rsid w:val="00EE379D"/>
    <w:rsid w:val="00EE4078"/>
    <w:rsid w:val="00EE40AF"/>
    <w:rsid w:val="00EE4459"/>
    <w:rsid w:val="00EE45A2"/>
    <w:rsid w:val="00EE4C25"/>
    <w:rsid w:val="00EE4C98"/>
    <w:rsid w:val="00EE5B73"/>
    <w:rsid w:val="00EE5C2F"/>
    <w:rsid w:val="00EE7349"/>
    <w:rsid w:val="00EE74BD"/>
    <w:rsid w:val="00EE7958"/>
    <w:rsid w:val="00EF0C41"/>
    <w:rsid w:val="00EF2372"/>
    <w:rsid w:val="00EF28C1"/>
    <w:rsid w:val="00EF37CE"/>
    <w:rsid w:val="00EF3D5F"/>
    <w:rsid w:val="00EF3F3F"/>
    <w:rsid w:val="00EF43D9"/>
    <w:rsid w:val="00EF4682"/>
    <w:rsid w:val="00EF48BE"/>
    <w:rsid w:val="00EF6F93"/>
    <w:rsid w:val="00EF7632"/>
    <w:rsid w:val="00EF78A8"/>
    <w:rsid w:val="00F0168F"/>
    <w:rsid w:val="00F017DA"/>
    <w:rsid w:val="00F01FB9"/>
    <w:rsid w:val="00F03595"/>
    <w:rsid w:val="00F035F3"/>
    <w:rsid w:val="00F0433F"/>
    <w:rsid w:val="00F04951"/>
    <w:rsid w:val="00F050EA"/>
    <w:rsid w:val="00F0591F"/>
    <w:rsid w:val="00F06AA1"/>
    <w:rsid w:val="00F0789B"/>
    <w:rsid w:val="00F118D3"/>
    <w:rsid w:val="00F12D8F"/>
    <w:rsid w:val="00F137A8"/>
    <w:rsid w:val="00F1380E"/>
    <w:rsid w:val="00F1390B"/>
    <w:rsid w:val="00F13A7A"/>
    <w:rsid w:val="00F15455"/>
    <w:rsid w:val="00F159BC"/>
    <w:rsid w:val="00F16A09"/>
    <w:rsid w:val="00F1786E"/>
    <w:rsid w:val="00F204B3"/>
    <w:rsid w:val="00F207DD"/>
    <w:rsid w:val="00F20D16"/>
    <w:rsid w:val="00F20E54"/>
    <w:rsid w:val="00F21894"/>
    <w:rsid w:val="00F22B7F"/>
    <w:rsid w:val="00F2442C"/>
    <w:rsid w:val="00F25CE2"/>
    <w:rsid w:val="00F262F8"/>
    <w:rsid w:val="00F3014F"/>
    <w:rsid w:val="00F320F1"/>
    <w:rsid w:val="00F3393A"/>
    <w:rsid w:val="00F35487"/>
    <w:rsid w:val="00F3599A"/>
    <w:rsid w:val="00F376B1"/>
    <w:rsid w:val="00F4044D"/>
    <w:rsid w:val="00F4093D"/>
    <w:rsid w:val="00F41EF3"/>
    <w:rsid w:val="00F42361"/>
    <w:rsid w:val="00F43434"/>
    <w:rsid w:val="00F43702"/>
    <w:rsid w:val="00F4490A"/>
    <w:rsid w:val="00F44C6A"/>
    <w:rsid w:val="00F45756"/>
    <w:rsid w:val="00F503AA"/>
    <w:rsid w:val="00F50653"/>
    <w:rsid w:val="00F50995"/>
    <w:rsid w:val="00F50E90"/>
    <w:rsid w:val="00F516A8"/>
    <w:rsid w:val="00F51990"/>
    <w:rsid w:val="00F51BB6"/>
    <w:rsid w:val="00F51C7D"/>
    <w:rsid w:val="00F51D92"/>
    <w:rsid w:val="00F52C4E"/>
    <w:rsid w:val="00F530B7"/>
    <w:rsid w:val="00F5355A"/>
    <w:rsid w:val="00F53A9B"/>
    <w:rsid w:val="00F54973"/>
    <w:rsid w:val="00F54A7F"/>
    <w:rsid w:val="00F5595C"/>
    <w:rsid w:val="00F55BA0"/>
    <w:rsid w:val="00F55C17"/>
    <w:rsid w:val="00F576A9"/>
    <w:rsid w:val="00F57C2D"/>
    <w:rsid w:val="00F57F3D"/>
    <w:rsid w:val="00F6207C"/>
    <w:rsid w:val="00F62419"/>
    <w:rsid w:val="00F62478"/>
    <w:rsid w:val="00F62DF5"/>
    <w:rsid w:val="00F63017"/>
    <w:rsid w:val="00F63E74"/>
    <w:rsid w:val="00F650DD"/>
    <w:rsid w:val="00F6546F"/>
    <w:rsid w:val="00F65B2E"/>
    <w:rsid w:val="00F66581"/>
    <w:rsid w:val="00F71266"/>
    <w:rsid w:val="00F71D7E"/>
    <w:rsid w:val="00F71F23"/>
    <w:rsid w:val="00F71FB8"/>
    <w:rsid w:val="00F73B1E"/>
    <w:rsid w:val="00F74E04"/>
    <w:rsid w:val="00F756AB"/>
    <w:rsid w:val="00F75D6F"/>
    <w:rsid w:val="00F76B87"/>
    <w:rsid w:val="00F77CA5"/>
    <w:rsid w:val="00F805CB"/>
    <w:rsid w:val="00F80B16"/>
    <w:rsid w:val="00F80EBB"/>
    <w:rsid w:val="00F8104D"/>
    <w:rsid w:val="00F81248"/>
    <w:rsid w:val="00F819FA"/>
    <w:rsid w:val="00F8217F"/>
    <w:rsid w:val="00F82445"/>
    <w:rsid w:val="00F83824"/>
    <w:rsid w:val="00F84F86"/>
    <w:rsid w:val="00F86F3F"/>
    <w:rsid w:val="00F87228"/>
    <w:rsid w:val="00F87B82"/>
    <w:rsid w:val="00F917D5"/>
    <w:rsid w:val="00F923D3"/>
    <w:rsid w:val="00F926A9"/>
    <w:rsid w:val="00F93E30"/>
    <w:rsid w:val="00F94BBB"/>
    <w:rsid w:val="00F95270"/>
    <w:rsid w:val="00F954FE"/>
    <w:rsid w:val="00F9629C"/>
    <w:rsid w:val="00F96AA9"/>
    <w:rsid w:val="00F96C9B"/>
    <w:rsid w:val="00F97837"/>
    <w:rsid w:val="00FA026B"/>
    <w:rsid w:val="00FA0278"/>
    <w:rsid w:val="00FA0F17"/>
    <w:rsid w:val="00FA1A46"/>
    <w:rsid w:val="00FA2076"/>
    <w:rsid w:val="00FA2FE0"/>
    <w:rsid w:val="00FA37D5"/>
    <w:rsid w:val="00FA3CE0"/>
    <w:rsid w:val="00FA4306"/>
    <w:rsid w:val="00FA5802"/>
    <w:rsid w:val="00FA59A5"/>
    <w:rsid w:val="00FA5A61"/>
    <w:rsid w:val="00FB07C7"/>
    <w:rsid w:val="00FB2C2D"/>
    <w:rsid w:val="00FB3781"/>
    <w:rsid w:val="00FB3FA3"/>
    <w:rsid w:val="00FB5794"/>
    <w:rsid w:val="00FB6437"/>
    <w:rsid w:val="00FB70C2"/>
    <w:rsid w:val="00FB718C"/>
    <w:rsid w:val="00FB7F46"/>
    <w:rsid w:val="00FC024D"/>
    <w:rsid w:val="00FC3856"/>
    <w:rsid w:val="00FC386E"/>
    <w:rsid w:val="00FC39F8"/>
    <w:rsid w:val="00FC39FD"/>
    <w:rsid w:val="00FC3ADF"/>
    <w:rsid w:val="00FC3DAF"/>
    <w:rsid w:val="00FC3E05"/>
    <w:rsid w:val="00FC5DA9"/>
    <w:rsid w:val="00FC6878"/>
    <w:rsid w:val="00FC6EF5"/>
    <w:rsid w:val="00FC7B0B"/>
    <w:rsid w:val="00FD116D"/>
    <w:rsid w:val="00FD1D7B"/>
    <w:rsid w:val="00FD1F79"/>
    <w:rsid w:val="00FD27C5"/>
    <w:rsid w:val="00FD2DD9"/>
    <w:rsid w:val="00FD3B5A"/>
    <w:rsid w:val="00FD4288"/>
    <w:rsid w:val="00FD4BA4"/>
    <w:rsid w:val="00FD50AD"/>
    <w:rsid w:val="00FD55B9"/>
    <w:rsid w:val="00FD5CE6"/>
    <w:rsid w:val="00FD724D"/>
    <w:rsid w:val="00FD7635"/>
    <w:rsid w:val="00FE089D"/>
    <w:rsid w:val="00FE10BA"/>
    <w:rsid w:val="00FE11D1"/>
    <w:rsid w:val="00FE1CA3"/>
    <w:rsid w:val="00FE3056"/>
    <w:rsid w:val="00FE3844"/>
    <w:rsid w:val="00FE3B44"/>
    <w:rsid w:val="00FE447E"/>
    <w:rsid w:val="00FE466A"/>
    <w:rsid w:val="00FE59A0"/>
    <w:rsid w:val="00FE5B8B"/>
    <w:rsid w:val="00FE5C21"/>
    <w:rsid w:val="00FE622D"/>
    <w:rsid w:val="00FE7456"/>
    <w:rsid w:val="00FE746E"/>
    <w:rsid w:val="00FF09E4"/>
    <w:rsid w:val="00FF0B93"/>
    <w:rsid w:val="00FF13FB"/>
    <w:rsid w:val="00FF194A"/>
    <w:rsid w:val="00FF21B8"/>
    <w:rsid w:val="00FF26AA"/>
    <w:rsid w:val="00FF2912"/>
    <w:rsid w:val="00FF2D2B"/>
    <w:rsid w:val="00FF3534"/>
    <w:rsid w:val="00FF41CD"/>
    <w:rsid w:val="00FF5AF8"/>
    <w:rsid w:val="00FF5CF1"/>
    <w:rsid w:val="00FF5D33"/>
    <w:rsid w:val="00FF6650"/>
    <w:rsid w:val="00FF66D4"/>
    <w:rsid w:val="00FF6732"/>
    <w:rsid w:val="00FF6ED3"/>
    <w:rsid w:val="00FF70A3"/>
    <w:rsid w:val="00FF74E6"/>
    <w:rsid w:val="115DA8F0"/>
    <w:rsid w:val="128F168C"/>
    <w:rsid w:val="2360382E"/>
    <w:rsid w:val="2D393CF2"/>
    <w:rsid w:val="3365C5BF"/>
    <w:rsid w:val="384AC75E"/>
    <w:rsid w:val="546A7E66"/>
    <w:rsid w:val="55C5A4D3"/>
    <w:rsid w:val="7A560BEC"/>
    <w:rsid w:val="7DAFC7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5AA2E5"/>
  <w15:docId w15:val="{772C7AB2-83EF-4364-9048-1F369B4A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3F0"/>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0628ED"/>
    <w:pPr>
      <w:ind w:left="1134"/>
      <w:outlineLvl w:val="0"/>
    </w:pPr>
  </w:style>
  <w:style w:type="paragraph" w:styleId="Heading2">
    <w:name w:val="heading 2"/>
    <w:basedOn w:val="Normal"/>
    <w:next w:val="Normal"/>
    <w:link w:val="Heading2Char"/>
    <w:qFormat/>
    <w:rsid w:val="000628ED"/>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0628ED"/>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0628ED"/>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0628ED"/>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0628ED"/>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0628ED"/>
    <w:pPr>
      <w:keepNext/>
      <w:keepLines/>
      <w:spacing w:before="360" w:after="240" w:line="270" w:lineRule="exact"/>
      <w:ind w:left="1134" w:right="1134" w:hanging="1134"/>
    </w:pPr>
    <w:rPr>
      <w:b/>
      <w:sz w:val="24"/>
    </w:rPr>
  </w:style>
  <w:style w:type="paragraph" w:customStyle="1" w:styleId="H23G">
    <w:name w:val="_ H_2/3_G"/>
    <w:basedOn w:val="Normal"/>
    <w:next w:val="Normal"/>
    <w:rsid w:val="000628ED"/>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628ED"/>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628ED"/>
    <w:pPr>
      <w:keepNext/>
      <w:keepLines/>
      <w:tabs>
        <w:tab w:val="right" w:pos="851"/>
      </w:tabs>
      <w:spacing w:before="240" w:after="120" w:line="240" w:lineRule="exact"/>
      <w:ind w:left="1134" w:right="1134" w:hanging="1134"/>
    </w:pPr>
  </w:style>
  <w:style w:type="paragraph" w:customStyle="1" w:styleId="SingleTxtG">
    <w:name w:val="_ Single Txt_G"/>
    <w:basedOn w:val="Normal"/>
    <w:rsid w:val="000628ED"/>
    <w:pPr>
      <w:spacing w:after="120"/>
      <w:ind w:left="1134" w:right="1134"/>
      <w:jc w:val="both"/>
    </w:pPr>
    <w:rPr>
      <w:rFonts w:eastAsia="Times New Roman"/>
      <w:lang w:eastAsia="en-US"/>
    </w:rPr>
  </w:style>
  <w:style w:type="paragraph" w:customStyle="1" w:styleId="SLG">
    <w:name w:val="__S_L_G"/>
    <w:basedOn w:val="Normal"/>
    <w:next w:val="Normal"/>
    <w:rsid w:val="000628ED"/>
    <w:pPr>
      <w:keepNext/>
      <w:keepLines/>
      <w:spacing w:before="240" w:after="240" w:line="580" w:lineRule="exact"/>
      <w:ind w:left="1134" w:right="1134"/>
    </w:pPr>
    <w:rPr>
      <w:b/>
      <w:sz w:val="56"/>
    </w:rPr>
  </w:style>
  <w:style w:type="paragraph" w:customStyle="1" w:styleId="SMG">
    <w:name w:val="__S_M_G"/>
    <w:basedOn w:val="Normal"/>
    <w:next w:val="Normal"/>
    <w:rsid w:val="000628ED"/>
    <w:pPr>
      <w:keepNext/>
      <w:keepLines/>
      <w:spacing w:before="240" w:after="240" w:line="420" w:lineRule="exact"/>
      <w:ind w:left="1134" w:right="1134"/>
    </w:pPr>
    <w:rPr>
      <w:b/>
      <w:sz w:val="40"/>
    </w:rPr>
  </w:style>
  <w:style w:type="paragraph" w:customStyle="1" w:styleId="SSG">
    <w:name w:val="__S_S_G"/>
    <w:basedOn w:val="Normal"/>
    <w:next w:val="Normal"/>
    <w:rsid w:val="000628ED"/>
    <w:pPr>
      <w:keepNext/>
      <w:keepLines/>
      <w:spacing w:before="240" w:after="240" w:line="300" w:lineRule="exact"/>
      <w:ind w:left="1134" w:right="1134"/>
    </w:pPr>
    <w:rPr>
      <w:b/>
      <w:sz w:val="28"/>
    </w:rPr>
  </w:style>
  <w:style w:type="paragraph" w:customStyle="1" w:styleId="XLargeG">
    <w:name w:val="__XLarge_G"/>
    <w:basedOn w:val="Normal"/>
    <w:next w:val="Normal"/>
    <w:rsid w:val="000628ED"/>
    <w:pPr>
      <w:keepNext/>
      <w:keepLines/>
      <w:spacing w:before="240" w:after="240" w:line="420" w:lineRule="exact"/>
      <w:ind w:left="1134" w:right="1134"/>
    </w:pPr>
    <w:rPr>
      <w:b/>
      <w:sz w:val="40"/>
    </w:rPr>
  </w:style>
  <w:style w:type="paragraph" w:customStyle="1" w:styleId="Bullet1G">
    <w:name w:val="_Bullet 1_G"/>
    <w:basedOn w:val="Normal"/>
    <w:rsid w:val="000628ED"/>
    <w:pPr>
      <w:numPr>
        <w:numId w:val="2"/>
      </w:numPr>
      <w:spacing w:after="120"/>
      <w:ind w:right="1134"/>
      <w:jc w:val="both"/>
    </w:pPr>
  </w:style>
  <w:style w:type="paragraph" w:customStyle="1" w:styleId="Bullet2G">
    <w:name w:val="_Bullet 2_G"/>
    <w:basedOn w:val="Normal"/>
    <w:rsid w:val="000628ED"/>
    <w:pPr>
      <w:numPr>
        <w:numId w:val="3"/>
      </w:numPr>
      <w:spacing w:after="120"/>
      <w:ind w:right="1134"/>
      <w:jc w:val="both"/>
    </w:pPr>
  </w:style>
  <w:style w:type="paragraph" w:customStyle="1" w:styleId="AnnoHCHG">
    <w:name w:val="Anno _ H_CH_G"/>
    <w:basedOn w:val="Normal"/>
    <w:next w:val="AnnoH1G"/>
    <w:rsid w:val="000628ED"/>
    <w:pPr>
      <w:keepNext/>
      <w:keepLines/>
      <w:numPr>
        <w:numId w:val="4"/>
      </w:numPr>
      <w:spacing w:before="360" w:after="240" w:line="300" w:lineRule="exact"/>
      <w:ind w:right="1134"/>
    </w:pPr>
    <w:rPr>
      <w:b/>
      <w:sz w:val="28"/>
    </w:rPr>
  </w:style>
  <w:style w:type="paragraph" w:customStyle="1" w:styleId="AnnoH1G">
    <w:name w:val="Anno_ H_1_G"/>
    <w:basedOn w:val="Normal"/>
    <w:next w:val="AnnoH23G"/>
    <w:autoRedefine/>
    <w:rsid w:val="000628ED"/>
    <w:pPr>
      <w:keepNext/>
      <w:keepLines/>
      <w:numPr>
        <w:ilvl w:val="1"/>
        <w:numId w:val="4"/>
      </w:numPr>
      <w:spacing w:before="360" w:after="240" w:line="270" w:lineRule="exact"/>
      <w:ind w:right="1134"/>
    </w:pPr>
    <w:rPr>
      <w:b/>
      <w:sz w:val="24"/>
    </w:rPr>
  </w:style>
  <w:style w:type="paragraph" w:customStyle="1" w:styleId="AnnoH23G">
    <w:name w:val="Anno_ H_2/3_G"/>
    <w:basedOn w:val="Normal"/>
    <w:next w:val="AnnoSingleTxtG"/>
    <w:autoRedefine/>
    <w:rsid w:val="000628ED"/>
    <w:pPr>
      <w:keepNext/>
      <w:keepLines/>
      <w:numPr>
        <w:ilvl w:val="2"/>
        <w:numId w:val="4"/>
      </w:numPr>
      <w:spacing w:before="240" w:after="120" w:line="240" w:lineRule="exact"/>
      <w:ind w:right="1134"/>
    </w:pPr>
    <w:rPr>
      <w:u w:val="single"/>
    </w:rPr>
  </w:style>
  <w:style w:type="paragraph" w:customStyle="1" w:styleId="AnnoSingleTxtG">
    <w:name w:val="Anno_ Single Txt_G"/>
    <w:basedOn w:val="Normal"/>
    <w:rsid w:val="000628ED"/>
    <w:pPr>
      <w:numPr>
        <w:ilvl w:val="3"/>
        <w:numId w:val="4"/>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link w:val="BVIfnrChar"/>
    <w:rsid w:val="000628ED"/>
    <w:rPr>
      <w:rFonts w:ascii="Times New Roman" w:hAnsi="Times New Roman"/>
      <w:sz w:val="18"/>
      <w:vertAlign w:val="superscript"/>
    </w:rPr>
  </w:style>
  <w:style w:type="character" w:styleId="EndnoteReference">
    <w:name w:val="endnote reference"/>
    <w:aliases w:val="1_G"/>
    <w:rsid w:val="000628ED"/>
    <w:rPr>
      <w:rFonts w:ascii="Times New Roman" w:hAnsi="Times New Roman"/>
      <w:sz w:val="18"/>
      <w:vertAlign w:val="superscript"/>
    </w:rPr>
  </w:style>
  <w:style w:type="paragraph" w:styleId="EndnoteText">
    <w:name w:val="endnote text"/>
    <w:aliases w:val="2_G"/>
    <w:basedOn w:val="FootnoteText"/>
    <w:link w:val="EndnoteTextChar"/>
    <w:rsid w:val="000628ED"/>
  </w:style>
  <w:style w:type="paragraph" w:styleId="FootnoteText">
    <w:name w:val="footnote text"/>
    <w:aliases w:val="5_G,Geneva 9,Font: Geneva 9,Boston 10,f,fn,Footnotes,Footnote ak,Char,footnote text,Char Char Char Char,Default Paragraph Font Char Char,Default Paragraph Font Para Char Char Char Char,Default Paragraph Font Char Char11,Footno,single space"/>
    <w:basedOn w:val="Normal"/>
    <w:link w:val="FootnoteTextChar"/>
    <w:qFormat/>
    <w:rsid w:val="000628ED"/>
    <w:pPr>
      <w:tabs>
        <w:tab w:val="right" w:pos="1021"/>
      </w:tabs>
      <w:spacing w:line="220" w:lineRule="exact"/>
      <w:ind w:left="1134" w:right="1134" w:hanging="1134"/>
    </w:pPr>
    <w:rPr>
      <w:sz w:val="18"/>
    </w:rPr>
  </w:style>
  <w:style w:type="paragraph" w:styleId="Footer">
    <w:name w:val="footer"/>
    <w:aliases w:val="3_G"/>
    <w:basedOn w:val="Normal"/>
    <w:link w:val="FooterChar"/>
    <w:rsid w:val="000628ED"/>
    <w:rPr>
      <w:sz w:val="16"/>
    </w:rPr>
  </w:style>
  <w:style w:type="paragraph" w:customStyle="1" w:styleId="FootnoteTable">
    <w:name w:val="Footnote Table"/>
    <w:basedOn w:val="Normal"/>
    <w:rsid w:val="000628ED"/>
    <w:pPr>
      <w:spacing w:before="60" w:line="220" w:lineRule="atLeast"/>
      <w:contextualSpacing/>
      <w:jc w:val="both"/>
    </w:pPr>
    <w:rPr>
      <w:sz w:val="18"/>
    </w:rPr>
  </w:style>
  <w:style w:type="paragraph" w:styleId="Header">
    <w:name w:val="header"/>
    <w:aliases w:val="6_G"/>
    <w:basedOn w:val="Normal"/>
    <w:link w:val="HeaderChar"/>
    <w:rsid w:val="000628ED"/>
    <w:pPr>
      <w:pBdr>
        <w:bottom w:val="single" w:sz="4" w:space="4" w:color="auto"/>
      </w:pBdr>
    </w:pPr>
    <w:rPr>
      <w:b/>
      <w:sz w:val="18"/>
    </w:rPr>
  </w:style>
  <w:style w:type="character" w:styleId="PageNumber">
    <w:name w:val="page number"/>
    <w:aliases w:val="7_G"/>
    <w:rsid w:val="000628ED"/>
    <w:rPr>
      <w:rFonts w:ascii="Times New Roman" w:hAnsi="Times New Roman"/>
      <w:b/>
      <w:sz w:val="18"/>
    </w:rPr>
  </w:style>
  <w:style w:type="paragraph" w:customStyle="1" w:styleId="RegHChG">
    <w:name w:val="Reg_H__Ch_G"/>
    <w:basedOn w:val="Normal"/>
    <w:next w:val="RegH1G"/>
    <w:link w:val="RegHChGChar"/>
    <w:rsid w:val="000628ED"/>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0628ED"/>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rsid w:val="000628ED"/>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rsid w:val="000628ED"/>
    <w:pPr>
      <w:numPr>
        <w:ilvl w:val="5"/>
        <w:numId w:val="1"/>
      </w:numPr>
      <w:tabs>
        <w:tab w:val="left" w:pos="1701"/>
      </w:tabs>
      <w:spacing w:after="120"/>
      <w:ind w:right="1134"/>
      <w:jc w:val="both"/>
    </w:pPr>
  </w:style>
  <w:style w:type="paragraph" w:styleId="TOC1">
    <w:name w:val="toc 1"/>
    <w:basedOn w:val="Normal"/>
    <w:next w:val="Normal"/>
    <w:autoRedefine/>
    <w:uiPriority w:val="39"/>
    <w:rsid w:val="000628ED"/>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0628ED"/>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0628ED"/>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0628ED"/>
    <w:pPr>
      <w:spacing w:line="240" w:lineRule="auto"/>
    </w:pPr>
    <w:rPr>
      <w:rFonts w:ascii="Tahoma" w:hAnsi="Tahoma" w:cs="Tahoma"/>
      <w:sz w:val="16"/>
      <w:szCs w:val="16"/>
    </w:rPr>
  </w:style>
  <w:style w:type="character" w:customStyle="1" w:styleId="BalloonTextChar">
    <w:name w:val="Balloon Text Char"/>
    <w:link w:val="BalloonText"/>
    <w:rsid w:val="000628ED"/>
    <w:rPr>
      <w:rFonts w:ascii="Tahoma" w:eastAsia="SimSun" w:hAnsi="Tahoma" w:cs="Tahoma"/>
      <w:sz w:val="16"/>
      <w:szCs w:val="16"/>
      <w:lang w:val="en-GB" w:eastAsia="zh-CN"/>
    </w:rPr>
  </w:style>
  <w:style w:type="paragraph" w:styleId="ListParagraph">
    <w:name w:val="List Paragraph"/>
    <w:basedOn w:val="Normal"/>
    <w:uiPriority w:val="34"/>
    <w:qFormat/>
    <w:rsid w:val="000628ED"/>
    <w:pPr>
      <w:ind w:left="720"/>
      <w:contextualSpacing/>
    </w:pPr>
  </w:style>
  <w:style w:type="character" w:customStyle="1" w:styleId="Heading2Char">
    <w:name w:val="Heading 2 Char"/>
    <w:link w:val="Heading2"/>
    <w:rsid w:val="000628ED"/>
    <w:rPr>
      <w:rFonts w:ascii="Cambria" w:hAnsi="Cambria"/>
      <w:b/>
      <w:bCs/>
      <w:color w:val="4F81BD"/>
      <w:sz w:val="26"/>
      <w:szCs w:val="26"/>
      <w:lang w:val="en-GB" w:eastAsia="zh-CN"/>
    </w:rPr>
  </w:style>
  <w:style w:type="character" w:customStyle="1" w:styleId="Heading4Char">
    <w:name w:val="Heading 4 Char"/>
    <w:link w:val="Heading4"/>
    <w:rsid w:val="000628ED"/>
    <w:rPr>
      <w:rFonts w:ascii="Cambria" w:hAnsi="Cambria"/>
      <w:b/>
      <w:bCs/>
      <w:i/>
      <w:iCs/>
      <w:color w:val="4F81BD"/>
      <w:lang w:val="en-GB" w:eastAsia="zh-CN"/>
    </w:rPr>
  </w:style>
  <w:style w:type="character" w:customStyle="1" w:styleId="Heading5Char">
    <w:name w:val="Heading 5 Char"/>
    <w:link w:val="Heading5"/>
    <w:rsid w:val="000628ED"/>
    <w:rPr>
      <w:rFonts w:ascii="Cambria" w:hAnsi="Cambria"/>
      <w:color w:val="243F60"/>
      <w:lang w:val="en-GB" w:eastAsia="zh-CN"/>
    </w:rPr>
  </w:style>
  <w:style w:type="paragraph" w:customStyle="1" w:styleId="ListParagraphforAnnexes">
    <w:name w:val="List Paragraph for Annexes"/>
    <w:basedOn w:val="ListParagraph"/>
    <w:qFormat/>
    <w:rsid w:val="000628ED"/>
    <w:pPr>
      <w:spacing w:before="120" w:after="120" w:line="240" w:lineRule="exact"/>
      <w:contextualSpacing w:val="0"/>
    </w:pPr>
  </w:style>
  <w:style w:type="paragraph" w:customStyle="1" w:styleId="RegH4G">
    <w:name w:val="Reg_H_4_G"/>
    <w:basedOn w:val="RegH23G"/>
    <w:next w:val="RegH5G"/>
    <w:qFormat/>
    <w:rsid w:val="000628ED"/>
    <w:pPr>
      <w:numPr>
        <w:ilvl w:val="3"/>
      </w:numPr>
    </w:pPr>
  </w:style>
  <w:style w:type="paragraph" w:customStyle="1" w:styleId="RegH5G">
    <w:name w:val="Reg_H_5_G"/>
    <w:basedOn w:val="RegH4G"/>
    <w:qFormat/>
    <w:rsid w:val="000628ED"/>
    <w:pPr>
      <w:numPr>
        <w:ilvl w:val="4"/>
      </w:numPr>
    </w:pPr>
    <w:rPr>
      <w:b w:val="0"/>
      <w:i/>
    </w:rPr>
  </w:style>
  <w:style w:type="paragraph" w:customStyle="1" w:styleId="TableFootnote">
    <w:name w:val="TableFootnote"/>
    <w:basedOn w:val="FootnoteTable"/>
    <w:qFormat/>
    <w:rsid w:val="000628ED"/>
    <w:pPr>
      <w:ind w:left="1134" w:right="1134" w:firstLine="170"/>
      <w:jc w:val="left"/>
    </w:pPr>
  </w:style>
  <w:style w:type="paragraph" w:customStyle="1" w:styleId="RegSingleTxtG2">
    <w:name w:val="Reg_Single Txt_G2"/>
    <w:basedOn w:val="RegSingleTxtG"/>
    <w:qFormat/>
    <w:rsid w:val="000628ED"/>
    <w:pPr>
      <w:numPr>
        <w:ilvl w:val="6"/>
      </w:numPr>
      <w:tabs>
        <w:tab w:val="clear" w:pos="1702"/>
      </w:tabs>
    </w:pPr>
  </w:style>
  <w:style w:type="paragraph" w:customStyle="1" w:styleId="RegSingleTxtG3">
    <w:name w:val="Reg_Single Txt_G3"/>
    <w:basedOn w:val="RegSingleTxtG"/>
    <w:qFormat/>
    <w:rsid w:val="000628ED"/>
    <w:pPr>
      <w:numPr>
        <w:ilvl w:val="7"/>
      </w:numPr>
    </w:pPr>
  </w:style>
  <w:style w:type="paragraph" w:customStyle="1" w:styleId="AtxtHdgs">
    <w:name w:val="Atxt_Hdgs"/>
    <w:basedOn w:val="Normal"/>
    <w:rsid w:val="000628ED"/>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0628ED"/>
    <w:rPr>
      <w:b/>
      <w:bCs/>
    </w:rPr>
  </w:style>
  <w:style w:type="paragraph" w:styleId="TOC4">
    <w:name w:val="toc 4"/>
    <w:basedOn w:val="Normal"/>
    <w:next w:val="Normal"/>
    <w:autoRedefine/>
    <w:semiHidden/>
    <w:unhideWhenUsed/>
    <w:rsid w:val="000628ED"/>
    <w:pPr>
      <w:ind w:left="600"/>
    </w:pPr>
  </w:style>
  <w:style w:type="paragraph" w:styleId="TOC5">
    <w:name w:val="toc 5"/>
    <w:basedOn w:val="Normal"/>
    <w:next w:val="Normal"/>
    <w:autoRedefine/>
    <w:semiHidden/>
    <w:unhideWhenUsed/>
    <w:rsid w:val="000628ED"/>
    <w:pPr>
      <w:ind w:left="800"/>
    </w:pPr>
  </w:style>
  <w:style w:type="paragraph" w:styleId="TOC6">
    <w:name w:val="toc 6"/>
    <w:basedOn w:val="Normal"/>
    <w:next w:val="Normal"/>
    <w:autoRedefine/>
    <w:semiHidden/>
    <w:unhideWhenUsed/>
    <w:rsid w:val="000628ED"/>
    <w:pPr>
      <w:ind w:left="1000"/>
    </w:pPr>
  </w:style>
  <w:style w:type="paragraph" w:styleId="TOC7">
    <w:name w:val="toc 7"/>
    <w:basedOn w:val="Normal"/>
    <w:next w:val="Normal"/>
    <w:autoRedefine/>
    <w:semiHidden/>
    <w:unhideWhenUsed/>
    <w:rsid w:val="000628ED"/>
    <w:pPr>
      <w:ind w:left="1200"/>
    </w:pPr>
  </w:style>
  <w:style w:type="paragraph" w:styleId="TOC8">
    <w:name w:val="toc 8"/>
    <w:basedOn w:val="Normal"/>
    <w:next w:val="Normal"/>
    <w:autoRedefine/>
    <w:semiHidden/>
    <w:unhideWhenUsed/>
    <w:rsid w:val="000628ED"/>
    <w:pPr>
      <w:ind w:left="1400"/>
    </w:pPr>
  </w:style>
  <w:style w:type="paragraph" w:styleId="TOC9">
    <w:name w:val="toc 9"/>
    <w:basedOn w:val="Normal"/>
    <w:next w:val="Normal"/>
    <w:autoRedefine/>
    <w:semiHidden/>
    <w:unhideWhenUsed/>
    <w:rsid w:val="000628ED"/>
    <w:pPr>
      <w:ind w:left="1600"/>
    </w:pPr>
  </w:style>
  <w:style w:type="paragraph" w:customStyle="1" w:styleId="FC1">
    <w:name w:val="FC1"/>
    <w:basedOn w:val="RegSingleTxtG"/>
    <w:qFormat/>
    <w:rsid w:val="000628ED"/>
    <w:pPr>
      <w:numPr>
        <w:ilvl w:val="0"/>
        <w:numId w:val="0"/>
      </w:numPr>
      <w:ind w:left="1134"/>
      <w:jc w:val="left"/>
    </w:pPr>
  </w:style>
  <w:style w:type="paragraph" w:customStyle="1" w:styleId="SourcesFootnote">
    <w:name w:val="SourcesFootnote"/>
    <w:basedOn w:val="TableFootnote"/>
    <w:qFormat/>
    <w:rsid w:val="000628ED"/>
    <w:rPr>
      <w:i/>
    </w:rPr>
  </w:style>
  <w:style w:type="paragraph" w:customStyle="1" w:styleId="FC2">
    <w:name w:val="FC2"/>
    <w:basedOn w:val="FC1"/>
    <w:qFormat/>
    <w:rsid w:val="000628ED"/>
    <w:pPr>
      <w:keepNext/>
    </w:pPr>
  </w:style>
  <w:style w:type="numbering" w:customStyle="1" w:styleId="FCCCBoxfootnote">
    <w:name w:val="FCCC_Box_footnote"/>
    <w:uiPriority w:val="99"/>
    <w:rsid w:val="000628ED"/>
    <w:pPr>
      <w:numPr>
        <w:numId w:val="5"/>
      </w:numPr>
    </w:pPr>
  </w:style>
  <w:style w:type="numbering" w:customStyle="1" w:styleId="FCCCTextboxfootnote">
    <w:name w:val="FCCC Textbox footnote"/>
    <w:uiPriority w:val="99"/>
    <w:rsid w:val="000628ED"/>
    <w:pPr>
      <w:numPr>
        <w:numId w:val="6"/>
      </w:numPr>
    </w:pPr>
  </w:style>
  <w:style w:type="numbering" w:customStyle="1" w:styleId="FigureFootnote">
    <w:name w:val="Figure Footnote"/>
    <w:uiPriority w:val="99"/>
    <w:rsid w:val="000628ED"/>
    <w:pPr>
      <w:numPr>
        <w:numId w:val="7"/>
      </w:numPr>
    </w:pPr>
  </w:style>
  <w:style w:type="table" w:styleId="TableGrid">
    <w:name w:val="Table Grid"/>
    <w:basedOn w:val="TableNormal"/>
    <w:rsid w:val="00062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6_G Char"/>
    <w:link w:val="Header"/>
    <w:rsid w:val="006461D0"/>
    <w:rPr>
      <w:rFonts w:eastAsia="SimSun"/>
      <w:b/>
      <w:sz w:val="18"/>
      <w:lang w:val="en-GB" w:eastAsia="zh-CN"/>
    </w:rPr>
  </w:style>
  <w:style w:type="character" w:customStyle="1" w:styleId="FooterChar">
    <w:name w:val="Footer Char"/>
    <w:aliases w:val="3_G Char"/>
    <w:link w:val="Footer"/>
    <w:rsid w:val="006461D0"/>
    <w:rPr>
      <w:rFonts w:eastAsia="SimSun"/>
      <w:sz w:val="16"/>
      <w:lang w:val="en-GB" w:eastAsia="zh-CN"/>
    </w:rPr>
  </w:style>
  <w:style w:type="character" w:customStyle="1" w:styleId="EndnoteTextChar">
    <w:name w:val="Endnote Text Char"/>
    <w:aliases w:val="2_G Char"/>
    <w:basedOn w:val="DefaultParagraphFont"/>
    <w:link w:val="EndnoteText"/>
    <w:rsid w:val="005A633E"/>
    <w:rPr>
      <w:rFonts w:eastAsia="SimSun"/>
      <w:sz w:val="18"/>
      <w:lang w:val="en-GB" w:eastAsia="zh-CN"/>
    </w:rPr>
  </w:style>
  <w:style w:type="character" w:styleId="PlaceholderText">
    <w:name w:val="Placeholder Text"/>
    <w:basedOn w:val="DefaultParagraphFont"/>
    <w:uiPriority w:val="99"/>
    <w:semiHidden/>
    <w:rsid w:val="00D44ADC"/>
    <w:rPr>
      <w:color w:val="808080"/>
    </w:rPr>
  </w:style>
  <w:style w:type="character" w:styleId="CommentReference">
    <w:name w:val="annotation reference"/>
    <w:basedOn w:val="DefaultParagraphFont"/>
    <w:uiPriority w:val="99"/>
    <w:unhideWhenUsed/>
    <w:rsid w:val="00332BDA"/>
    <w:rPr>
      <w:sz w:val="16"/>
      <w:szCs w:val="16"/>
    </w:rPr>
  </w:style>
  <w:style w:type="paragraph" w:styleId="CommentText">
    <w:name w:val="annotation text"/>
    <w:basedOn w:val="Normal"/>
    <w:link w:val="CommentTextChar"/>
    <w:uiPriority w:val="99"/>
    <w:unhideWhenUsed/>
    <w:rsid w:val="00332BDA"/>
    <w:pPr>
      <w:spacing w:line="240" w:lineRule="auto"/>
    </w:pPr>
  </w:style>
  <w:style w:type="character" w:customStyle="1" w:styleId="CommentTextChar">
    <w:name w:val="Comment Text Char"/>
    <w:basedOn w:val="DefaultParagraphFont"/>
    <w:link w:val="CommentText"/>
    <w:uiPriority w:val="99"/>
    <w:rsid w:val="00332BDA"/>
    <w:rPr>
      <w:rFonts w:eastAsia="SimSun"/>
      <w:lang w:val="en-GB" w:eastAsia="zh-CN"/>
    </w:rPr>
  </w:style>
  <w:style w:type="paragraph" w:styleId="CommentSubject">
    <w:name w:val="annotation subject"/>
    <w:basedOn w:val="CommentText"/>
    <w:next w:val="CommentText"/>
    <w:link w:val="CommentSubjectChar"/>
    <w:semiHidden/>
    <w:unhideWhenUsed/>
    <w:rsid w:val="00332BDA"/>
    <w:rPr>
      <w:b/>
      <w:bCs/>
    </w:rPr>
  </w:style>
  <w:style w:type="character" w:customStyle="1" w:styleId="CommentSubjectChar">
    <w:name w:val="Comment Subject Char"/>
    <w:basedOn w:val="CommentTextChar"/>
    <w:link w:val="CommentSubject"/>
    <w:semiHidden/>
    <w:rsid w:val="00332BDA"/>
    <w:rPr>
      <w:rFonts w:eastAsia="SimSun"/>
      <w:b/>
      <w:bCs/>
      <w:lang w:val="en-GB" w:eastAsia="zh-CN"/>
    </w:rPr>
  </w:style>
  <w:style w:type="paragraph" w:customStyle="1" w:styleId="AddendumSubTitle">
    <w:name w:val="AddendumSubTitle"/>
    <w:basedOn w:val="H1G"/>
    <w:qFormat/>
    <w:rsid w:val="00AC61E9"/>
  </w:style>
  <w:style w:type="paragraph" w:customStyle="1" w:styleId="AddendumTitle">
    <w:name w:val="AddendumTitle"/>
    <w:basedOn w:val="H1G"/>
    <w:qFormat/>
    <w:rsid w:val="00AC61E9"/>
  </w:style>
  <w:style w:type="paragraph" w:customStyle="1" w:styleId="AgendaItemHeading">
    <w:name w:val="AgendaItemHeading"/>
    <w:basedOn w:val="Normal"/>
    <w:qFormat/>
    <w:rsid w:val="00AC61E9"/>
    <w:pPr>
      <w:ind w:left="-105"/>
    </w:pPr>
    <w:rPr>
      <w:bCs/>
    </w:rPr>
  </w:style>
  <w:style w:type="paragraph" w:customStyle="1" w:styleId="BodyHeading">
    <w:name w:val="BodyHeading"/>
    <w:basedOn w:val="Normal"/>
    <w:qFormat/>
    <w:rsid w:val="00AC61E9"/>
    <w:pPr>
      <w:spacing w:before="120"/>
      <w:ind w:left="-105"/>
    </w:pPr>
    <w:rPr>
      <w:b/>
      <w:sz w:val="24"/>
      <w:szCs w:val="24"/>
    </w:rPr>
  </w:style>
  <w:style w:type="paragraph" w:customStyle="1" w:styleId="MainSubTitle">
    <w:name w:val="MainSubTitle"/>
    <w:basedOn w:val="H1G"/>
    <w:qFormat/>
    <w:rsid w:val="00AC61E9"/>
  </w:style>
  <w:style w:type="paragraph" w:customStyle="1" w:styleId="MainTitle">
    <w:name w:val="MainTitle"/>
    <w:basedOn w:val="HChG"/>
    <w:qFormat/>
    <w:rsid w:val="00AC61E9"/>
  </w:style>
  <w:style w:type="character" w:customStyle="1" w:styleId="markedcontent">
    <w:name w:val="markedcontent"/>
    <w:basedOn w:val="DefaultParagraphFont"/>
    <w:rsid w:val="00F55C17"/>
  </w:style>
  <w:style w:type="paragraph" w:customStyle="1" w:styleId="Cornernotation">
    <w:name w:val="Corner notation"/>
    <w:basedOn w:val="Normal"/>
    <w:qFormat/>
    <w:rsid w:val="006371C5"/>
    <w:pPr>
      <w:spacing w:before="120"/>
      <w:ind w:left="-105"/>
    </w:pPr>
    <w:rPr>
      <w:b/>
      <w:sz w:val="24"/>
      <w:szCs w:val="24"/>
    </w:rPr>
  </w:style>
  <w:style w:type="character" w:styleId="Mention">
    <w:name w:val="Mention"/>
    <w:basedOn w:val="DefaultParagraphFont"/>
    <w:uiPriority w:val="99"/>
    <w:unhideWhenUsed/>
    <w:rsid w:val="00D13AE2"/>
    <w:rPr>
      <w:color w:val="2B579A"/>
      <w:shd w:val="clear" w:color="auto" w:fill="E1DFDD"/>
    </w:rPr>
  </w:style>
  <w:style w:type="character" w:styleId="Hyperlink">
    <w:name w:val="Hyperlink"/>
    <w:basedOn w:val="DefaultParagraphFont"/>
    <w:unhideWhenUsed/>
    <w:rsid w:val="00C22574"/>
    <w:rPr>
      <w:color w:val="0000FF"/>
      <w:u w:val="single"/>
    </w:rPr>
  </w:style>
  <w:style w:type="character" w:customStyle="1" w:styleId="FootnoteTextChar">
    <w:name w:val="Footnote Text Char"/>
    <w:aliases w:val="5_G Char,Geneva 9 Char,Font: Geneva 9 Char,Boston 10 Char,f Char,fn Char,Footnotes Char,Footnote ak Char,Char Char,footnote text Char,Char Char Char Char Char,Default Paragraph Font Char Char Char,Footno Char,single space Char"/>
    <w:link w:val="FootnoteText"/>
    <w:locked/>
    <w:rsid w:val="00C22574"/>
    <w:rPr>
      <w:rFonts w:eastAsia="SimSun"/>
      <w:sz w:val="18"/>
      <w:lang w:val="en-GB" w:eastAsia="zh-CN"/>
    </w:rPr>
  </w:style>
  <w:style w:type="paragraph" w:customStyle="1" w:styleId="Recompara">
    <w:name w:val="Recom_para"/>
    <w:basedOn w:val="SingleTxtG"/>
    <w:qFormat/>
    <w:rsid w:val="004170E1"/>
    <w:pPr>
      <w:ind w:firstLine="567"/>
    </w:pPr>
  </w:style>
  <w:style w:type="character" w:customStyle="1" w:styleId="H1GChar">
    <w:name w:val="_ H_1_G Char"/>
    <w:link w:val="H1G"/>
    <w:locked/>
    <w:rsid w:val="004170E1"/>
    <w:rPr>
      <w:rFonts w:eastAsia="SimSun"/>
      <w:b/>
      <w:sz w:val="24"/>
      <w:lang w:val="en-GB" w:eastAsia="zh-CN"/>
    </w:rPr>
  </w:style>
  <w:style w:type="character" w:customStyle="1" w:styleId="HChGChar">
    <w:name w:val="_ H _Ch_G Char"/>
    <w:link w:val="HChG"/>
    <w:rsid w:val="004170E1"/>
    <w:rPr>
      <w:rFonts w:eastAsia="SimSun"/>
      <w:b/>
      <w:sz w:val="28"/>
      <w:lang w:val="en-GB" w:eastAsia="zh-CN"/>
    </w:rPr>
  </w:style>
  <w:style w:type="character" w:customStyle="1" w:styleId="ui-provider">
    <w:name w:val="ui-provider"/>
    <w:basedOn w:val="DefaultParagraphFont"/>
    <w:rsid w:val="0081511B"/>
  </w:style>
  <w:style w:type="character" w:customStyle="1" w:styleId="RegHChGChar">
    <w:name w:val="Reg_H__Ch_G Char"/>
    <w:link w:val="RegHChG"/>
    <w:rsid w:val="0081511B"/>
    <w:rPr>
      <w:rFonts w:eastAsia="SimSun"/>
      <w:b/>
      <w:sz w:val="28"/>
      <w:lang w:val="en-GB" w:eastAsia="zh-CN"/>
    </w:rPr>
  </w:style>
  <w:style w:type="character" w:customStyle="1" w:styleId="StyleEndnoteReference1GNotItalic">
    <w:name w:val="Style Endnote Reference1_G + Not Italic"/>
    <w:basedOn w:val="EndnoteReference"/>
    <w:rsid w:val="0081511B"/>
    <w:rPr>
      <w:rFonts w:ascii="Times New Roman" w:hAnsi="Times New Roman"/>
      <w:i/>
      <w:sz w:val="18"/>
      <w:vertAlign w:val="superscript"/>
    </w:rPr>
  </w:style>
  <w:style w:type="paragraph" w:styleId="Revision">
    <w:name w:val="Revision"/>
    <w:hidden/>
    <w:uiPriority w:val="99"/>
    <w:semiHidden/>
    <w:rsid w:val="0081511B"/>
    <w:rPr>
      <w:rFonts w:eastAsia="SimSun"/>
      <w:lang w:val="en-GB" w:eastAsia="zh-CN"/>
    </w:rPr>
  </w:style>
  <w:style w:type="character" w:styleId="UnresolvedMention">
    <w:name w:val="Unresolved Mention"/>
    <w:basedOn w:val="DefaultParagraphFont"/>
    <w:uiPriority w:val="99"/>
    <w:unhideWhenUsed/>
    <w:rsid w:val="0081511B"/>
    <w:rPr>
      <w:color w:val="605E5C"/>
      <w:shd w:val="clear" w:color="auto" w:fill="E1DFDD"/>
    </w:rPr>
  </w:style>
  <w:style w:type="character" w:customStyle="1" w:styleId="RegSingleTxtGChar">
    <w:name w:val="Reg_Single Txt_G Char"/>
    <w:basedOn w:val="DefaultParagraphFont"/>
    <w:link w:val="RegSingleTxtG"/>
    <w:rsid w:val="0081511B"/>
    <w:rPr>
      <w:rFonts w:eastAsia="SimSun"/>
      <w:lang w:val="en-GB" w:eastAsia="zh-CN"/>
    </w:rPr>
  </w:style>
  <w:style w:type="character" w:customStyle="1" w:styleId="normaltextrun">
    <w:name w:val="normaltextrun"/>
    <w:basedOn w:val="DefaultParagraphFont"/>
    <w:rsid w:val="0081511B"/>
  </w:style>
  <w:style w:type="character" w:customStyle="1" w:styleId="Heading1Char">
    <w:name w:val="Heading 1 Char"/>
    <w:aliases w:val="Table_G Char"/>
    <w:basedOn w:val="DefaultParagraphFont"/>
    <w:link w:val="Heading1"/>
    <w:rsid w:val="0081511B"/>
    <w:rPr>
      <w:rFonts w:eastAsia="SimSun"/>
      <w:lang w:val="en-GB" w:eastAsia="zh-CN"/>
    </w:rPr>
  </w:style>
  <w:style w:type="character" w:styleId="FollowedHyperlink">
    <w:name w:val="FollowedHyperlink"/>
    <w:basedOn w:val="DefaultParagraphFont"/>
    <w:uiPriority w:val="99"/>
    <w:semiHidden/>
    <w:unhideWhenUsed/>
    <w:rsid w:val="0081511B"/>
    <w:rPr>
      <w:color w:val="800080" w:themeColor="followedHyperlink"/>
      <w:u w:val="single"/>
    </w:rPr>
  </w:style>
  <w:style w:type="paragraph" w:styleId="NormalWeb">
    <w:name w:val="Normal (Web)"/>
    <w:basedOn w:val="Normal"/>
    <w:uiPriority w:val="99"/>
    <w:unhideWhenUsed/>
    <w:rsid w:val="0081511B"/>
    <w:pPr>
      <w:suppressAutoHyphens w:val="0"/>
      <w:spacing w:before="100" w:beforeAutospacing="1" w:after="100" w:afterAutospacing="1" w:line="240" w:lineRule="auto"/>
    </w:pPr>
    <w:rPr>
      <w:rFonts w:eastAsia="Times New Roman"/>
      <w:sz w:val="24"/>
      <w:szCs w:val="24"/>
      <w:lang w:val="en-US" w:eastAsia="en-US"/>
    </w:rPr>
  </w:style>
  <w:style w:type="paragraph" w:customStyle="1" w:styleId="Default">
    <w:name w:val="Default"/>
    <w:rsid w:val="0081511B"/>
    <w:pPr>
      <w:autoSpaceDE w:val="0"/>
      <w:autoSpaceDN w:val="0"/>
      <w:adjustRightInd w:val="0"/>
    </w:pPr>
    <w:rPr>
      <w:color w:val="000000"/>
      <w:sz w:val="24"/>
      <w:szCs w:val="24"/>
    </w:rPr>
  </w:style>
  <w:style w:type="character" w:styleId="Emphasis">
    <w:name w:val="Emphasis"/>
    <w:basedOn w:val="DefaultParagraphFont"/>
    <w:uiPriority w:val="20"/>
    <w:qFormat/>
    <w:rsid w:val="0081511B"/>
    <w:rPr>
      <w:i/>
      <w:iC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81511B"/>
    <w:pPr>
      <w:suppressAutoHyphens w:val="0"/>
      <w:spacing w:after="160" w:line="240" w:lineRule="exact"/>
    </w:pPr>
    <w:rPr>
      <w:rFonts w:eastAsia="Times New Roman"/>
      <w:sz w:val="18"/>
      <w:vertAlign w:val="superscript"/>
      <w:lang w:val="en-US" w:eastAsia="en-US"/>
    </w:rPr>
  </w:style>
  <w:style w:type="character" w:customStyle="1" w:styleId="eop">
    <w:name w:val="eop"/>
    <w:basedOn w:val="DefaultParagraphFont"/>
    <w:rsid w:val="0081511B"/>
  </w:style>
  <w:style w:type="paragraph" w:customStyle="1" w:styleId="xmsonormal">
    <w:name w:val="x_msonormal"/>
    <w:basedOn w:val="Normal"/>
    <w:rsid w:val="00D10F10"/>
    <w:pPr>
      <w:suppressAutoHyphens w:val="0"/>
      <w:spacing w:before="100" w:beforeAutospacing="1" w:after="100" w:afterAutospacing="1" w:line="240" w:lineRule="auto"/>
    </w:pPr>
    <w:rPr>
      <w:rFonts w:eastAsia="Times New Roman"/>
      <w:sz w:val="24"/>
      <w:szCs w:val="24"/>
      <w:lang w:val="en-IN" w:eastAsia="en-GB"/>
    </w:rPr>
  </w:style>
  <w:style w:type="character" w:styleId="Strong">
    <w:name w:val="Strong"/>
    <w:basedOn w:val="DefaultParagraphFont"/>
    <w:uiPriority w:val="22"/>
    <w:qFormat/>
    <w:rsid w:val="00DF0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5688">
      <w:bodyDiv w:val="1"/>
      <w:marLeft w:val="0"/>
      <w:marRight w:val="0"/>
      <w:marTop w:val="0"/>
      <w:marBottom w:val="0"/>
      <w:divBdr>
        <w:top w:val="none" w:sz="0" w:space="0" w:color="auto"/>
        <w:left w:val="none" w:sz="0" w:space="0" w:color="auto"/>
        <w:bottom w:val="none" w:sz="0" w:space="0" w:color="auto"/>
        <w:right w:val="none" w:sz="0" w:space="0" w:color="auto"/>
      </w:divBdr>
    </w:div>
    <w:div w:id="1129056333">
      <w:bodyDiv w:val="1"/>
      <w:marLeft w:val="0"/>
      <w:marRight w:val="0"/>
      <w:marTop w:val="0"/>
      <w:marBottom w:val="0"/>
      <w:divBdr>
        <w:top w:val="none" w:sz="0" w:space="0" w:color="auto"/>
        <w:left w:val="none" w:sz="0" w:space="0" w:color="auto"/>
        <w:bottom w:val="none" w:sz="0" w:space="0" w:color="auto"/>
        <w:right w:val="none" w:sz="0" w:space="0" w:color="auto"/>
      </w:divBdr>
    </w:div>
    <w:div w:id="1240291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unfccc.int/sites/default/files/resource/AEF_SB_61_second_iter.xlsx"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DraftTex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C43BD3B1C32345B64B93C0E2E6DE77" ma:contentTypeVersion="17" ma:contentTypeDescription="Create a new document." ma:contentTypeScope="" ma:versionID="665326ab6ffad1d8e16edad39caf098a">
  <xsd:schema xmlns:xsd="http://www.w3.org/2001/XMLSchema" xmlns:xs="http://www.w3.org/2001/XMLSchema" xmlns:p="http://schemas.microsoft.com/office/2006/metadata/properties" xmlns:ns2="53f5a02c-1be6-4c82-aa75-9e9b6c14122e" xmlns:ns3="03882b7b-f27e-4a6f-b3bf-911600743e5d" targetNamespace="http://schemas.microsoft.com/office/2006/metadata/properties" ma:root="true" ma:fieldsID="59bd6518f262166ebfafa5b8f8f4c78d" ns2:_="" ns3:_="">
    <xsd:import namespace="53f5a02c-1be6-4c82-aa75-9e9b6c14122e"/>
    <xsd:import namespace="03882b7b-f27e-4a6f-b3bf-911600743e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Group_x002f_Party"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5a02c-1be6-4c82-aa75-9e9b6c141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roup_x002f_Party" ma:index="20" nillable="true" ma:displayName="Group/Party" ma:internalName="Group_x002f_Party">
      <xsd:simpleType>
        <xsd:restriction base="dms:Text">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882b7b-f27e-4a6f-b3bf-911600743e5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059ef3-73ba-419b-807e-f501a960f107}" ma:internalName="TaxCatchAll" ma:showField="CatchAllData" ma:web="03882b7b-f27e-4a6f-b3bf-911600743e5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3882b7b-f27e-4a6f-b3bf-911600743e5d" xsi:nil="true"/>
    <Group_x002f_Party xmlns="53f5a02c-1be6-4c82-aa75-9e9b6c14122e" xsi:nil="true"/>
    <lcf76f155ced4ddcb4097134ff3c332f xmlns="53f5a02c-1be6-4c82-aa75-9e9b6c14122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BBB20F-428D-47CB-8A3F-5023031AAD18}">
  <ds:schemaRefs>
    <ds:schemaRef ds:uri="http://schemas.microsoft.com/sharepoint/v3/contenttype/forms"/>
  </ds:schemaRefs>
</ds:datastoreItem>
</file>

<file path=customXml/itemProps2.xml><?xml version="1.0" encoding="utf-8"?>
<ds:datastoreItem xmlns:ds="http://schemas.openxmlformats.org/officeDocument/2006/customXml" ds:itemID="{DFE304A4-EA2E-4FEB-BC97-5047A95C3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5a02c-1be6-4c82-aa75-9e9b6c14122e"/>
    <ds:schemaRef ds:uri="03882b7b-f27e-4a6f-b3bf-911600743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30DBF1-FD54-4F4F-A91A-B911D252084E}">
  <ds:schemaRefs>
    <ds:schemaRef ds:uri="http://schemas.openxmlformats.org/officeDocument/2006/bibliography"/>
  </ds:schemaRefs>
</ds:datastoreItem>
</file>

<file path=customXml/itemProps4.xml><?xml version="1.0" encoding="utf-8"?>
<ds:datastoreItem xmlns:ds="http://schemas.openxmlformats.org/officeDocument/2006/customXml" ds:itemID="{5101CDF3-4142-4C6C-A269-A08AB87E04CB}">
  <ds:schemaRefs>
    <ds:schemaRef ds:uri="http://purl.org/dc/elements/1.1/"/>
    <ds:schemaRef ds:uri="03882b7b-f27e-4a6f-b3bf-911600743e5d"/>
    <ds:schemaRef ds:uri="http://schemas.openxmlformats.org/package/2006/metadata/core-properties"/>
    <ds:schemaRef ds:uri="http://www.w3.org/XML/1998/namespace"/>
    <ds:schemaRef ds:uri="http://purl.org/dc/terms/"/>
    <ds:schemaRef ds:uri="http://schemas.microsoft.com/office/2006/documentManagement/types"/>
    <ds:schemaRef ds:uri="53f5a02c-1be6-4c82-aa75-9e9b6c14122e"/>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DraftText.dotm</Template>
  <TotalTime>238</TotalTime>
  <Pages>1</Pages>
  <Words>5725</Words>
  <Characters>32636</Characters>
  <Application>Microsoft Office Word</Application>
  <DocSecurity>4</DocSecurity>
  <Lines>271</Lines>
  <Paragraphs>76</Paragraphs>
  <ScaleCrop>false</ScaleCrop>
  <HeadingPairs>
    <vt:vector size="2" baseType="variant">
      <vt:variant>
        <vt:lpstr>Title</vt:lpstr>
      </vt:variant>
      <vt:variant>
        <vt:i4>1</vt:i4>
      </vt:variant>
    </vt:vector>
  </HeadingPairs>
  <TitlesOfParts>
    <vt:vector size="1" baseType="lpstr">
      <vt:lpstr>Guidance on cooperative approaches referred to in Article 6, paragraph 2, of the Paris Agreement and in decision 2/CMA.3</vt:lpstr>
    </vt:vector>
  </TitlesOfParts>
  <Company>UNFCCC</Company>
  <LinksUpToDate>false</LinksUpToDate>
  <CharactersWithSpaces>38285</CharactersWithSpaces>
  <SharedDoc>false</SharedDoc>
  <HLinks>
    <vt:vector size="6" baseType="variant">
      <vt:variant>
        <vt:i4>3997747</vt:i4>
      </vt:variant>
      <vt:variant>
        <vt:i4>9</vt:i4>
      </vt:variant>
      <vt:variant>
        <vt:i4>0</vt:i4>
      </vt:variant>
      <vt:variant>
        <vt:i4>5</vt:i4>
      </vt:variant>
      <vt:variant>
        <vt:lpwstr>https://unfccc.int/sites/default/files/resource/AEF_SB_61_second_iter.xlsx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on cooperative approaches referred to in Article 6, paragraph 2, of the Paris Agreement and in decision 2/CMA.3</dc:title>
  <dc:subject/>
  <dc:creator>Aisulu Aldasheva</dc:creator>
  <cp:keywords/>
  <dc:description>Updated for SB60</dc:description>
  <cp:lastModifiedBy>Julieta Nikova</cp:lastModifiedBy>
  <cp:revision>245</cp:revision>
  <cp:lastPrinted>2016-08-24T04:12:00Z</cp:lastPrinted>
  <dcterms:created xsi:type="dcterms:W3CDTF">2024-11-17T23:01:00Z</dcterms:created>
  <dcterms:modified xsi:type="dcterms:W3CDTF">2024-11-19T10:43:00Z</dcterms:modified>
  <cp:category>DraftText Template 2024</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DraftText</vt:lpwstr>
  </property>
  <property fmtid="{D5CDD505-2E9C-101B-9397-08002B2CF9AE}" pid="3" name="ContentTypeId">
    <vt:lpwstr>0x0101008AC43BD3B1C32345B64B93C0E2E6DE77</vt:lpwstr>
  </property>
  <property fmtid="{D5CDD505-2E9C-101B-9397-08002B2CF9AE}" pid="4" name="MediaServiceImageTags">
    <vt:lpwstr/>
  </property>
  <property fmtid="{D5CDD505-2E9C-101B-9397-08002B2CF9AE}" pid="5" name="_dlc_DocIdItemGuid">
    <vt:lpwstr>6dee3b92-775f-4e1e-a83b-d63a74298b81</vt:lpwstr>
  </property>
  <property fmtid="{D5CDD505-2E9C-101B-9397-08002B2CF9AE}" pid="6" name="fccc_body">
    <vt:lpwstr>11;#Subsidiary Body for Scientific and Technological Advice (SBSTA)|1180ba09-8201-4eaa-b845-b5097c22079f</vt:lpwstr>
  </property>
  <property fmtid="{D5CDD505-2E9C-101B-9397-08002B2CF9AE}" pid="7" name="kb2e315405fe407aa7f85ff4a1d5bcda">
    <vt:lpwstr/>
  </property>
  <property fmtid="{D5CDD505-2E9C-101B-9397-08002B2CF9AE}" pid="8" name="fccc_substantive_topic">
    <vt:lpwstr>836;#Article 6 of the Paris Agreement|8669c32e-3a18-4e1c-a981-90ae8787354c</vt:lpwstr>
  </property>
  <property fmtid="{D5CDD505-2E9C-101B-9397-08002B2CF9AE}" pid="9" name="fccc_Keywords">
    <vt:lpwstr>36;#mitigation|6806ae30-088f-4048-b131-3e3ac7c4e5cd</vt:lpwstr>
  </property>
  <property fmtid="{D5CDD505-2E9C-101B-9397-08002B2CF9AE}" pid="10" name="fccc_session">
    <vt:lpwstr>832;#SBSTA 61|e2174d86-8fec-4863-a513-bc0d0081b94d</vt:lpwstr>
  </property>
  <property fmtid="{D5CDD505-2E9C-101B-9397-08002B2CF9AE}" pid="11" name="Web_x0020_doc_x0020_type">
    <vt:lpwstr/>
  </property>
  <property fmtid="{D5CDD505-2E9C-101B-9397-08002B2CF9AE}" pid="12" name="Conference">
    <vt:lpwstr/>
  </property>
  <property fmtid="{D5CDD505-2E9C-101B-9397-08002B2CF9AE}" pid="13" name="Corporate author">
    <vt:lpwstr/>
  </property>
  <property fmtid="{D5CDD505-2E9C-101B-9397-08002B2CF9AE}" pid="14" name="Document Group">
    <vt:lpwstr/>
  </property>
  <property fmtid="{D5CDD505-2E9C-101B-9397-08002B2CF9AE}" pid="15" name="lcf76f155ced4ddcb4097134ff3c332f">
    <vt:lpwstr/>
  </property>
  <property fmtid="{D5CDD505-2E9C-101B-9397-08002B2CF9AE}" pid="16" name="Web doc type">
    <vt:lpwstr/>
  </property>
  <property fmtid="{D5CDD505-2E9C-101B-9397-08002B2CF9AE}" pid="17" name="LinkedUNFCCCDocumentTracker">
    <vt:lpwstr>7507</vt:lpwstr>
  </property>
  <property fmtid="{D5CDD505-2E9C-101B-9397-08002B2CF9AE}" pid="18" name="Corporate_x0020_author">
    <vt:lpwstr/>
  </property>
  <property fmtid="{D5CDD505-2E9C-101B-9397-08002B2CF9AE}" pid="19" name="Document_x0020_Group">
    <vt:lpwstr/>
  </property>
  <property fmtid="{D5CDD505-2E9C-101B-9397-08002B2CF9AE}" pid="20" name="excelAA_Reference">
    <vt:lpwstr>C:\Official\Office14.UNFCCC\Templates\Word\A&amp;A.xlsx</vt:lpwstr>
  </property>
</Properties>
</file>